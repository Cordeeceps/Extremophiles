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A2099B" w14:textId="77777777" w:rsidR="00310728" w:rsidRDefault="00000000">
      <w:pPr>
        <w:spacing w:line="480" w:lineRule="auto"/>
        <w:jc w:val="center"/>
        <w:rPr>
          <w:b/>
          <w:sz w:val="26"/>
          <w:szCs w:val="26"/>
        </w:rPr>
      </w:pPr>
      <w:commentRangeStart w:id="0"/>
      <w:r>
        <w:rPr>
          <w:b/>
          <w:sz w:val="26"/>
          <w:szCs w:val="26"/>
        </w:rPr>
        <w:t xml:space="preserve">What Makes Extremophiles So Extreme? </w:t>
      </w:r>
      <w:commentRangeEnd w:id="0"/>
      <w:r w:rsidR="00AA02BD">
        <w:rPr>
          <w:rStyle w:val="CommentReference"/>
        </w:rPr>
        <w:commentReference w:id="0"/>
      </w:r>
    </w:p>
    <w:p w14:paraId="15575567" w14:textId="77777777" w:rsidR="00310728" w:rsidRDefault="00000000">
      <w:pPr>
        <w:spacing w:line="480" w:lineRule="auto"/>
        <w:jc w:val="center"/>
        <w:rPr>
          <w:b/>
          <w:i/>
        </w:rPr>
      </w:pPr>
      <w:r>
        <w:rPr>
          <w:b/>
        </w:rPr>
        <w:t xml:space="preserve">A Comparative Genomic Analysis of the Extremophilic Bacterium </w:t>
      </w:r>
      <w:proofErr w:type="spellStart"/>
      <w:r>
        <w:rPr>
          <w:b/>
          <w:i/>
        </w:rPr>
        <w:t>Deinococcus</w:t>
      </w:r>
      <w:proofErr w:type="spellEnd"/>
      <w:r>
        <w:rPr>
          <w:b/>
          <w:i/>
        </w:rPr>
        <w:t xml:space="preserve"> </w:t>
      </w:r>
      <w:proofErr w:type="spellStart"/>
      <w:r>
        <w:rPr>
          <w:b/>
          <w:i/>
        </w:rPr>
        <w:t>radiodurans</w:t>
      </w:r>
      <w:proofErr w:type="spellEnd"/>
    </w:p>
    <w:p w14:paraId="52741EF1" w14:textId="77777777" w:rsidR="00310728" w:rsidDel="007843D7" w:rsidRDefault="00000000">
      <w:pPr>
        <w:spacing w:line="480" w:lineRule="auto"/>
        <w:jc w:val="center"/>
        <w:rPr>
          <w:del w:id="1" w:author="Bothoff-Shanahan,Meghan R.(Student)" w:date="2023-12-11T16:46:00Z"/>
          <w:b/>
          <w:sz w:val="20"/>
          <w:szCs w:val="20"/>
        </w:rPr>
      </w:pPr>
      <w:r>
        <w:rPr>
          <w:b/>
          <w:sz w:val="20"/>
          <w:szCs w:val="20"/>
        </w:rPr>
        <w:t>Mae Bothoff-Shanahan</w:t>
      </w:r>
    </w:p>
    <w:p w14:paraId="4BD3EB2D" w14:textId="77777777" w:rsidR="00310728" w:rsidRDefault="00310728">
      <w:pPr>
        <w:spacing w:line="480" w:lineRule="auto"/>
        <w:jc w:val="center"/>
        <w:pPrChange w:id="2" w:author="Bothoff-Shanahan,Meghan R.(Student)" w:date="2023-12-11T16:46:00Z">
          <w:pPr>
            <w:spacing w:line="480" w:lineRule="auto"/>
          </w:pPr>
        </w:pPrChange>
      </w:pPr>
    </w:p>
    <w:p w14:paraId="1BF1FF35" w14:textId="5D09D728" w:rsidR="00310728" w:rsidRDefault="00000000">
      <w:pPr>
        <w:spacing w:line="480" w:lineRule="auto"/>
        <w:rPr>
          <w:b/>
          <w:sz w:val="24"/>
          <w:szCs w:val="24"/>
        </w:rPr>
      </w:pPr>
      <w:r>
        <w:rPr>
          <w:b/>
          <w:sz w:val="24"/>
          <w:szCs w:val="24"/>
        </w:rPr>
        <w:t xml:space="preserve">Abstract </w:t>
      </w:r>
      <w:del w:id="3" w:author="Bothoff-Shanahan,Meghan R.(Student)" w:date="2023-12-11T16:46:00Z">
        <w:r w:rsidDel="007843D7">
          <w:rPr>
            <w:b/>
            <w:sz w:val="24"/>
            <w:szCs w:val="24"/>
          </w:rPr>
          <w:delText xml:space="preserve">(skip for rough draft) </w:delText>
        </w:r>
      </w:del>
    </w:p>
    <w:p w14:paraId="29EFC420" w14:textId="77777777" w:rsidR="007843D7" w:rsidRPr="007843D7" w:rsidRDefault="007843D7" w:rsidP="007843D7">
      <w:pPr>
        <w:spacing w:line="480" w:lineRule="auto"/>
        <w:rPr>
          <w:ins w:id="4" w:author="Bothoff-Shanahan,Meghan R.(Student)" w:date="2023-12-11T16:47:00Z"/>
          <w:rFonts w:ascii="Times New Roman" w:eastAsia="Times New Roman" w:hAnsi="Times New Roman" w:cs="Times New Roman"/>
          <w:sz w:val="24"/>
          <w:szCs w:val="24"/>
          <w:lang w:val="en-US"/>
        </w:rPr>
      </w:pPr>
      <w:ins w:id="5" w:author="Bothoff-Shanahan,Meghan R.(Student)" w:date="2023-12-11T16:47:00Z">
        <w:r w:rsidRPr="007843D7">
          <w:rPr>
            <w:rFonts w:eastAsia="Times New Roman"/>
            <w:lang w:val="en-US"/>
            <w:rPrChange w:id="6" w:author="Bothoff-Shanahan,Meghan R.(Student)" w:date="2023-12-11T16:47:00Z">
              <w:rPr>
                <w:rFonts w:eastAsia="Times New Roman"/>
                <w:color w:val="980000"/>
                <w:lang w:val="en-US"/>
              </w:rPr>
            </w:rPrChange>
          </w:rPr>
          <w:t xml:space="preserve">This study investigates the comparative genomics of extremophiles, particularly </w:t>
        </w:r>
        <w:proofErr w:type="spellStart"/>
        <w:r w:rsidRPr="007843D7">
          <w:rPr>
            <w:rFonts w:eastAsia="Times New Roman"/>
            <w:i/>
            <w:iCs/>
            <w:lang w:val="en-US"/>
            <w:rPrChange w:id="7" w:author="Bothoff-Shanahan,Meghan R.(Student)" w:date="2023-12-11T16:47:00Z">
              <w:rPr>
                <w:rFonts w:eastAsia="Times New Roman"/>
                <w:i/>
                <w:iCs/>
                <w:color w:val="980000"/>
                <w:lang w:val="en-US"/>
              </w:rPr>
            </w:rPrChange>
          </w:rPr>
          <w:t>Deinococcus</w:t>
        </w:r>
        <w:proofErr w:type="spellEnd"/>
        <w:r w:rsidRPr="007843D7">
          <w:rPr>
            <w:rFonts w:eastAsia="Times New Roman"/>
            <w:i/>
            <w:iCs/>
            <w:lang w:val="en-US"/>
            <w:rPrChange w:id="8" w:author="Bothoff-Shanahan,Meghan R.(Student)" w:date="2023-12-11T16:47:00Z">
              <w:rPr>
                <w:rFonts w:eastAsia="Times New Roman"/>
                <w:i/>
                <w:iCs/>
                <w:color w:val="980000"/>
                <w:lang w:val="en-US"/>
              </w:rPr>
            </w:rPrChange>
          </w:rPr>
          <w:t xml:space="preserve"> </w:t>
        </w:r>
        <w:proofErr w:type="spellStart"/>
        <w:r w:rsidRPr="007843D7">
          <w:rPr>
            <w:rFonts w:eastAsia="Times New Roman"/>
            <w:i/>
            <w:iCs/>
            <w:lang w:val="en-US"/>
            <w:rPrChange w:id="9" w:author="Bothoff-Shanahan,Meghan R.(Student)" w:date="2023-12-11T16:47:00Z">
              <w:rPr>
                <w:rFonts w:eastAsia="Times New Roman"/>
                <w:i/>
                <w:iCs/>
                <w:color w:val="980000"/>
                <w:lang w:val="en-US"/>
              </w:rPr>
            </w:rPrChange>
          </w:rPr>
          <w:t>radiodurans</w:t>
        </w:r>
        <w:proofErr w:type="spellEnd"/>
        <w:r w:rsidRPr="007843D7">
          <w:rPr>
            <w:rFonts w:eastAsia="Times New Roman"/>
            <w:i/>
            <w:iCs/>
            <w:lang w:val="en-US"/>
            <w:rPrChange w:id="10" w:author="Bothoff-Shanahan,Meghan R.(Student)" w:date="2023-12-11T16:47:00Z">
              <w:rPr>
                <w:rFonts w:eastAsia="Times New Roman"/>
                <w:i/>
                <w:iCs/>
                <w:color w:val="980000"/>
                <w:lang w:val="en-US"/>
              </w:rPr>
            </w:rPrChange>
          </w:rPr>
          <w:t>,</w:t>
        </w:r>
        <w:r w:rsidRPr="007843D7">
          <w:rPr>
            <w:rFonts w:eastAsia="Times New Roman"/>
            <w:lang w:val="en-US"/>
            <w:rPrChange w:id="11" w:author="Bothoff-Shanahan,Meghan R.(Student)" w:date="2023-12-11T16:47:00Z">
              <w:rPr>
                <w:rFonts w:eastAsia="Times New Roman"/>
                <w:color w:val="980000"/>
                <w:lang w:val="en-US"/>
              </w:rPr>
            </w:rPrChange>
          </w:rPr>
          <w:t xml:space="preserve"> exploring horizontal gene transfer (HGT) with other extremophiles like </w:t>
        </w:r>
        <w:r w:rsidRPr="007843D7">
          <w:rPr>
            <w:rFonts w:eastAsia="Times New Roman"/>
            <w:i/>
            <w:iCs/>
            <w:lang w:val="en-US"/>
            <w:rPrChange w:id="12" w:author="Bothoff-Shanahan,Meghan R.(Student)" w:date="2023-12-11T16:47:00Z">
              <w:rPr>
                <w:rFonts w:eastAsia="Times New Roman"/>
                <w:i/>
                <w:iCs/>
                <w:color w:val="980000"/>
                <w:lang w:val="en-US"/>
              </w:rPr>
            </w:rPrChange>
          </w:rPr>
          <w:t>Thermus thermophilus</w:t>
        </w:r>
        <w:r w:rsidRPr="007843D7">
          <w:rPr>
            <w:rFonts w:eastAsia="Times New Roman"/>
            <w:lang w:val="en-US"/>
            <w:rPrChange w:id="13" w:author="Bothoff-Shanahan,Meghan R.(Student)" w:date="2023-12-11T16:47:00Z">
              <w:rPr>
                <w:rFonts w:eastAsia="Times New Roman"/>
                <w:color w:val="980000"/>
                <w:lang w:val="en-US"/>
              </w:rPr>
            </w:rPrChange>
          </w:rPr>
          <w:t xml:space="preserve">, other </w:t>
        </w:r>
        <w:proofErr w:type="spellStart"/>
        <w:r w:rsidRPr="007843D7">
          <w:rPr>
            <w:rFonts w:eastAsia="Times New Roman"/>
            <w:i/>
            <w:iCs/>
            <w:lang w:val="en-US"/>
            <w:rPrChange w:id="14" w:author="Bothoff-Shanahan,Meghan R.(Student)" w:date="2023-12-11T16:47:00Z">
              <w:rPr>
                <w:rFonts w:eastAsia="Times New Roman"/>
                <w:i/>
                <w:iCs/>
                <w:color w:val="980000"/>
                <w:lang w:val="en-US"/>
              </w:rPr>
            </w:rPrChange>
          </w:rPr>
          <w:t>Dienococcus</w:t>
        </w:r>
        <w:proofErr w:type="spellEnd"/>
        <w:r w:rsidRPr="007843D7">
          <w:rPr>
            <w:rFonts w:eastAsia="Times New Roman"/>
            <w:i/>
            <w:iCs/>
            <w:lang w:val="en-US"/>
            <w:rPrChange w:id="15" w:author="Bothoff-Shanahan,Meghan R.(Student)" w:date="2023-12-11T16:47:00Z">
              <w:rPr>
                <w:rFonts w:eastAsia="Times New Roman"/>
                <w:i/>
                <w:iCs/>
                <w:color w:val="980000"/>
                <w:lang w:val="en-US"/>
              </w:rPr>
            </w:rPrChange>
          </w:rPr>
          <w:t xml:space="preserve"> </w:t>
        </w:r>
        <w:r w:rsidRPr="007843D7">
          <w:rPr>
            <w:rFonts w:eastAsia="Times New Roman"/>
            <w:lang w:val="en-US"/>
            <w:rPrChange w:id="16" w:author="Bothoff-Shanahan,Meghan R.(Student)" w:date="2023-12-11T16:47:00Z">
              <w:rPr>
                <w:rFonts w:eastAsia="Times New Roman"/>
                <w:color w:val="980000"/>
                <w:lang w:val="en-US"/>
              </w:rPr>
            </w:rPrChange>
          </w:rPr>
          <w:t xml:space="preserve">species, and </w:t>
        </w:r>
        <w:r w:rsidRPr="007843D7">
          <w:rPr>
            <w:rFonts w:eastAsia="Times New Roman"/>
            <w:i/>
            <w:iCs/>
            <w:lang w:val="en-US"/>
            <w:rPrChange w:id="17" w:author="Bothoff-Shanahan,Meghan R.(Student)" w:date="2023-12-11T16:47:00Z">
              <w:rPr>
                <w:rFonts w:eastAsia="Times New Roman"/>
                <w:i/>
                <w:iCs/>
                <w:color w:val="980000"/>
                <w:lang w:val="en-US"/>
              </w:rPr>
            </w:rPrChange>
          </w:rPr>
          <w:t xml:space="preserve">Thermococcus </w:t>
        </w:r>
        <w:proofErr w:type="spellStart"/>
        <w:r w:rsidRPr="007843D7">
          <w:rPr>
            <w:rFonts w:eastAsia="Times New Roman"/>
            <w:i/>
            <w:iCs/>
            <w:lang w:val="en-US"/>
            <w:rPrChange w:id="18" w:author="Bothoff-Shanahan,Meghan R.(Student)" w:date="2023-12-11T16:47:00Z">
              <w:rPr>
                <w:rFonts w:eastAsia="Times New Roman"/>
                <w:i/>
                <w:iCs/>
                <w:color w:val="980000"/>
                <w:lang w:val="en-US"/>
              </w:rPr>
            </w:rPrChange>
          </w:rPr>
          <w:t>gammatolerans</w:t>
        </w:r>
        <w:proofErr w:type="spellEnd"/>
        <w:r w:rsidRPr="007843D7">
          <w:rPr>
            <w:rFonts w:eastAsia="Times New Roman"/>
            <w:lang w:val="en-US"/>
            <w:rPrChange w:id="19" w:author="Bothoff-Shanahan,Meghan R.(Student)" w:date="2023-12-11T16:47:00Z">
              <w:rPr>
                <w:rFonts w:eastAsia="Times New Roman"/>
                <w:color w:val="980000"/>
                <w:lang w:val="en-US"/>
              </w:rPr>
            </w:rPrChange>
          </w:rPr>
          <w:t>. Advanced bioinformatic tools were employed to analyze genomic data, aiming to unravel the genetic adaptations for survival in harsh environments.</w:t>
        </w:r>
      </w:ins>
    </w:p>
    <w:p w14:paraId="6E43BE1D" w14:textId="77777777" w:rsidR="007843D7" w:rsidRPr="007843D7" w:rsidRDefault="007843D7" w:rsidP="007843D7">
      <w:pPr>
        <w:spacing w:line="240" w:lineRule="auto"/>
        <w:rPr>
          <w:ins w:id="20" w:author="Bothoff-Shanahan,Meghan R.(Student)" w:date="2023-12-11T16:47:00Z"/>
          <w:rFonts w:ascii="Times New Roman" w:eastAsia="Times New Roman" w:hAnsi="Times New Roman" w:cs="Times New Roman"/>
          <w:sz w:val="24"/>
          <w:szCs w:val="24"/>
          <w:lang w:val="en-US"/>
        </w:rPr>
      </w:pPr>
    </w:p>
    <w:p w14:paraId="37E14B1B" w14:textId="77777777" w:rsidR="007843D7" w:rsidRPr="007843D7" w:rsidRDefault="007843D7" w:rsidP="007843D7">
      <w:pPr>
        <w:spacing w:line="480" w:lineRule="auto"/>
        <w:rPr>
          <w:ins w:id="21" w:author="Bothoff-Shanahan,Meghan R.(Student)" w:date="2023-12-11T16:47:00Z"/>
          <w:rFonts w:ascii="Times New Roman" w:eastAsia="Times New Roman" w:hAnsi="Times New Roman" w:cs="Times New Roman"/>
          <w:sz w:val="24"/>
          <w:szCs w:val="24"/>
          <w:lang w:val="en-US"/>
        </w:rPr>
      </w:pPr>
      <w:ins w:id="22" w:author="Bothoff-Shanahan,Meghan R.(Student)" w:date="2023-12-11T16:47:00Z">
        <w:r w:rsidRPr="007843D7">
          <w:rPr>
            <w:rFonts w:eastAsia="Times New Roman"/>
            <w:lang w:val="en-US"/>
            <w:rPrChange w:id="23" w:author="Bothoff-Shanahan,Meghan R.(Student)" w:date="2023-12-11T16:47:00Z">
              <w:rPr>
                <w:rFonts w:eastAsia="Times New Roman"/>
                <w:color w:val="980000"/>
                <w:lang w:val="en-US"/>
              </w:rPr>
            </w:rPrChange>
          </w:rPr>
          <w:t xml:space="preserve">The results revealed significant gene conservation and diversity among extremophiles. Genes like RecA displayed high BLAST scores and low e-values across species, indicating a high degree of conservation and their role in genomic integrity in extreme conditions. The presence of similar genes in diverse bacteria such as </w:t>
        </w:r>
        <w:r w:rsidRPr="007843D7">
          <w:rPr>
            <w:rFonts w:eastAsia="Times New Roman"/>
            <w:i/>
            <w:iCs/>
            <w:lang w:val="en-US"/>
            <w:rPrChange w:id="24" w:author="Bothoff-Shanahan,Meghan R.(Student)" w:date="2023-12-11T16:47:00Z">
              <w:rPr>
                <w:rFonts w:eastAsia="Times New Roman"/>
                <w:i/>
                <w:iCs/>
                <w:color w:val="980000"/>
                <w:lang w:val="en-US"/>
              </w:rPr>
            </w:rPrChange>
          </w:rPr>
          <w:t xml:space="preserve">Pseudomonas </w:t>
        </w:r>
        <w:r w:rsidRPr="007843D7">
          <w:rPr>
            <w:rFonts w:eastAsia="Times New Roman"/>
            <w:lang w:val="en-US"/>
            <w:rPrChange w:id="25" w:author="Bothoff-Shanahan,Meghan R.(Student)" w:date="2023-12-11T16:47:00Z">
              <w:rPr>
                <w:rFonts w:eastAsia="Times New Roman"/>
                <w:color w:val="980000"/>
                <w:lang w:val="en-US"/>
              </w:rPr>
            </w:rPrChange>
          </w:rPr>
          <w:t xml:space="preserve">and </w:t>
        </w:r>
        <w:r w:rsidRPr="007843D7">
          <w:rPr>
            <w:rFonts w:eastAsia="Times New Roman"/>
            <w:i/>
            <w:iCs/>
            <w:lang w:val="en-US"/>
            <w:rPrChange w:id="26" w:author="Bothoff-Shanahan,Meghan R.(Student)" w:date="2023-12-11T16:47:00Z">
              <w:rPr>
                <w:rFonts w:eastAsia="Times New Roman"/>
                <w:i/>
                <w:iCs/>
                <w:color w:val="980000"/>
                <w:lang w:val="en-US"/>
              </w:rPr>
            </w:rPrChange>
          </w:rPr>
          <w:t xml:space="preserve">Aeromonas </w:t>
        </w:r>
        <w:r w:rsidRPr="007843D7">
          <w:rPr>
            <w:rFonts w:eastAsia="Times New Roman"/>
            <w:lang w:val="en-US"/>
            <w:rPrChange w:id="27" w:author="Bothoff-Shanahan,Meghan R.(Student)" w:date="2023-12-11T16:47:00Z">
              <w:rPr>
                <w:rFonts w:eastAsia="Times New Roman"/>
                <w:color w:val="980000"/>
                <w:lang w:val="en-US"/>
              </w:rPr>
            </w:rPrChange>
          </w:rPr>
          <w:t>suggests widespread genetic exchange, possibly via HGT.</w:t>
        </w:r>
      </w:ins>
    </w:p>
    <w:p w14:paraId="590B2C4A" w14:textId="77777777" w:rsidR="007843D7" w:rsidRPr="007843D7" w:rsidRDefault="007843D7" w:rsidP="007843D7">
      <w:pPr>
        <w:spacing w:line="240" w:lineRule="auto"/>
        <w:rPr>
          <w:ins w:id="28" w:author="Bothoff-Shanahan,Meghan R.(Student)" w:date="2023-12-11T16:47:00Z"/>
          <w:rFonts w:ascii="Times New Roman" w:eastAsia="Times New Roman" w:hAnsi="Times New Roman" w:cs="Times New Roman"/>
          <w:sz w:val="24"/>
          <w:szCs w:val="24"/>
          <w:lang w:val="en-US"/>
        </w:rPr>
      </w:pPr>
    </w:p>
    <w:p w14:paraId="1CAEF8CA" w14:textId="77777777" w:rsidR="007843D7" w:rsidRPr="007843D7" w:rsidRDefault="007843D7" w:rsidP="007843D7">
      <w:pPr>
        <w:spacing w:line="480" w:lineRule="auto"/>
        <w:rPr>
          <w:ins w:id="29" w:author="Bothoff-Shanahan,Meghan R.(Student)" w:date="2023-12-11T16:47:00Z"/>
          <w:rFonts w:ascii="Times New Roman" w:eastAsia="Times New Roman" w:hAnsi="Times New Roman" w:cs="Times New Roman"/>
          <w:sz w:val="24"/>
          <w:szCs w:val="24"/>
          <w:lang w:val="en-US"/>
        </w:rPr>
      </w:pPr>
      <w:ins w:id="30" w:author="Bothoff-Shanahan,Meghan R.(Student)" w:date="2023-12-11T16:47:00Z">
        <w:r w:rsidRPr="007843D7">
          <w:rPr>
            <w:rFonts w:eastAsia="Times New Roman"/>
            <w:lang w:val="en-US"/>
            <w:rPrChange w:id="31" w:author="Bothoff-Shanahan,Meghan R.(Student)" w:date="2023-12-11T16:47:00Z">
              <w:rPr>
                <w:rFonts w:eastAsia="Times New Roman"/>
                <w:color w:val="980000"/>
                <w:lang w:val="en-US"/>
              </w:rPr>
            </w:rPrChange>
          </w:rPr>
          <w:t xml:space="preserve">Additionally, significant BLAST hits within the plasmids of </w:t>
        </w:r>
        <w:proofErr w:type="spellStart"/>
        <w:r w:rsidRPr="007843D7">
          <w:rPr>
            <w:rFonts w:eastAsia="Times New Roman"/>
            <w:i/>
            <w:iCs/>
            <w:lang w:val="en-US"/>
            <w:rPrChange w:id="32" w:author="Bothoff-Shanahan,Meghan R.(Student)" w:date="2023-12-11T16:47:00Z">
              <w:rPr>
                <w:rFonts w:eastAsia="Times New Roman"/>
                <w:i/>
                <w:iCs/>
                <w:color w:val="980000"/>
                <w:lang w:val="en-US"/>
              </w:rPr>
            </w:rPrChange>
          </w:rPr>
          <w:t>Deinococcus</w:t>
        </w:r>
        <w:proofErr w:type="spellEnd"/>
        <w:r w:rsidRPr="007843D7">
          <w:rPr>
            <w:rFonts w:eastAsia="Times New Roman"/>
            <w:i/>
            <w:iCs/>
            <w:lang w:val="en-US"/>
            <w:rPrChange w:id="33" w:author="Bothoff-Shanahan,Meghan R.(Student)" w:date="2023-12-11T16:47:00Z">
              <w:rPr>
                <w:rFonts w:eastAsia="Times New Roman"/>
                <w:i/>
                <w:iCs/>
                <w:color w:val="980000"/>
                <w:lang w:val="en-US"/>
              </w:rPr>
            </w:rPrChange>
          </w:rPr>
          <w:t xml:space="preserve"> </w:t>
        </w:r>
        <w:proofErr w:type="spellStart"/>
        <w:r w:rsidRPr="007843D7">
          <w:rPr>
            <w:rFonts w:eastAsia="Times New Roman"/>
            <w:i/>
            <w:iCs/>
            <w:lang w:val="en-US"/>
            <w:rPrChange w:id="34" w:author="Bothoff-Shanahan,Meghan R.(Student)" w:date="2023-12-11T16:47:00Z">
              <w:rPr>
                <w:rFonts w:eastAsia="Times New Roman"/>
                <w:i/>
                <w:iCs/>
                <w:color w:val="980000"/>
                <w:lang w:val="en-US"/>
              </w:rPr>
            </w:rPrChange>
          </w:rPr>
          <w:t>proteolyticus</w:t>
        </w:r>
        <w:proofErr w:type="spellEnd"/>
        <w:r w:rsidRPr="007843D7">
          <w:rPr>
            <w:rFonts w:eastAsia="Times New Roman"/>
            <w:lang w:val="en-US"/>
            <w:rPrChange w:id="35" w:author="Bothoff-Shanahan,Meghan R.(Student)" w:date="2023-12-11T16:47:00Z">
              <w:rPr>
                <w:rFonts w:eastAsia="Times New Roman"/>
                <w:color w:val="980000"/>
                <w:lang w:val="en-US"/>
              </w:rPr>
            </w:rPrChange>
          </w:rPr>
          <w:t xml:space="preserve"> imply that certain genes may be part of mobile genetic elements facilitating HGT. The study identified two distinct gene groups: highly conserved genes likely shared through HGT, and less conserved genes indicating unique evolutionary </w:t>
        </w:r>
        <w:proofErr w:type="gramStart"/>
        <w:r w:rsidRPr="007843D7">
          <w:rPr>
            <w:rFonts w:eastAsia="Times New Roman"/>
            <w:lang w:val="en-US"/>
            <w:rPrChange w:id="36" w:author="Bothoff-Shanahan,Meghan R.(Student)" w:date="2023-12-11T16:47:00Z">
              <w:rPr>
                <w:rFonts w:eastAsia="Times New Roman"/>
                <w:color w:val="980000"/>
                <w:lang w:val="en-US"/>
              </w:rPr>
            </w:rPrChange>
          </w:rPr>
          <w:t>adaptations</w:t>
        </w:r>
        <w:proofErr w:type="gramEnd"/>
      </w:ins>
    </w:p>
    <w:p w14:paraId="7F8B120E" w14:textId="77777777" w:rsidR="007843D7" w:rsidRPr="007843D7" w:rsidRDefault="007843D7" w:rsidP="007843D7">
      <w:pPr>
        <w:spacing w:line="240" w:lineRule="auto"/>
        <w:rPr>
          <w:ins w:id="37" w:author="Bothoff-Shanahan,Meghan R.(Student)" w:date="2023-12-11T16:47:00Z"/>
          <w:rFonts w:ascii="Times New Roman" w:eastAsia="Times New Roman" w:hAnsi="Times New Roman" w:cs="Times New Roman"/>
          <w:sz w:val="24"/>
          <w:szCs w:val="24"/>
          <w:lang w:val="en-US"/>
        </w:rPr>
      </w:pPr>
    </w:p>
    <w:p w14:paraId="15409787" w14:textId="77777777" w:rsidR="007843D7" w:rsidRPr="007843D7" w:rsidRDefault="007843D7" w:rsidP="007843D7">
      <w:pPr>
        <w:spacing w:line="480" w:lineRule="auto"/>
        <w:rPr>
          <w:ins w:id="38" w:author="Bothoff-Shanahan,Meghan R.(Student)" w:date="2023-12-11T16:47:00Z"/>
          <w:rFonts w:ascii="Times New Roman" w:eastAsia="Times New Roman" w:hAnsi="Times New Roman" w:cs="Times New Roman"/>
          <w:sz w:val="24"/>
          <w:szCs w:val="24"/>
          <w:lang w:val="en-US"/>
        </w:rPr>
      </w:pPr>
      <w:ins w:id="39" w:author="Bothoff-Shanahan,Meghan R.(Student)" w:date="2023-12-11T16:47:00Z">
        <w:r w:rsidRPr="007843D7">
          <w:rPr>
            <w:rFonts w:eastAsia="Times New Roman"/>
            <w:lang w:val="en-US"/>
            <w:rPrChange w:id="40" w:author="Bothoff-Shanahan,Meghan R.(Student)" w:date="2023-12-11T16:47:00Z">
              <w:rPr>
                <w:rFonts w:eastAsia="Times New Roman"/>
                <w:color w:val="980000"/>
                <w:lang w:val="en-US"/>
              </w:rPr>
            </w:rPrChange>
          </w:rPr>
          <w:t xml:space="preserve">In conclusion, the research highlights the complex landscape of gene conservation, adaptation, and potential HGT among extremophiles, contributing to the understanding of their genetic resilience in extreme environments. These findings underscore the importance of HGT in </w:t>
        </w:r>
        <w:r w:rsidRPr="007843D7">
          <w:rPr>
            <w:rFonts w:eastAsia="Times New Roman"/>
            <w:lang w:val="en-US"/>
            <w:rPrChange w:id="41" w:author="Bothoff-Shanahan,Meghan R.(Student)" w:date="2023-12-11T16:47:00Z">
              <w:rPr>
                <w:rFonts w:eastAsia="Times New Roman"/>
                <w:color w:val="980000"/>
                <w:lang w:val="en-US"/>
              </w:rPr>
            </w:rPrChange>
          </w:rPr>
          <w:lastRenderedPageBreak/>
          <w:t>microbial evolution, particularly among extremophiles, highlighting the importance for future research in extremophile biology.</w:t>
        </w:r>
      </w:ins>
    </w:p>
    <w:p w14:paraId="2DD85046" w14:textId="0EA34DE3" w:rsidR="00310728" w:rsidDel="007843D7" w:rsidRDefault="00000000">
      <w:pPr>
        <w:spacing w:line="480" w:lineRule="auto"/>
        <w:rPr>
          <w:del w:id="42" w:author="Bothoff-Shanahan,Meghan R.(Student)" w:date="2023-12-11T16:45:00Z"/>
        </w:rPr>
      </w:pPr>
      <w:del w:id="43" w:author="Bothoff-Shanahan,Meghan R.(Student)" w:date="2023-12-11T16:45:00Z">
        <w:r w:rsidDel="007843D7">
          <w:rPr>
            <w:highlight w:val="yellow"/>
          </w:rPr>
          <w:delText>Abstract goes here. :)</w:delText>
        </w:r>
      </w:del>
    </w:p>
    <w:p w14:paraId="5E8C53DC" w14:textId="77777777" w:rsidR="00310728" w:rsidDel="007843D7" w:rsidRDefault="00310728">
      <w:pPr>
        <w:spacing w:line="480" w:lineRule="auto"/>
        <w:rPr>
          <w:del w:id="44" w:author="Bothoff-Shanahan,Meghan R.(Student)" w:date="2023-12-11T16:45:00Z"/>
        </w:rPr>
      </w:pPr>
    </w:p>
    <w:p w14:paraId="487A153C" w14:textId="7F7BEE65" w:rsidR="00310728" w:rsidDel="007843D7" w:rsidRDefault="00310728">
      <w:pPr>
        <w:spacing w:line="480" w:lineRule="auto"/>
        <w:rPr>
          <w:del w:id="45" w:author="Bothoff-Shanahan,Meghan R.(Student)" w:date="2023-12-11T16:45:00Z"/>
        </w:rPr>
      </w:pPr>
    </w:p>
    <w:p w14:paraId="0E8D715F" w14:textId="68E93432" w:rsidR="00310728" w:rsidDel="007843D7" w:rsidRDefault="00310728">
      <w:pPr>
        <w:spacing w:line="480" w:lineRule="auto"/>
        <w:rPr>
          <w:del w:id="46" w:author="Bothoff-Shanahan,Meghan R.(Student)" w:date="2023-12-11T16:45:00Z"/>
        </w:rPr>
      </w:pPr>
    </w:p>
    <w:p w14:paraId="6343036E" w14:textId="558447FE" w:rsidR="00310728" w:rsidDel="007843D7" w:rsidRDefault="00310728">
      <w:pPr>
        <w:spacing w:line="480" w:lineRule="auto"/>
        <w:rPr>
          <w:del w:id="47" w:author="Bothoff-Shanahan,Meghan R.(Student)" w:date="2023-12-11T16:45:00Z"/>
        </w:rPr>
      </w:pPr>
    </w:p>
    <w:p w14:paraId="1CE77C76" w14:textId="4ECAAF58" w:rsidR="00310728" w:rsidDel="007843D7" w:rsidRDefault="00310728">
      <w:pPr>
        <w:spacing w:line="480" w:lineRule="auto"/>
        <w:rPr>
          <w:del w:id="48" w:author="Bothoff-Shanahan,Meghan R.(Student)" w:date="2023-12-11T16:45:00Z"/>
        </w:rPr>
      </w:pPr>
    </w:p>
    <w:p w14:paraId="779E8B1D" w14:textId="50B5952A" w:rsidR="00310728" w:rsidDel="007843D7" w:rsidRDefault="00310728">
      <w:pPr>
        <w:spacing w:line="480" w:lineRule="auto"/>
        <w:rPr>
          <w:del w:id="49" w:author="Bothoff-Shanahan,Meghan R.(Student)" w:date="2023-12-11T16:45:00Z"/>
        </w:rPr>
      </w:pPr>
    </w:p>
    <w:p w14:paraId="184BC5FB" w14:textId="61285010" w:rsidR="00310728" w:rsidDel="007843D7" w:rsidRDefault="00310728">
      <w:pPr>
        <w:spacing w:line="480" w:lineRule="auto"/>
        <w:rPr>
          <w:del w:id="50" w:author="Bothoff-Shanahan,Meghan R.(Student)" w:date="2023-12-11T16:45:00Z"/>
        </w:rPr>
      </w:pPr>
    </w:p>
    <w:p w14:paraId="2DF6FE22" w14:textId="62944D8D" w:rsidR="00310728" w:rsidDel="007843D7" w:rsidRDefault="00310728">
      <w:pPr>
        <w:spacing w:line="480" w:lineRule="auto"/>
        <w:rPr>
          <w:del w:id="51" w:author="Bothoff-Shanahan,Meghan R.(Student)" w:date="2023-12-11T16:45:00Z"/>
        </w:rPr>
      </w:pPr>
    </w:p>
    <w:p w14:paraId="778030EB" w14:textId="6E700EF5" w:rsidR="00310728" w:rsidDel="007843D7" w:rsidRDefault="00310728">
      <w:pPr>
        <w:spacing w:line="480" w:lineRule="auto"/>
        <w:rPr>
          <w:del w:id="52" w:author="Bothoff-Shanahan,Meghan R.(Student)" w:date="2023-12-11T16:45:00Z"/>
        </w:rPr>
      </w:pPr>
    </w:p>
    <w:p w14:paraId="0BE1AE05" w14:textId="5BFACD0E" w:rsidR="00310728" w:rsidDel="007843D7" w:rsidRDefault="00310728">
      <w:pPr>
        <w:spacing w:line="480" w:lineRule="auto"/>
        <w:rPr>
          <w:del w:id="53" w:author="Bothoff-Shanahan,Meghan R.(Student)" w:date="2023-12-11T16:45:00Z"/>
        </w:rPr>
      </w:pPr>
    </w:p>
    <w:p w14:paraId="6BDDB906" w14:textId="3F997C42" w:rsidR="00310728" w:rsidDel="007843D7" w:rsidRDefault="00310728">
      <w:pPr>
        <w:spacing w:line="480" w:lineRule="auto"/>
        <w:rPr>
          <w:del w:id="54" w:author="Bothoff-Shanahan,Meghan R.(Student)" w:date="2023-12-11T16:45:00Z"/>
        </w:rPr>
      </w:pPr>
    </w:p>
    <w:p w14:paraId="341018C3" w14:textId="7E40D893" w:rsidR="00310728" w:rsidDel="007843D7" w:rsidRDefault="00310728">
      <w:pPr>
        <w:spacing w:line="480" w:lineRule="auto"/>
        <w:rPr>
          <w:del w:id="55" w:author="Bothoff-Shanahan,Meghan R.(Student)" w:date="2023-12-11T16:45:00Z"/>
        </w:rPr>
      </w:pPr>
    </w:p>
    <w:p w14:paraId="6892B4CC" w14:textId="18C16F20" w:rsidR="00310728" w:rsidDel="007843D7" w:rsidRDefault="00310728">
      <w:pPr>
        <w:spacing w:line="480" w:lineRule="auto"/>
        <w:rPr>
          <w:del w:id="56" w:author="Bothoff-Shanahan,Meghan R.(Student)" w:date="2023-12-11T16:45:00Z"/>
        </w:rPr>
      </w:pPr>
    </w:p>
    <w:p w14:paraId="5F2EECA5" w14:textId="4FD0CB82" w:rsidR="00310728" w:rsidDel="007843D7" w:rsidRDefault="00310728">
      <w:pPr>
        <w:spacing w:line="480" w:lineRule="auto"/>
        <w:rPr>
          <w:del w:id="57" w:author="Bothoff-Shanahan,Meghan R.(Student)" w:date="2023-12-11T16:45:00Z"/>
        </w:rPr>
      </w:pPr>
    </w:p>
    <w:p w14:paraId="26395D6B" w14:textId="181C0C80" w:rsidR="00310728" w:rsidDel="007843D7" w:rsidRDefault="00310728">
      <w:pPr>
        <w:spacing w:line="480" w:lineRule="auto"/>
        <w:rPr>
          <w:del w:id="58" w:author="Bothoff-Shanahan,Meghan R.(Student)" w:date="2023-12-11T16:45:00Z"/>
        </w:rPr>
      </w:pPr>
    </w:p>
    <w:p w14:paraId="01C1A5CB" w14:textId="07184EEA" w:rsidR="00310728" w:rsidDel="007843D7" w:rsidRDefault="00310728">
      <w:pPr>
        <w:spacing w:line="480" w:lineRule="auto"/>
        <w:rPr>
          <w:del w:id="59" w:author="Bothoff-Shanahan,Meghan R.(Student)" w:date="2023-12-11T16:45:00Z"/>
        </w:rPr>
      </w:pPr>
    </w:p>
    <w:p w14:paraId="7D022101" w14:textId="4A981444" w:rsidR="00310728" w:rsidDel="007843D7" w:rsidRDefault="00310728">
      <w:pPr>
        <w:spacing w:line="480" w:lineRule="auto"/>
        <w:rPr>
          <w:del w:id="60" w:author="Bothoff-Shanahan,Meghan R.(Student)" w:date="2023-12-11T16:45:00Z"/>
        </w:rPr>
      </w:pPr>
    </w:p>
    <w:p w14:paraId="55B90F69" w14:textId="77777777" w:rsidR="00310728" w:rsidDel="007843D7" w:rsidRDefault="00310728">
      <w:pPr>
        <w:spacing w:line="480" w:lineRule="auto"/>
        <w:rPr>
          <w:del w:id="61" w:author="Bothoff-Shanahan,Meghan R.(Student)" w:date="2023-12-11T16:47:00Z"/>
        </w:rPr>
      </w:pPr>
    </w:p>
    <w:p w14:paraId="37911D37" w14:textId="77777777" w:rsidR="00310728" w:rsidRDefault="00000000">
      <w:pPr>
        <w:spacing w:line="480" w:lineRule="auto"/>
      </w:pPr>
      <w:r>
        <w:rPr>
          <w:b/>
          <w:sz w:val="24"/>
          <w:szCs w:val="24"/>
        </w:rPr>
        <w:t>Introduction</w:t>
      </w:r>
    </w:p>
    <w:p w14:paraId="551A9A4D" w14:textId="77777777" w:rsidR="00310728" w:rsidRDefault="00000000">
      <w:pPr>
        <w:spacing w:line="480" w:lineRule="auto"/>
        <w:rPr>
          <w:b/>
        </w:rPr>
      </w:pPr>
      <w:r>
        <w:rPr>
          <w:b/>
        </w:rPr>
        <w:t>Background</w:t>
      </w:r>
    </w:p>
    <w:p w14:paraId="789E5536" w14:textId="76126C6D" w:rsidR="00310728" w:rsidRDefault="00000000">
      <w:pPr>
        <w:spacing w:line="480" w:lineRule="auto"/>
      </w:pPr>
      <w:r>
        <w:t xml:space="preserve">The study of extremophiles has gained attention in the field of genomics due to their remarkable adaptations for survival. Extremophiles are microorganisms, often single-celled, that thrive in extreme and harsh environments which would be lethal to most life forms. These environments </w:t>
      </w:r>
      <w:r>
        <w:lastRenderedPageBreak/>
        <w:t>encompass extreme temperature ranges (thermophiles and psychrophiles), high radiation levels (</w:t>
      </w:r>
      <w:proofErr w:type="spellStart"/>
      <w:r>
        <w:t>radiophiles</w:t>
      </w:r>
      <w:proofErr w:type="spellEnd"/>
      <w:r>
        <w:t>), acidic or alkaline conditions (acidophiles and alkaliphiles), high salinity (halophiles), and vacuums like outer space</w:t>
      </w:r>
      <w:commentRangeStart w:id="62"/>
      <w:ins w:id="63" w:author="Dancik,Garrett M.(Computer Science)" w:date="2023-11-19T15:04:00Z">
        <w:r w:rsidR="000156CD">
          <w:t xml:space="preserve"> </w:t>
        </w:r>
      </w:ins>
      <w:commentRangeEnd w:id="62"/>
      <w:ins w:id="64" w:author="Dancik,Garrett M.(Computer Science)" w:date="2023-11-19T15:05:00Z">
        <w:r w:rsidR="000156CD">
          <w:rPr>
            <w:rStyle w:val="CommentReference"/>
          </w:rPr>
          <w:commentReference w:id="62"/>
        </w:r>
      </w:ins>
      <w:r>
        <w:t>[1]. Extremophiles have evolved a diverse array of molecular mechanisms to withstand these extreme conditions.</w:t>
      </w:r>
    </w:p>
    <w:p w14:paraId="6D37DF44" w14:textId="77777777" w:rsidR="00310728" w:rsidRDefault="00310728">
      <w:pPr>
        <w:spacing w:line="480" w:lineRule="auto"/>
      </w:pPr>
    </w:p>
    <w:p w14:paraId="137D2E37" w14:textId="77CF4811" w:rsidR="00310728" w:rsidRDefault="00000000">
      <w:pPr>
        <w:spacing w:line="480" w:lineRule="auto"/>
        <w:ind w:firstLine="720"/>
      </w:pPr>
      <w:r>
        <w:t xml:space="preserve">For example, one especially hardy extremophile is </w:t>
      </w:r>
      <w:r>
        <w:rPr>
          <w:i/>
        </w:rPr>
        <w:t xml:space="preserve">D. </w:t>
      </w:r>
      <w:proofErr w:type="spellStart"/>
      <w:r>
        <w:rPr>
          <w:i/>
        </w:rPr>
        <w:t>radiodurans</w:t>
      </w:r>
      <w:proofErr w:type="spellEnd"/>
      <w:r>
        <w:t xml:space="preserve">, often referred to as "Conan the Bacterium" due to its legendary resistance to ionizing radiation and desiccation (drying out due to lack of water). </w:t>
      </w:r>
      <w:r>
        <w:rPr>
          <w:i/>
        </w:rPr>
        <w:t xml:space="preserve">D. </w:t>
      </w:r>
      <w:proofErr w:type="spellStart"/>
      <w:r>
        <w:rPr>
          <w:i/>
        </w:rPr>
        <w:t>radiodurans</w:t>
      </w:r>
      <w:proofErr w:type="spellEnd"/>
      <w:r>
        <w:t xml:space="preserve"> can endure radiation doses thousands of times higher than what would be lethal to humans, as well as extreme desiccation and oxidative stress. Researchers have identified several genes that are responsible for DNA repair, antioxidation, and radiation resistance mechanisms through comparative genomics, shedding light on the genetic adaptations that allow </w:t>
      </w:r>
      <w:r>
        <w:rPr>
          <w:i/>
        </w:rPr>
        <w:t xml:space="preserve">D. </w:t>
      </w:r>
      <w:proofErr w:type="spellStart"/>
      <w:r>
        <w:rPr>
          <w:i/>
        </w:rPr>
        <w:t>radiodurans</w:t>
      </w:r>
      <w:proofErr w:type="spellEnd"/>
      <w:r>
        <w:t xml:space="preserve"> to thrive in such challenging environments[2]. Details about those gene</w:t>
      </w:r>
      <w:r w:rsidRPr="007843D7">
        <w:t>s</w:t>
      </w:r>
      <w:ins w:id="65" w:author="Bothoff-Shanahan,Meghan R.(Student)" w:date="2023-12-11T16:48:00Z">
        <w:r w:rsidR="007843D7" w:rsidRPr="007843D7">
          <w:rPr>
            <w:rPrChange w:id="66" w:author="Bothoff-Shanahan,Meghan R.(Student)" w:date="2023-12-11T16:48:00Z">
              <w:rPr>
                <w:color w:val="980000"/>
              </w:rPr>
            </w:rPrChange>
          </w:rPr>
          <w:t>, later used as target genes in this study,</w:t>
        </w:r>
      </w:ins>
      <w:r w:rsidRPr="007843D7">
        <w:t xml:space="preserve"> </w:t>
      </w:r>
      <w:r>
        <w:t xml:space="preserve">are as </w:t>
      </w:r>
      <w:proofErr w:type="gramStart"/>
      <w:r>
        <w:t>follows;</w:t>
      </w:r>
      <w:proofErr w:type="gramEnd"/>
      <w:r>
        <w:t xml:space="preserve"> </w:t>
      </w:r>
    </w:p>
    <w:p w14:paraId="4462A6DB" w14:textId="77777777" w:rsidR="00310728" w:rsidRDefault="00000000">
      <w:pPr>
        <w:numPr>
          <w:ilvl w:val="0"/>
          <w:numId w:val="1"/>
        </w:numPr>
        <w:spacing w:line="480" w:lineRule="auto"/>
      </w:pPr>
      <w:proofErr w:type="spellStart"/>
      <w:r>
        <w:rPr>
          <w:u w:val="single"/>
        </w:rPr>
        <w:t>PprA</w:t>
      </w:r>
      <w:proofErr w:type="spellEnd"/>
      <w:r>
        <w:rPr>
          <w:u w:val="single"/>
        </w:rPr>
        <w:t xml:space="preserve"> (Protein protecting DNA during radiation A):</w:t>
      </w:r>
      <w:r>
        <w:t xml:space="preserve"> </w:t>
      </w:r>
      <w:proofErr w:type="spellStart"/>
      <w:r>
        <w:t>PprA</w:t>
      </w:r>
      <w:proofErr w:type="spellEnd"/>
      <w:r>
        <w:t xml:space="preserve"> is a central regulator in </w:t>
      </w:r>
      <w:r w:rsidRPr="007843D7">
        <w:rPr>
          <w:i/>
          <w:iCs/>
          <w:rPrChange w:id="67" w:author="Bothoff-Shanahan,Meghan R.(Student)" w:date="2023-12-11T16:49:00Z">
            <w:rPr/>
          </w:rPrChange>
        </w:rPr>
        <w:t xml:space="preserve">D. </w:t>
      </w:r>
      <w:proofErr w:type="spellStart"/>
      <w:r w:rsidRPr="007843D7">
        <w:rPr>
          <w:i/>
          <w:iCs/>
          <w:rPrChange w:id="68" w:author="Bothoff-Shanahan,Meghan R.(Student)" w:date="2023-12-11T16:49:00Z">
            <w:rPr/>
          </w:rPrChange>
        </w:rPr>
        <w:t>radiodurans</w:t>
      </w:r>
      <w:proofErr w:type="spellEnd"/>
      <w:r>
        <w:t xml:space="preserve"> that plays a crucial role in DNA repair and radiation resistance. It helps protect and repair damaged DNA.</w:t>
      </w:r>
    </w:p>
    <w:p w14:paraId="17A80637" w14:textId="77777777" w:rsidR="00310728" w:rsidRDefault="00000000">
      <w:pPr>
        <w:numPr>
          <w:ilvl w:val="0"/>
          <w:numId w:val="1"/>
        </w:numPr>
        <w:spacing w:line="480" w:lineRule="auto"/>
      </w:pPr>
      <w:r>
        <w:rPr>
          <w:u w:val="single"/>
        </w:rPr>
        <w:t>RecA:</w:t>
      </w:r>
      <w:r>
        <w:t xml:space="preserve"> The RecA protein is involved in homologous recombination, a DNA repair process that is particularly efficient in </w:t>
      </w:r>
      <w:commentRangeStart w:id="69"/>
      <w:r w:rsidRPr="007843D7">
        <w:rPr>
          <w:i/>
          <w:iCs/>
          <w:rPrChange w:id="70" w:author="Bothoff-Shanahan,Meghan R.(Student)" w:date="2023-12-11T16:49:00Z">
            <w:rPr/>
          </w:rPrChange>
        </w:rPr>
        <w:t xml:space="preserve">D. </w:t>
      </w:r>
      <w:proofErr w:type="spellStart"/>
      <w:r w:rsidRPr="007843D7">
        <w:rPr>
          <w:i/>
          <w:iCs/>
          <w:rPrChange w:id="71" w:author="Bothoff-Shanahan,Meghan R.(Student)" w:date="2023-12-11T16:49:00Z">
            <w:rPr/>
          </w:rPrChange>
        </w:rPr>
        <w:t>radiodurans</w:t>
      </w:r>
      <w:commentRangeEnd w:id="69"/>
      <w:proofErr w:type="spellEnd"/>
      <w:r w:rsidR="000156CD" w:rsidRPr="007843D7">
        <w:rPr>
          <w:rStyle w:val="CommentReference"/>
          <w:i/>
          <w:iCs/>
          <w:rPrChange w:id="72" w:author="Bothoff-Shanahan,Meghan R.(Student)" w:date="2023-12-11T16:49:00Z">
            <w:rPr>
              <w:rStyle w:val="CommentReference"/>
            </w:rPr>
          </w:rPrChange>
        </w:rPr>
        <w:commentReference w:id="69"/>
      </w:r>
      <w:r>
        <w:t>. It helps in repairing double-strand breaks in DNA.</w:t>
      </w:r>
    </w:p>
    <w:p w14:paraId="2403199D" w14:textId="77777777" w:rsidR="00310728" w:rsidRDefault="00000000">
      <w:pPr>
        <w:numPr>
          <w:ilvl w:val="0"/>
          <w:numId w:val="1"/>
        </w:numPr>
        <w:spacing w:line="480" w:lineRule="auto"/>
      </w:pPr>
      <w:proofErr w:type="spellStart"/>
      <w:r>
        <w:rPr>
          <w:u w:val="single"/>
        </w:rPr>
        <w:t>DdrA</w:t>
      </w:r>
      <w:proofErr w:type="spellEnd"/>
      <w:r>
        <w:rPr>
          <w:u w:val="single"/>
        </w:rPr>
        <w:t xml:space="preserve">, </w:t>
      </w:r>
      <w:proofErr w:type="spellStart"/>
      <w:r>
        <w:rPr>
          <w:u w:val="single"/>
        </w:rPr>
        <w:t>DdrB</w:t>
      </w:r>
      <w:proofErr w:type="spellEnd"/>
      <w:r>
        <w:rPr>
          <w:u w:val="single"/>
        </w:rPr>
        <w:t xml:space="preserve">, and </w:t>
      </w:r>
      <w:proofErr w:type="spellStart"/>
      <w:r>
        <w:rPr>
          <w:u w:val="single"/>
        </w:rPr>
        <w:t>DdrC</w:t>
      </w:r>
      <w:proofErr w:type="spellEnd"/>
      <w:r>
        <w:rPr>
          <w:u w:val="single"/>
        </w:rPr>
        <w:t>:</w:t>
      </w:r>
      <w:r>
        <w:t xml:space="preserve"> These genes are part of the </w:t>
      </w:r>
      <w:proofErr w:type="spellStart"/>
      <w:r w:rsidRPr="007843D7">
        <w:rPr>
          <w:i/>
          <w:iCs/>
          <w:rPrChange w:id="73" w:author="Bothoff-Shanahan,Meghan R.(Student)" w:date="2023-12-11T16:49:00Z">
            <w:rPr/>
          </w:rPrChange>
        </w:rPr>
        <w:t>Deinococcal</w:t>
      </w:r>
      <w:proofErr w:type="spellEnd"/>
      <w:r>
        <w:t xml:space="preserve"> DNA damage response (</w:t>
      </w:r>
      <w:proofErr w:type="spellStart"/>
      <w:r>
        <w:t>Ddr</w:t>
      </w:r>
      <w:proofErr w:type="spellEnd"/>
      <w:r>
        <w:t>) system and are involved in DNA repair and radiation resistance. They help repair DNA damage and maintain genomic integrity.</w:t>
      </w:r>
    </w:p>
    <w:p w14:paraId="25FA6744" w14:textId="77777777" w:rsidR="00310728" w:rsidRDefault="00000000">
      <w:pPr>
        <w:numPr>
          <w:ilvl w:val="0"/>
          <w:numId w:val="1"/>
        </w:numPr>
        <w:spacing w:line="480" w:lineRule="auto"/>
      </w:pPr>
      <w:r>
        <w:rPr>
          <w:u w:val="single"/>
        </w:rPr>
        <w:t xml:space="preserve">Ku and </w:t>
      </w:r>
      <w:proofErr w:type="spellStart"/>
      <w:r>
        <w:rPr>
          <w:u w:val="single"/>
        </w:rPr>
        <w:t>LigD</w:t>
      </w:r>
      <w:proofErr w:type="spellEnd"/>
      <w:r>
        <w:rPr>
          <w:u w:val="single"/>
        </w:rPr>
        <w:t>:</w:t>
      </w:r>
      <w:r>
        <w:t xml:space="preserve"> </w:t>
      </w:r>
      <w:r w:rsidRPr="007843D7">
        <w:rPr>
          <w:i/>
          <w:iCs/>
          <w:rPrChange w:id="74" w:author="Bothoff-Shanahan,Meghan R.(Student)" w:date="2023-12-11T16:49:00Z">
            <w:rPr/>
          </w:rPrChange>
        </w:rPr>
        <w:t xml:space="preserve">D. </w:t>
      </w:r>
      <w:proofErr w:type="spellStart"/>
      <w:r w:rsidRPr="007843D7">
        <w:rPr>
          <w:i/>
          <w:iCs/>
          <w:rPrChange w:id="75" w:author="Bothoff-Shanahan,Meghan R.(Student)" w:date="2023-12-11T16:49:00Z">
            <w:rPr/>
          </w:rPrChange>
        </w:rPr>
        <w:t>radiodurans</w:t>
      </w:r>
      <w:proofErr w:type="spellEnd"/>
      <w:r>
        <w:t xml:space="preserve"> possesses a non-homologous end-joining (NHEJ) DNA repair pathway mediated by Ku and </w:t>
      </w:r>
      <w:proofErr w:type="spellStart"/>
      <w:r>
        <w:t>LigD</w:t>
      </w:r>
      <w:proofErr w:type="spellEnd"/>
      <w:r>
        <w:t xml:space="preserve"> proteins. This pathway is important for </w:t>
      </w:r>
      <w:r>
        <w:lastRenderedPageBreak/>
        <w:t>repairing double-strand breaks in DNA. It’s also known as NADH-quinone oxidoreductase subunit N.</w:t>
      </w:r>
    </w:p>
    <w:p w14:paraId="12585D45" w14:textId="77777777" w:rsidR="00310728" w:rsidRDefault="00000000">
      <w:pPr>
        <w:numPr>
          <w:ilvl w:val="0"/>
          <w:numId w:val="1"/>
        </w:numPr>
        <w:spacing w:line="480" w:lineRule="auto"/>
      </w:pPr>
      <w:r>
        <w:rPr>
          <w:u w:val="single"/>
        </w:rPr>
        <w:t>Peroxiredoxins (</w:t>
      </w:r>
      <w:proofErr w:type="spellStart"/>
      <w:r>
        <w:rPr>
          <w:u w:val="single"/>
        </w:rPr>
        <w:t>Dps</w:t>
      </w:r>
      <w:proofErr w:type="spellEnd"/>
      <w:r>
        <w:rPr>
          <w:u w:val="single"/>
        </w:rPr>
        <w:t xml:space="preserve"> and </w:t>
      </w:r>
      <w:proofErr w:type="spellStart"/>
      <w:r>
        <w:rPr>
          <w:u w:val="single"/>
        </w:rPr>
        <w:t>Bcp</w:t>
      </w:r>
      <w:proofErr w:type="spellEnd"/>
      <w:r>
        <w:rPr>
          <w:u w:val="single"/>
        </w:rPr>
        <w:t>):</w:t>
      </w:r>
      <w:r>
        <w:t xml:space="preserve"> These enzymes help protect the bacterium from the damaging effects of radiation-induced reactive oxygen species.</w:t>
      </w:r>
    </w:p>
    <w:p w14:paraId="62FED111" w14:textId="77777777" w:rsidR="00310728" w:rsidRDefault="00000000">
      <w:pPr>
        <w:numPr>
          <w:ilvl w:val="0"/>
          <w:numId w:val="1"/>
        </w:numPr>
        <w:spacing w:line="480" w:lineRule="auto"/>
      </w:pPr>
      <w:r>
        <w:rPr>
          <w:u w:val="single"/>
        </w:rPr>
        <w:t>DR 0423 (</w:t>
      </w:r>
      <w:proofErr w:type="spellStart"/>
      <w:r>
        <w:rPr>
          <w:u w:val="single"/>
        </w:rPr>
        <w:t>PprI</w:t>
      </w:r>
      <w:proofErr w:type="spellEnd"/>
      <w:r>
        <w:rPr>
          <w:u w:val="single"/>
        </w:rPr>
        <w:t>):</w:t>
      </w:r>
      <w:r>
        <w:t xml:space="preserve"> </w:t>
      </w:r>
      <w:proofErr w:type="spellStart"/>
      <w:r>
        <w:t>Pprl</w:t>
      </w:r>
      <w:proofErr w:type="spellEnd"/>
      <w:r>
        <w:t xml:space="preserve">, also known as </w:t>
      </w:r>
      <w:proofErr w:type="spellStart"/>
      <w:r>
        <w:t>IrrE</w:t>
      </w:r>
      <w:proofErr w:type="spellEnd"/>
      <w:r>
        <w:t xml:space="preserve">, is another protein involved in the radiation resistance of </w:t>
      </w:r>
      <w:r w:rsidRPr="007843D7">
        <w:rPr>
          <w:i/>
          <w:iCs/>
          <w:rPrChange w:id="76" w:author="Bothoff-Shanahan,Meghan R.(Student)" w:date="2023-12-11T16:49:00Z">
            <w:rPr/>
          </w:rPrChange>
        </w:rPr>
        <w:t xml:space="preserve">D. </w:t>
      </w:r>
      <w:proofErr w:type="spellStart"/>
      <w:r w:rsidRPr="007843D7">
        <w:rPr>
          <w:i/>
          <w:iCs/>
          <w:rPrChange w:id="77" w:author="Bothoff-Shanahan,Meghan R.(Student)" w:date="2023-12-11T16:49:00Z">
            <w:rPr/>
          </w:rPrChange>
        </w:rPr>
        <w:t>radiodurans</w:t>
      </w:r>
      <w:proofErr w:type="spellEnd"/>
      <w:r>
        <w:t xml:space="preserve">. It interacts with </w:t>
      </w:r>
      <w:proofErr w:type="spellStart"/>
      <w:r>
        <w:t>PprA</w:t>
      </w:r>
      <w:proofErr w:type="spellEnd"/>
      <w:r>
        <w:t xml:space="preserve"> and participates in the regulation of DNA repair processes. </w:t>
      </w:r>
    </w:p>
    <w:p w14:paraId="64A7716F" w14:textId="77777777" w:rsidR="00310728" w:rsidRDefault="00000000">
      <w:pPr>
        <w:numPr>
          <w:ilvl w:val="0"/>
          <w:numId w:val="1"/>
        </w:numPr>
        <w:spacing w:line="480" w:lineRule="auto"/>
      </w:pPr>
      <w:proofErr w:type="spellStart"/>
      <w:r>
        <w:rPr>
          <w:u w:val="single"/>
        </w:rPr>
        <w:t>Ssb</w:t>
      </w:r>
      <w:proofErr w:type="spellEnd"/>
      <w:r>
        <w:rPr>
          <w:u w:val="single"/>
        </w:rPr>
        <w:t xml:space="preserve"> (Single-stranded DNA binding protein):</w:t>
      </w:r>
      <w:r>
        <w:t xml:space="preserve"> This protein helps protect single-stranded DNA during DNA repair processes, ensuring its stability.</w:t>
      </w:r>
    </w:p>
    <w:p w14:paraId="06B79D9F" w14:textId="77777777" w:rsidR="00310728" w:rsidRDefault="00000000">
      <w:pPr>
        <w:numPr>
          <w:ilvl w:val="0"/>
          <w:numId w:val="1"/>
        </w:numPr>
        <w:spacing w:line="480" w:lineRule="auto"/>
      </w:pPr>
      <w:proofErr w:type="spellStart"/>
      <w:r>
        <w:rPr>
          <w:u w:val="single"/>
        </w:rPr>
        <w:t>PolA</w:t>
      </w:r>
      <w:proofErr w:type="spellEnd"/>
      <w:r>
        <w:rPr>
          <w:u w:val="single"/>
        </w:rPr>
        <w:t xml:space="preserve"> (DNA polymerase I):</w:t>
      </w:r>
      <w:r>
        <w:t xml:space="preserve"> It is involved in DNA replication and repair and plays a role in maintaining the integrity of the genome.</w:t>
      </w:r>
    </w:p>
    <w:p w14:paraId="4D269EA0" w14:textId="77777777" w:rsidR="00310728" w:rsidRDefault="00000000">
      <w:pPr>
        <w:numPr>
          <w:ilvl w:val="0"/>
          <w:numId w:val="1"/>
        </w:numPr>
        <w:spacing w:line="480" w:lineRule="auto"/>
      </w:pPr>
      <w:proofErr w:type="spellStart"/>
      <w:r>
        <w:rPr>
          <w:u w:val="single"/>
        </w:rPr>
        <w:t>ThyA</w:t>
      </w:r>
      <w:proofErr w:type="spellEnd"/>
      <w:r>
        <w:rPr>
          <w:u w:val="single"/>
        </w:rPr>
        <w:t xml:space="preserve"> (Thymidylate Synthase):</w:t>
      </w:r>
      <w:r>
        <w:t xml:space="preserve"> In </w:t>
      </w:r>
      <w:r w:rsidRPr="007843D7">
        <w:rPr>
          <w:i/>
          <w:iCs/>
          <w:rPrChange w:id="78" w:author="Bothoff-Shanahan,Meghan R.(Student)" w:date="2023-12-11T16:49:00Z">
            <w:rPr/>
          </w:rPrChange>
        </w:rPr>
        <w:t xml:space="preserve">D. </w:t>
      </w:r>
      <w:proofErr w:type="spellStart"/>
      <w:r w:rsidRPr="007843D7">
        <w:rPr>
          <w:i/>
          <w:iCs/>
          <w:rPrChange w:id="79" w:author="Bothoff-Shanahan,Meghan R.(Student)" w:date="2023-12-11T16:49:00Z">
            <w:rPr/>
          </w:rPrChange>
        </w:rPr>
        <w:t>radiodurans</w:t>
      </w:r>
      <w:proofErr w:type="spellEnd"/>
      <w:r>
        <w:t xml:space="preserve">, the gene responsible for thymidylate synthase, which is involved in DNA synthesis and repair, is DR2630 (COG0207). It is worth noting that this gene seems to be acquired from a different source compared to its counterpart in </w:t>
      </w:r>
      <w:r w:rsidRPr="007843D7">
        <w:rPr>
          <w:i/>
          <w:iCs/>
          <w:rPrChange w:id="80" w:author="Bothoff-Shanahan,Meghan R.(Student)" w:date="2023-12-11T16:49:00Z">
            <w:rPr/>
          </w:rPrChange>
        </w:rPr>
        <w:t>T. thermophilus</w:t>
      </w:r>
      <w:r>
        <w:t>.</w:t>
      </w:r>
    </w:p>
    <w:p w14:paraId="5DA02D00" w14:textId="77777777" w:rsidR="00310728" w:rsidRDefault="00000000">
      <w:pPr>
        <w:numPr>
          <w:ilvl w:val="0"/>
          <w:numId w:val="1"/>
        </w:numPr>
        <w:spacing w:line="480" w:lineRule="auto"/>
      </w:pPr>
      <w:r>
        <w:rPr>
          <w:u w:val="single"/>
        </w:rPr>
        <w:t>Purine-Nucleoside Phosphorylase:</w:t>
      </w:r>
      <w:r>
        <w:t xml:space="preserve"> The gene responsible for purine-nucleoside phosphorylase, an enzyme involved in purine metabolism, is DR2166 (COG0813) in </w:t>
      </w:r>
      <w:r w:rsidRPr="007843D7">
        <w:rPr>
          <w:i/>
          <w:iCs/>
          <w:rPrChange w:id="81" w:author="Bothoff-Shanahan,Meghan R.(Student)" w:date="2023-12-11T16:50:00Z">
            <w:rPr/>
          </w:rPrChange>
        </w:rPr>
        <w:t xml:space="preserve">D. </w:t>
      </w:r>
      <w:proofErr w:type="spellStart"/>
      <w:r w:rsidRPr="007843D7">
        <w:rPr>
          <w:i/>
          <w:iCs/>
          <w:rPrChange w:id="82" w:author="Bothoff-Shanahan,Meghan R.(Student)" w:date="2023-12-11T16:50:00Z">
            <w:rPr/>
          </w:rPrChange>
        </w:rPr>
        <w:t>radiodurans</w:t>
      </w:r>
      <w:proofErr w:type="spellEnd"/>
      <w:r>
        <w:t xml:space="preserve">. The gene TTC1070 (COG0813) in </w:t>
      </w:r>
      <w:r w:rsidRPr="007843D7">
        <w:rPr>
          <w:i/>
          <w:iCs/>
          <w:rPrChange w:id="83" w:author="Bothoff-Shanahan,Meghan R.(Student)" w:date="2023-12-11T16:50:00Z">
            <w:rPr/>
          </w:rPrChange>
        </w:rPr>
        <w:t>T. thermophilus</w:t>
      </w:r>
      <w:r>
        <w:t xml:space="preserve"> appears to be involved in a similar process.</w:t>
      </w:r>
    </w:p>
    <w:p w14:paraId="64EB40C6" w14:textId="77777777" w:rsidR="00310728" w:rsidRDefault="00310728">
      <w:pPr>
        <w:spacing w:line="480" w:lineRule="auto"/>
      </w:pPr>
    </w:p>
    <w:p w14:paraId="3020DBB9" w14:textId="1873F0EF" w:rsidR="00310728" w:rsidRDefault="00000000">
      <w:pPr>
        <w:spacing w:line="480" w:lineRule="auto"/>
        <w:ind w:firstLine="720"/>
      </w:pPr>
      <w:r>
        <w:t xml:space="preserve">Comparative genome analysis is a fundamental approach in genomics that involves the systematic comparison of the genetic material of different organisms to identify similarities, differences, and evolutionary relationships[3]. This </w:t>
      </w:r>
      <w:ins w:id="84" w:author="Dancik,Garrett M.(Computer Science)" w:date="2023-11-19T15:07:00Z">
        <w:r w:rsidR="000156CD">
          <w:t>approach</w:t>
        </w:r>
      </w:ins>
      <w:del w:id="85" w:author="Dancik,Garrett M.(Computer Science)" w:date="2023-11-19T15:07:00Z">
        <w:r w:rsidDel="000156CD">
          <w:delText>method</w:delText>
        </w:r>
      </w:del>
      <w:r>
        <w:t xml:space="preserve"> enables researchers to determine the genetic basis of specific traits, such as adaptations or unique characteristics. In the context of computer science, comparative genomics relies on a range of programming languages and software tools. Commonly used programming languages include Python and R, </w:t>
      </w:r>
      <w:r>
        <w:lastRenderedPageBreak/>
        <w:t>which can manipulate and analyze genomic data efficiently. Additionally, software packages like BLAST, Galaxy, the IMG/M System[4], and MEGA X[5] have all been utilized for sequence alignment, identification, and phylogenetic analysis.</w:t>
      </w:r>
    </w:p>
    <w:p w14:paraId="779A2258" w14:textId="77777777" w:rsidR="00310728" w:rsidRDefault="00310728">
      <w:pPr>
        <w:spacing w:line="480" w:lineRule="auto"/>
      </w:pPr>
    </w:p>
    <w:p w14:paraId="6F247783" w14:textId="77777777" w:rsidR="00310728" w:rsidRDefault="00000000">
      <w:pPr>
        <w:spacing w:line="480" w:lineRule="auto"/>
        <w:ind w:firstLine="720"/>
      </w:pPr>
      <w:r>
        <w:t>Comparative genomic methods have proven to be valuable in unraveling the genetic underpinnings of extremophile survival strategies and their adaptations from one extremophile species to another[6]. This particularly applies to horizontal gene transfer. Horizontal gene transfer (HGT) is a pivotal process in the evolution of extremophiles. It involves the exchange of genetic material across different species through three main mechanisms: transformation (uptake of environmental DNA), transduction (transfer via viruses), and conjugation (direct cell-to-cell transfer). HGT accelerates adaptation by allowing extremophiles to rapidly acquire genes essential for survival in harsh conditions, such as genes for heat-shock proteins or enzymes functioning under extreme stress[7]. This process not only enhances individual survival but also contributes to the genetic diversity and resilience of microbial communities in extreme habitats, enabling a dynamic response to environmental challenges.</w:t>
      </w:r>
    </w:p>
    <w:p w14:paraId="6509CC02" w14:textId="77777777" w:rsidR="00310728" w:rsidRDefault="00310728">
      <w:pPr>
        <w:spacing w:line="480" w:lineRule="auto"/>
        <w:ind w:firstLine="720"/>
        <w:rPr>
          <w:color w:val="980000"/>
        </w:rPr>
      </w:pPr>
    </w:p>
    <w:p w14:paraId="43E44676" w14:textId="77777777" w:rsidR="00310728" w:rsidRDefault="00000000">
      <w:pPr>
        <w:spacing w:line="480" w:lineRule="auto"/>
        <w:rPr>
          <w:b/>
        </w:rPr>
      </w:pPr>
      <w:r>
        <w:rPr>
          <w:b/>
        </w:rPr>
        <w:t>Significance</w:t>
      </w:r>
    </w:p>
    <w:p w14:paraId="276FFFA0" w14:textId="77777777" w:rsidR="00310728" w:rsidRDefault="00000000">
      <w:pPr>
        <w:spacing w:line="480" w:lineRule="auto"/>
      </w:pPr>
      <w:r>
        <w:t>Comparative genome analysis allows researchers to unravel the genetic adaptations that enable extremophiles to thrive in environments that would be deadly to most life forms. By studying the genomes of these extremophiles, science gains a deeper understanding of the specific genes and mechanisms responsible for their extraordinary resilience[6]. This knowledge not only advances our understanding of fundamental biology but also has potential practical applications like biotechnology and medicine.</w:t>
      </w:r>
    </w:p>
    <w:p w14:paraId="0EAE600A" w14:textId="77777777" w:rsidR="00310728" w:rsidRDefault="00310728">
      <w:pPr>
        <w:spacing w:line="480" w:lineRule="auto"/>
      </w:pPr>
    </w:p>
    <w:p w14:paraId="52A71AFA" w14:textId="77777777" w:rsidR="00310728" w:rsidRDefault="00000000">
      <w:pPr>
        <w:spacing w:line="480" w:lineRule="auto"/>
        <w:ind w:firstLine="720"/>
      </w:pPr>
      <w:r>
        <w:t xml:space="preserve">Knowledge gained from studying extremophiles can potentially have far-reaching implications for society. For instance, insights into radiation resistance mechanisms, as seen in </w:t>
      </w:r>
      <w:proofErr w:type="spellStart"/>
      <w:r>
        <w:rPr>
          <w:i/>
        </w:rPr>
        <w:lastRenderedPageBreak/>
        <w:t>Deinococcus</w:t>
      </w:r>
      <w:proofErr w:type="spellEnd"/>
      <w:r>
        <w:rPr>
          <w:i/>
        </w:rPr>
        <w:t xml:space="preserve"> </w:t>
      </w:r>
      <w:proofErr w:type="spellStart"/>
      <w:r>
        <w:rPr>
          <w:i/>
        </w:rPr>
        <w:t>radiodurans</w:t>
      </w:r>
      <w:proofErr w:type="spellEnd"/>
      <w:r>
        <w:t>, may have applications in cancer research and treatment[8]. Understanding how extremophiles repair DNA damage caused by radiation and how they acquired those genes could potentially inform strategies for improving the radiation resistance of normal human cells, reducing side effects in radiation therapy, and enhancing cancer treatment outcomes.</w:t>
      </w:r>
    </w:p>
    <w:p w14:paraId="6FC2BD43" w14:textId="77777777" w:rsidR="00310728" w:rsidRDefault="00000000">
      <w:pPr>
        <w:spacing w:line="480" w:lineRule="auto"/>
        <w:ind w:firstLine="720"/>
      </w:pPr>
      <w:r>
        <w:rPr>
          <w:color w:val="980000"/>
        </w:rPr>
        <w:t>.</w:t>
      </w:r>
    </w:p>
    <w:p w14:paraId="1CE3A861" w14:textId="2B236165" w:rsidR="00310728" w:rsidRDefault="00000000">
      <w:pPr>
        <w:spacing w:line="480" w:lineRule="auto"/>
        <w:ind w:firstLine="720"/>
        <w:rPr>
          <w:ins w:id="86" w:author="Bothoff-Shanahan,Meghan R.(Student)" w:date="2023-12-11T16:51:00Z"/>
        </w:rPr>
      </w:pPr>
      <w:r>
        <w:t xml:space="preserve">The primary objective of this research project was to confirm the occurrence of horizontal gene transfer in the extremophilic bacterium </w:t>
      </w:r>
      <w:r>
        <w:rPr>
          <w:i/>
        </w:rPr>
        <w:t xml:space="preserve">D. </w:t>
      </w:r>
      <w:proofErr w:type="spellStart"/>
      <w:r>
        <w:rPr>
          <w:i/>
        </w:rPr>
        <w:t>radiodurans</w:t>
      </w:r>
      <w:proofErr w:type="spellEnd"/>
      <w:r>
        <w:t xml:space="preserve">. Specifically, the aim was to validate the hypothesis that </w:t>
      </w:r>
      <w:r>
        <w:rPr>
          <w:i/>
        </w:rPr>
        <w:t xml:space="preserve">D. </w:t>
      </w:r>
      <w:proofErr w:type="spellStart"/>
      <w:r>
        <w:rPr>
          <w:i/>
        </w:rPr>
        <w:t>radiodurans</w:t>
      </w:r>
      <w:proofErr w:type="spellEnd"/>
      <w:r>
        <w:t xml:space="preserve"> has acquired critical genes related to stress response and radiation resistance through horizontal gene transfer from other extremophiles, </w:t>
      </w:r>
      <w:ins w:id="87" w:author="Bothoff-Shanahan,Meghan R.(Student)" w:date="2023-12-11T16:50:00Z">
        <w:r w:rsidR="007843D7" w:rsidRPr="007843D7">
          <w:rPr>
            <w:rPrChange w:id="88" w:author="Bothoff-Shanahan,Meghan R.(Student)" w:date="2023-12-11T16:51:00Z">
              <w:rPr>
                <w:color w:val="980000"/>
              </w:rPr>
            </w:rPrChange>
          </w:rPr>
          <w:t xml:space="preserve">with a focus on its close relative, </w:t>
        </w:r>
        <w:r w:rsidR="007843D7" w:rsidRPr="007843D7">
          <w:rPr>
            <w:i/>
            <w:iCs/>
            <w:rPrChange w:id="89" w:author="Bothoff-Shanahan,Meghan R.(Student)" w:date="2023-12-11T16:51:00Z">
              <w:rPr>
                <w:i/>
                <w:iCs/>
                <w:color w:val="980000"/>
              </w:rPr>
            </w:rPrChange>
          </w:rPr>
          <w:t>Thermus thermophilus,</w:t>
        </w:r>
        <w:r w:rsidR="007843D7" w:rsidRPr="007843D7">
          <w:rPr>
            <w:rPrChange w:id="90" w:author="Bothoff-Shanahan,Meghan R.(Student)" w:date="2023-12-11T16:51:00Z">
              <w:rPr>
                <w:color w:val="980000"/>
              </w:rPr>
            </w:rPrChange>
          </w:rPr>
          <w:t xml:space="preserve"> three other </w:t>
        </w:r>
        <w:proofErr w:type="spellStart"/>
        <w:r w:rsidR="007843D7" w:rsidRPr="007843D7">
          <w:rPr>
            <w:i/>
            <w:iCs/>
            <w:rPrChange w:id="91" w:author="Bothoff-Shanahan,Meghan R.(Student)" w:date="2023-12-11T16:51:00Z">
              <w:rPr>
                <w:i/>
                <w:iCs/>
                <w:color w:val="980000"/>
              </w:rPr>
            </w:rPrChange>
          </w:rPr>
          <w:t>Deinococcus</w:t>
        </w:r>
        <w:proofErr w:type="spellEnd"/>
        <w:r w:rsidR="007843D7" w:rsidRPr="007843D7">
          <w:rPr>
            <w:i/>
            <w:iCs/>
            <w:rPrChange w:id="92" w:author="Bothoff-Shanahan,Meghan R.(Student)" w:date="2023-12-11T16:51:00Z">
              <w:rPr>
                <w:i/>
                <w:iCs/>
                <w:color w:val="980000"/>
              </w:rPr>
            </w:rPrChange>
          </w:rPr>
          <w:t xml:space="preserve"> </w:t>
        </w:r>
        <w:r w:rsidR="007843D7" w:rsidRPr="007843D7">
          <w:rPr>
            <w:rPrChange w:id="93" w:author="Bothoff-Shanahan,Meghan R.(Student)" w:date="2023-12-11T16:51:00Z">
              <w:rPr>
                <w:color w:val="980000"/>
              </w:rPr>
            </w:rPrChange>
          </w:rPr>
          <w:t xml:space="preserve">species, and a distant extremophile </w:t>
        </w:r>
        <w:r w:rsidR="007843D7" w:rsidRPr="007843D7">
          <w:rPr>
            <w:i/>
            <w:iCs/>
            <w:rPrChange w:id="94" w:author="Bothoff-Shanahan,Meghan R.(Student)" w:date="2023-12-11T16:51:00Z">
              <w:rPr>
                <w:i/>
                <w:iCs/>
                <w:color w:val="980000"/>
              </w:rPr>
            </w:rPrChange>
          </w:rPr>
          <w:t xml:space="preserve">Thermococcus </w:t>
        </w:r>
        <w:proofErr w:type="spellStart"/>
        <w:r w:rsidR="007843D7" w:rsidRPr="007843D7">
          <w:rPr>
            <w:i/>
            <w:iCs/>
            <w:rPrChange w:id="95" w:author="Bothoff-Shanahan,Meghan R.(Student)" w:date="2023-12-11T16:51:00Z">
              <w:rPr>
                <w:i/>
                <w:iCs/>
                <w:color w:val="980000"/>
              </w:rPr>
            </w:rPrChange>
          </w:rPr>
          <w:t>gammatolerans</w:t>
        </w:r>
      </w:ins>
      <w:proofErr w:type="spellEnd"/>
      <w:del w:id="96" w:author="Bothoff-Shanahan,Meghan R.(Student)" w:date="2023-12-11T16:50:00Z">
        <w:r w:rsidRPr="007843D7" w:rsidDel="007843D7">
          <w:delText xml:space="preserve">with a focus on its closest relative, </w:delText>
        </w:r>
        <w:r w:rsidRPr="007843D7" w:rsidDel="007843D7">
          <w:rPr>
            <w:i/>
          </w:rPr>
          <w:delText>T. thermophilus,</w:delText>
        </w:r>
        <w:r w:rsidRPr="007843D7" w:rsidDel="007843D7">
          <w:delText xml:space="preserve"> and other </w:delText>
        </w:r>
        <w:r w:rsidRPr="007843D7" w:rsidDel="007843D7">
          <w:rPr>
            <w:i/>
          </w:rPr>
          <w:delText xml:space="preserve">Deinococcus </w:delText>
        </w:r>
        <w:r w:rsidRPr="007843D7" w:rsidDel="007843D7">
          <w:delText>species</w:delText>
        </w:r>
      </w:del>
      <w:r w:rsidRPr="007843D7">
        <w:t xml:space="preserve">. </w:t>
      </w:r>
      <w:r>
        <w:t xml:space="preserve">By conducting a comparative genomic analysis using advanced bioinformatic tools and statistical tests, significant sequence similarities between </w:t>
      </w:r>
      <w:r>
        <w:rPr>
          <w:i/>
        </w:rPr>
        <w:t xml:space="preserve">D. </w:t>
      </w:r>
      <w:proofErr w:type="spellStart"/>
      <w:r>
        <w:rPr>
          <w:i/>
        </w:rPr>
        <w:t>radiodurans</w:t>
      </w:r>
      <w:proofErr w:type="spellEnd"/>
      <w:r>
        <w:t xml:space="preserve"> and its close relatives were identified. The project's significance lies in contributing to our understanding of the genetic mechanisms underlying the exceptional adaptability of </w:t>
      </w:r>
      <w:r>
        <w:rPr>
          <w:i/>
        </w:rPr>
        <w:t xml:space="preserve">D. </w:t>
      </w:r>
      <w:proofErr w:type="spellStart"/>
      <w:r>
        <w:rPr>
          <w:i/>
        </w:rPr>
        <w:t>radiodurans</w:t>
      </w:r>
      <w:proofErr w:type="spellEnd"/>
      <w:r>
        <w:t xml:space="preserve"> to extreme environments, which can have implications for biotechnology, medicine, and the existing knowledge of evolutionary processes. </w:t>
      </w:r>
      <w:del w:id="97" w:author="Bothoff-Shanahan,Meghan R.(Student)" w:date="2023-12-11T16:51:00Z">
        <w:r w:rsidDel="007843D7">
          <w:rPr>
            <w:highlight w:val="yellow"/>
          </w:rPr>
          <w:delText>The results were…</w:delText>
        </w:r>
      </w:del>
    </w:p>
    <w:p w14:paraId="3D7F6CEA" w14:textId="77777777" w:rsidR="007843D7" w:rsidRDefault="007843D7" w:rsidP="007843D7">
      <w:pPr>
        <w:spacing w:line="480" w:lineRule="auto"/>
        <w:ind w:firstLine="720"/>
        <w:rPr>
          <w:ins w:id="98" w:author="Bothoff-Shanahan,Meghan R.(Student)" w:date="2023-12-11T16:51:00Z"/>
          <w:rFonts w:eastAsia="Times New Roman"/>
          <w:color w:val="980000"/>
          <w:lang w:val="en-US"/>
        </w:rPr>
      </w:pPr>
    </w:p>
    <w:p w14:paraId="2DF87BFD" w14:textId="4FD8714D" w:rsidR="007843D7" w:rsidRPr="007843D7" w:rsidRDefault="007843D7" w:rsidP="007843D7">
      <w:pPr>
        <w:spacing w:line="480" w:lineRule="auto"/>
        <w:ind w:firstLine="720"/>
        <w:rPr>
          <w:ins w:id="99" w:author="Bothoff-Shanahan,Meghan R.(Student)" w:date="2023-12-11T16:51:00Z"/>
          <w:rFonts w:ascii="Times New Roman" w:eastAsia="Times New Roman" w:hAnsi="Times New Roman" w:cs="Times New Roman"/>
          <w:sz w:val="24"/>
          <w:szCs w:val="24"/>
          <w:lang w:val="en-US"/>
        </w:rPr>
      </w:pPr>
      <w:ins w:id="100" w:author="Bothoff-Shanahan,Meghan R.(Student)" w:date="2023-12-11T16:51:00Z">
        <w:r w:rsidRPr="007843D7">
          <w:rPr>
            <w:rFonts w:eastAsia="Times New Roman"/>
            <w:lang w:val="en-US"/>
            <w:rPrChange w:id="101" w:author="Bothoff-Shanahan,Meghan R.(Student)" w:date="2023-12-11T16:51:00Z">
              <w:rPr>
                <w:rFonts w:eastAsia="Times New Roman"/>
                <w:color w:val="980000"/>
                <w:lang w:val="en-US"/>
              </w:rPr>
            </w:rPrChange>
          </w:rPr>
          <w:t xml:space="preserve">The results of this study revealed notable patterns in the genomic relationships among extremophiles, highlighting the role of horizontal gene transfer (HGT). Key genes like RecA showed significant sequence similarities across various extremophiles, indicating a shared evolutionary background potentially driven by HGT. This was particularly evident in </w:t>
        </w:r>
        <w:r w:rsidRPr="007843D7">
          <w:rPr>
            <w:rFonts w:eastAsia="Times New Roman"/>
            <w:i/>
            <w:iCs/>
            <w:lang w:val="en-US"/>
            <w:rPrChange w:id="102" w:author="Bothoff-Shanahan,Meghan R.(Student)" w:date="2023-12-11T16:51:00Z">
              <w:rPr>
                <w:rFonts w:eastAsia="Times New Roman"/>
                <w:i/>
                <w:iCs/>
                <w:color w:val="980000"/>
                <w:lang w:val="en-US"/>
              </w:rPr>
            </w:rPrChange>
          </w:rPr>
          <w:t xml:space="preserve">D. </w:t>
        </w:r>
        <w:proofErr w:type="spellStart"/>
        <w:r w:rsidRPr="007843D7">
          <w:rPr>
            <w:rFonts w:eastAsia="Times New Roman"/>
            <w:i/>
            <w:iCs/>
            <w:lang w:val="en-US"/>
            <w:rPrChange w:id="103" w:author="Bothoff-Shanahan,Meghan R.(Student)" w:date="2023-12-11T16:51:00Z">
              <w:rPr>
                <w:rFonts w:eastAsia="Times New Roman"/>
                <w:i/>
                <w:iCs/>
                <w:color w:val="980000"/>
                <w:lang w:val="en-US"/>
              </w:rPr>
            </w:rPrChange>
          </w:rPr>
          <w:t>radiodurans</w:t>
        </w:r>
        <w:proofErr w:type="spellEnd"/>
        <w:r w:rsidRPr="007843D7">
          <w:rPr>
            <w:rFonts w:eastAsia="Times New Roman"/>
            <w:lang w:val="en-US"/>
            <w:rPrChange w:id="104" w:author="Bothoff-Shanahan,Meghan R.(Student)" w:date="2023-12-11T16:51:00Z">
              <w:rPr>
                <w:rFonts w:eastAsia="Times New Roman"/>
                <w:color w:val="980000"/>
                <w:lang w:val="en-US"/>
              </w:rPr>
            </w:rPrChange>
          </w:rPr>
          <w:t xml:space="preserve"> when compared with species like </w:t>
        </w:r>
        <w:r w:rsidRPr="007843D7">
          <w:rPr>
            <w:rFonts w:eastAsia="Times New Roman"/>
            <w:i/>
            <w:iCs/>
            <w:lang w:val="en-US"/>
            <w:rPrChange w:id="105" w:author="Bothoff-Shanahan,Meghan R.(Student)" w:date="2023-12-11T16:51:00Z">
              <w:rPr>
                <w:rFonts w:eastAsia="Times New Roman"/>
                <w:i/>
                <w:iCs/>
                <w:color w:val="980000"/>
                <w:lang w:val="en-US"/>
              </w:rPr>
            </w:rPrChange>
          </w:rPr>
          <w:t>T. thermophilus</w:t>
        </w:r>
        <w:r w:rsidRPr="007843D7">
          <w:rPr>
            <w:rFonts w:eastAsia="Times New Roman"/>
            <w:lang w:val="en-US"/>
            <w:rPrChange w:id="106" w:author="Bothoff-Shanahan,Meghan R.(Student)" w:date="2023-12-11T16:51:00Z">
              <w:rPr>
                <w:rFonts w:eastAsia="Times New Roman"/>
                <w:color w:val="980000"/>
                <w:lang w:val="en-US"/>
              </w:rPr>
            </w:rPrChange>
          </w:rPr>
          <w:t xml:space="preserve"> and other </w:t>
        </w:r>
        <w:proofErr w:type="spellStart"/>
        <w:r w:rsidRPr="007843D7">
          <w:rPr>
            <w:rFonts w:eastAsia="Times New Roman"/>
            <w:i/>
            <w:iCs/>
            <w:lang w:val="en-US"/>
            <w:rPrChange w:id="107" w:author="Bothoff-Shanahan,Meghan R.(Student)" w:date="2023-12-11T16:51:00Z">
              <w:rPr>
                <w:rFonts w:eastAsia="Times New Roman"/>
                <w:i/>
                <w:iCs/>
                <w:color w:val="980000"/>
                <w:lang w:val="en-US"/>
              </w:rPr>
            </w:rPrChange>
          </w:rPr>
          <w:t>Deinococcus</w:t>
        </w:r>
        <w:proofErr w:type="spellEnd"/>
        <w:r w:rsidRPr="007843D7">
          <w:rPr>
            <w:rFonts w:eastAsia="Times New Roman"/>
            <w:i/>
            <w:iCs/>
            <w:lang w:val="en-US"/>
            <w:rPrChange w:id="108" w:author="Bothoff-Shanahan,Meghan R.(Student)" w:date="2023-12-11T16:51:00Z">
              <w:rPr>
                <w:rFonts w:eastAsia="Times New Roman"/>
                <w:i/>
                <w:iCs/>
                <w:color w:val="980000"/>
                <w:lang w:val="en-US"/>
              </w:rPr>
            </w:rPrChange>
          </w:rPr>
          <w:t xml:space="preserve"> </w:t>
        </w:r>
        <w:r w:rsidRPr="007843D7">
          <w:rPr>
            <w:rFonts w:eastAsia="Times New Roman"/>
            <w:lang w:val="en-US"/>
            <w:rPrChange w:id="109" w:author="Bothoff-Shanahan,Meghan R.(Student)" w:date="2023-12-11T16:51:00Z">
              <w:rPr>
                <w:rFonts w:eastAsia="Times New Roman"/>
                <w:color w:val="980000"/>
                <w:lang w:val="en-US"/>
              </w:rPr>
            </w:rPrChange>
          </w:rPr>
          <w:t xml:space="preserve">species, as seen in high BLAST scores and low e-values. The analysis also pointed to gene </w:t>
        </w:r>
        <w:r w:rsidRPr="007843D7">
          <w:rPr>
            <w:rFonts w:eastAsia="Times New Roman"/>
            <w:lang w:val="en-US"/>
            <w:rPrChange w:id="110" w:author="Bothoff-Shanahan,Meghan R.(Student)" w:date="2023-12-11T16:51:00Z">
              <w:rPr>
                <w:rFonts w:eastAsia="Times New Roman"/>
                <w:color w:val="980000"/>
                <w:lang w:val="en-US"/>
              </w:rPr>
            </w:rPrChange>
          </w:rPr>
          <w:lastRenderedPageBreak/>
          <w:t xml:space="preserve">conservation and adaptation with essential genes for survival displaying high conservation across species, while others exhibited variability, suggesting species-specific evolutionary changes. The presence of similar genes in diverse bacteria like </w:t>
        </w:r>
        <w:r w:rsidRPr="007843D7">
          <w:rPr>
            <w:rFonts w:eastAsia="Times New Roman"/>
            <w:i/>
            <w:iCs/>
            <w:lang w:val="en-US"/>
            <w:rPrChange w:id="111" w:author="Bothoff-Shanahan,Meghan R.(Student)" w:date="2023-12-11T16:51:00Z">
              <w:rPr>
                <w:rFonts w:eastAsia="Times New Roman"/>
                <w:i/>
                <w:iCs/>
                <w:color w:val="980000"/>
                <w:lang w:val="en-US"/>
              </w:rPr>
            </w:rPrChange>
          </w:rPr>
          <w:t xml:space="preserve">Pseudomonas </w:t>
        </w:r>
        <w:r w:rsidRPr="007843D7">
          <w:rPr>
            <w:rFonts w:eastAsia="Times New Roman"/>
            <w:lang w:val="en-US"/>
            <w:rPrChange w:id="112" w:author="Bothoff-Shanahan,Meghan R.(Student)" w:date="2023-12-11T16:51:00Z">
              <w:rPr>
                <w:rFonts w:eastAsia="Times New Roman"/>
                <w:color w:val="980000"/>
                <w:lang w:val="en-US"/>
              </w:rPr>
            </w:rPrChange>
          </w:rPr>
          <w:t xml:space="preserve">and </w:t>
        </w:r>
        <w:r w:rsidRPr="007843D7">
          <w:rPr>
            <w:rFonts w:eastAsia="Times New Roman"/>
            <w:i/>
            <w:iCs/>
            <w:lang w:val="en-US"/>
            <w:rPrChange w:id="113" w:author="Bothoff-Shanahan,Meghan R.(Student)" w:date="2023-12-11T16:51:00Z">
              <w:rPr>
                <w:rFonts w:eastAsia="Times New Roman"/>
                <w:i/>
                <w:iCs/>
                <w:color w:val="980000"/>
                <w:lang w:val="en-US"/>
              </w:rPr>
            </w:rPrChange>
          </w:rPr>
          <w:t xml:space="preserve">Aeromonas </w:t>
        </w:r>
        <w:r w:rsidRPr="007843D7">
          <w:rPr>
            <w:rFonts w:eastAsia="Times New Roman"/>
            <w:lang w:val="en-US"/>
            <w:rPrChange w:id="114" w:author="Bothoff-Shanahan,Meghan R.(Student)" w:date="2023-12-11T16:51:00Z">
              <w:rPr>
                <w:rFonts w:eastAsia="Times New Roman"/>
                <w:color w:val="980000"/>
                <w:lang w:val="en-US"/>
              </w:rPr>
            </w:rPrChange>
          </w:rPr>
          <w:t>suggests wider genetic exchanges across different environmental niches. Additionally, the role of plasmids in</w:t>
        </w:r>
        <w:r w:rsidRPr="007843D7">
          <w:rPr>
            <w:rFonts w:eastAsia="Times New Roman"/>
            <w:i/>
            <w:iCs/>
            <w:lang w:val="en-US"/>
            <w:rPrChange w:id="115" w:author="Bothoff-Shanahan,Meghan R.(Student)" w:date="2023-12-11T16:51:00Z">
              <w:rPr>
                <w:rFonts w:eastAsia="Times New Roman"/>
                <w:i/>
                <w:iCs/>
                <w:color w:val="980000"/>
                <w:lang w:val="en-US"/>
              </w:rPr>
            </w:rPrChange>
          </w:rPr>
          <w:t xml:space="preserve"> D. </w:t>
        </w:r>
        <w:proofErr w:type="spellStart"/>
        <w:r w:rsidRPr="007843D7">
          <w:rPr>
            <w:rFonts w:eastAsia="Times New Roman"/>
            <w:i/>
            <w:iCs/>
            <w:lang w:val="en-US"/>
            <w:rPrChange w:id="116" w:author="Bothoff-Shanahan,Meghan R.(Student)" w:date="2023-12-11T16:51:00Z">
              <w:rPr>
                <w:rFonts w:eastAsia="Times New Roman"/>
                <w:i/>
                <w:iCs/>
                <w:color w:val="980000"/>
                <w:lang w:val="en-US"/>
              </w:rPr>
            </w:rPrChange>
          </w:rPr>
          <w:t>proteolyticus</w:t>
        </w:r>
        <w:proofErr w:type="spellEnd"/>
        <w:r w:rsidRPr="007843D7">
          <w:rPr>
            <w:rFonts w:eastAsia="Times New Roman"/>
            <w:lang w:val="en-US"/>
            <w:rPrChange w:id="117" w:author="Bothoff-Shanahan,Meghan R.(Student)" w:date="2023-12-11T16:51:00Z">
              <w:rPr>
                <w:rFonts w:eastAsia="Times New Roman"/>
                <w:color w:val="980000"/>
                <w:lang w:val="en-US"/>
              </w:rPr>
            </w:rPrChange>
          </w:rPr>
          <w:t xml:space="preserve"> highlighted the significance of mobile genetic elements in extremophiles’ genetic evolution.</w:t>
        </w:r>
      </w:ins>
    </w:p>
    <w:p w14:paraId="30B95694" w14:textId="77777777" w:rsidR="007843D7" w:rsidRPr="007843D7" w:rsidRDefault="007843D7" w:rsidP="007843D7">
      <w:pPr>
        <w:spacing w:line="240" w:lineRule="auto"/>
        <w:rPr>
          <w:ins w:id="118" w:author="Bothoff-Shanahan,Meghan R.(Student)" w:date="2023-12-11T16:51:00Z"/>
          <w:rFonts w:ascii="Times New Roman" w:eastAsia="Times New Roman" w:hAnsi="Times New Roman" w:cs="Times New Roman"/>
          <w:sz w:val="24"/>
          <w:szCs w:val="24"/>
          <w:lang w:val="en-US"/>
        </w:rPr>
      </w:pPr>
    </w:p>
    <w:p w14:paraId="513B320C" w14:textId="77777777" w:rsidR="007843D7" w:rsidRPr="007843D7" w:rsidRDefault="007843D7" w:rsidP="007843D7">
      <w:pPr>
        <w:spacing w:line="480" w:lineRule="auto"/>
        <w:ind w:firstLine="720"/>
        <w:rPr>
          <w:ins w:id="119" w:author="Bothoff-Shanahan,Meghan R.(Student)" w:date="2023-12-11T16:51:00Z"/>
          <w:rFonts w:ascii="Times New Roman" w:eastAsia="Times New Roman" w:hAnsi="Times New Roman" w:cs="Times New Roman"/>
          <w:sz w:val="24"/>
          <w:szCs w:val="24"/>
          <w:lang w:val="en-US"/>
        </w:rPr>
      </w:pPr>
      <w:ins w:id="120" w:author="Bothoff-Shanahan,Meghan R.(Student)" w:date="2023-12-11T16:51:00Z">
        <w:r w:rsidRPr="007843D7">
          <w:rPr>
            <w:rFonts w:eastAsia="Times New Roman"/>
            <w:lang w:val="en-US"/>
            <w:rPrChange w:id="121" w:author="Bothoff-Shanahan,Meghan R.(Student)" w:date="2023-12-11T16:51:00Z">
              <w:rPr>
                <w:rFonts w:eastAsia="Times New Roman"/>
                <w:color w:val="980000"/>
                <w:lang w:val="en-US"/>
              </w:rPr>
            </w:rPrChange>
          </w:rPr>
          <w:t>Overall, the study underscores the complexity of genetic adaptation in extremophiles and the pivotal role of HGT in their evolution, offering insights that could support future research and applications in diverse scientific fields.</w:t>
        </w:r>
      </w:ins>
    </w:p>
    <w:p w14:paraId="77284DED" w14:textId="77777777" w:rsidR="007843D7" w:rsidDel="007843D7" w:rsidRDefault="007843D7">
      <w:pPr>
        <w:spacing w:line="480" w:lineRule="auto"/>
        <w:ind w:firstLine="720"/>
        <w:rPr>
          <w:del w:id="122" w:author="Bothoff-Shanahan,Meghan R.(Student)" w:date="2023-12-11T16:51:00Z"/>
          <w:highlight w:val="yellow"/>
        </w:rPr>
      </w:pPr>
    </w:p>
    <w:p w14:paraId="64BF6096" w14:textId="77777777" w:rsidR="00310728" w:rsidRDefault="00310728">
      <w:pPr>
        <w:spacing w:line="480" w:lineRule="auto"/>
        <w:pPrChange w:id="123" w:author="Bothoff-Shanahan,Meghan R.(Student)" w:date="2023-12-11T16:51:00Z">
          <w:pPr>
            <w:spacing w:line="480" w:lineRule="auto"/>
            <w:ind w:firstLine="720"/>
          </w:pPr>
        </w:pPrChange>
      </w:pPr>
    </w:p>
    <w:p w14:paraId="1CE9420C" w14:textId="77777777" w:rsidR="00310728" w:rsidRDefault="00000000">
      <w:pPr>
        <w:spacing w:line="480" w:lineRule="auto"/>
      </w:pPr>
      <w:r>
        <w:rPr>
          <w:b/>
        </w:rPr>
        <w:t>Related Work</w:t>
      </w:r>
    </w:p>
    <w:p w14:paraId="3B977AE2" w14:textId="77777777" w:rsidR="00310728" w:rsidRDefault="00000000">
      <w:pPr>
        <w:spacing w:line="480" w:lineRule="auto"/>
      </w:pPr>
      <w:r>
        <w:t xml:space="preserve">Omelchenko et al. conducted a comparative genomics analysis of the thermophile </w:t>
      </w:r>
      <w:r>
        <w:rPr>
          <w:i/>
        </w:rPr>
        <w:t>T. thermophilus</w:t>
      </w:r>
      <w:r>
        <w:t xml:space="preserve"> and the radiation-resistant mesophile </w:t>
      </w:r>
      <w:r>
        <w:rPr>
          <w:i/>
        </w:rPr>
        <w:t xml:space="preserve">D. </w:t>
      </w:r>
      <w:proofErr w:type="spellStart"/>
      <w:r>
        <w:rPr>
          <w:i/>
        </w:rPr>
        <w:t>radiodurans</w:t>
      </w:r>
      <w:proofErr w:type="spellEnd"/>
      <w:r>
        <w:t xml:space="preserve">. By reconstructing the evolutionary histories of each lineage, they found extensive horizontal gene transfer contributed to the thermophilic adaptation of </w:t>
      </w:r>
      <w:r>
        <w:rPr>
          <w:i/>
        </w:rPr>
        <w:t>T. thermophilus</w:t>
      </w:r>
      <w:r>
        <w:t xml:space="preserve"> and stress resistance of </w:t>
      </w:r>
      <w:r>
        <w:rPr>
          <w:i/>
        </w:rPr>
        <w:t xml:space="preserve">D. </w:t>
      </w:r>
      <w:proofErr w:type="spellStart"/>
      <w:r>
        <w:rPr>
          <w:i/>
        </w:rPr>
        <w:t>radiodurans</w:t>
      </w:r>
      <w:proofErr w:type="spellEnd"/>
      <w:r>
        <w:t>[6]. This study provided key genomic insights into the distinct extremophile traits of these bacteria. However, further experimental validation is needed to characterize the functional roles of proposed horizontally transferred genes. This research served as the inspiration for this project, with the aim of confirming and expanding upon these horizontal gene transfers.</w:t>
      </w:r>
    </w:p>
    <w:p w14:paraId="3D52169B" w14:textId="77777777" w:rsidR="00310728" w:rsidRDefault="00310728">
      <w:pPr>
        <w:spacing w:line="480" w:lineRule="auto"/>
      </w:pPr>
    </w:p>
    <w:p w14:paraId="1139FE5F" w14:textId="77777777" w:rsidR="00310728" w:rsidRDefault="00000000">
      <w:pPr>
        <w:spacing w:line="480" w:lineRule="auto"/>
        <w:ind w:firstLine="720"/>
      </w:pPr>
      <w:r>
        <w:t xml:space="preserve">Liu et al. expanded on the taxonomy of an extremophilic red alga through comparative genomic analysis combined with morphological and physiological data. This multifaceted evidence supported the designation of a new genus </w:t>
      </w:r>
      <w:proofErr w:type="spellStart"/>
      <w:r w:rsidRPr="007843D7">
        <w:rPr>
          <w:i/>
          <w:iCs/>
          <w:rPrChange w:id="124" w:author="Bothoff-Shanahan,Meghan R.(Student)" w:date="2023-12-11T16:52:00Z">
            <w:rPr/>
          </w:rPrChange>
        </w:rPr>
        <w:t>Cyanidiococcus</w:t>
      </w:r>
      <w:proofErr w:type="spellEnd"/>
      <w:r>
        <w:t xml:space="preserve">, with genomic characteristics distinct from the closely related </w:t>
      </w:r>
      <w:proofErr w:type="spellStart"/>
      <w:r w:rsidRPr="007843D7">
        <w:rPr>
          <w:i/>
          <w:iCs/>
          <w:rPrChange w:id="125" w:author="Bothoff-Shanahan,Meghan R.(Student)" w:date="2023-12-11T16:52:00Z">
            <w:rPr/>
          </w:rPrChange>
        </w:rPr>
        <w:t>Galdieria</w:t>
      </w:r>
      <w:proofErr w:type="spellEnd"/>
      <w:r>
        <w:t xml:space="preserve"> and </w:t>
      </w:r>
      <w:r w:rsidRPr="007843D7">
        <w:rPr>
          <w:i/>
          <w:iCs/>
          <w:rPrChange w:id="126" w:author="Bothoff-Shanahan,Meghan R.(Student)" w:date="2023-12-11T16:52:00Z">
            <w:rPr/>
          </w:rPrChange>
        </w:rPr>
        <w:t>Cyanidioschyzon</w:t>
      </w:r>
      <w:r>
        <w:t xml:space="preserve"> </w:t>
      </w:r>
      <w:proofErr w:type="gramStart"/>
      <w:r>
        <w:t>genera[</w:t>
      </w:r>
      <w:proofErr w:type="gramEnd"/>
      <w:r>
        <w:t xml:space="preserve">5]. While </w:t>
      </w:r>
      <w:r>
        <w:lastRenderedPageBreak/>
        <w:t>Liu's work provided valuable taxonomic clarity, it underscored the need for additional examinations of diverse strains to validate the proposed genus. This study exemplifies the importance of multidisciplinary approaches in extremophile research, with genomics playing a pivotal role.</w:t>
      </w:r>
    </w:p>
    <w:p w14:paraId="78E02F9E" w14:textId="77777777" w:rsidR="00310728" w:rsidRDefault="00310728">
      <w:pPr>
        <w:spacing w:line="480" w:lineRule="auto"/>
      </w:pPr>
    </w:p>
    <w:p w14:paraId="4B8FA793" w14:textId="77777777" w:rsidR="00310728" w:rsidRDefault="00000000">
      <w:pPr>
        <w:spacing w:line="480" w:lineRule="auto"/>
        <w:ind w:firstLine="720"/>
      </w:pPr>
      <w:r>
        <w:t xml:space="preserve">Ellington et al. identified specific DNA repair and antioxidant genes enabling extreme UV radiation tolerance in stratospheric bacteria through comparative genomics and directed evolution experiments. This study effectively linked certain genes to increased UV resistance phenotypes[1]. However, a limitation of the study was the investigation of only a limited number of bacterial strains, warranting further genomic analyses across a more extensive range of extremophile isolates. </w:t>
      </w:r>
    </w:p>
    <w:p w14:paraId="611C90E3" w14:textId="77777777" w:rsidR="00310728" w:rsidRDefault="00310728">
      <w:pPr>
        <w:spacing w:line="480" w:lineRule="auto"/>
      </w:pPr>
    </w:p>
    <w:p w14:paraId="1FEF302E" w14:textId="77777777" w:rsidR="00310728" w:rsidRDefault="00000000">
      <w:pPr>
        <w:spacing w:line="480" w:lineRule="auto"/>
        <w:ind w:firstLine="720"/>
      </w:pPr>
      <w:r>
        <w:t xml:space="preserve">These studies collectively highlight the potential of comparative genomics in determining the genetic underpinnings of extremophile traits, whether in the context of taxonomy, evolutionary origins, or specific adaptive genes. A common theme among these studies is the necessity to expand genomic analyses across more strains and establish links between proposed genomic determinants and functional phenotypes, which is what will be attempted in this project to a lesser degree. </w:t>
      </w:r>
    </w:p>
    <w:p w14:paraId="361814C7" w14:textId="77777777" w:rsidR="00310728" w:rsidRDefault="00310728">
      <w:pPr>
        <w:spacing w:line="480" w:lineRule="auto"/>
      </w:pPr>
    </w:p>
    <w:p w14:paraId="54E1D562" w14:textId="77777777" w:rsidR="00310728" w:rsidRDefault="00000000">
      <w:pPr>
        <w:spacing w:line="480" w:lineRule="auto"/>
      </w:pPr>
      <w:r>
        <w:rPr>
          <w:b/>
          <w:sz w:val="24"/>
          <w:szCs w:val="24"/>
        </w:rPr>
        <w:t>Methodology</w:t>
      </w:r>
    </w:p>
    <w:p w14:paraId="76C3E831" w14:textId="77777777" w:rsidR="00310728" w:rsidRDefault="00000000">
      <w:pPr>
        <w:spacing w:line="480" w:lineRule="auto"/>
        <w:rPr>
          <w:b/>
        </w:rPr>
      </w:pPr>
      <w:r>
        <w:rPr>
          <w:b/>
        </w:rPr>
        <w:t>Data Collection</w:t>
      </w:r>
    </w:p>
    <w:p w14:paraId="16852AAE" w14:textId="77777777" w:rsidR="007843D7" w:rsidRPr="007843D7" w:rsidRDefault="007843D7" w:rsidP="007843D7">
      <w:pPr>
        <w:spacing w:line="480" w:lineRule="auto"/>
        <w:rPr>
          <w:ins w:id="127" w:author="Bothoff-Shanahan,Meghan R.(Student)" w:date="2023-12-11T16:53:00Z"/>
          <w:rFonts w:ascii="Times New Roman" w:eastAsia="Times New Roman" w:hAnsi="Times New Roman" w:cs="Times New Roman"/>
          <w:sz w:val="24"/>
          <w:szCs w:val="24"/>
          <w:lang w:val="en-US"/>
        </w:rPr>
      </w:pPr>
      <w:ins w:id="128" w:author="Bothoff-Shanahan,Meghan R.(Student)" w:date="2023-12-11T16:53:00Z">
        <w:r w:rsidRPr="007843D7">
          <w:rPr>
            <w:rFonts w:eastAsia="Times New Roman"/>
            <w:b/>
            <w:bCs/>
            <w:lang w:val="en-US"/>
            <w:rPrChange w:id="129" w:author="Bothoff-Shanahan,Meghan R.(Student)" w:date="2023-12-11T16:53:00Z">
              <w:rPr>
                <w:rFonts w:eastAsia="Times New Roman"/>
                <w:b/>
                <w:bCs/>
                <w:color w:val="980000"/>
                <w:lang w:val="en-US"/>
              </w:rPr>
            </w:rPrChange>
          </w:rPr>
          <w:t xml:space="preserve">Genomic Data Retrieval: </w:t>
        </w:r>
        <w:r w:rsidRPr="007843D7">
          <w:rPr>
            <w:rFonts w:eastAsia="Times New Roman"/>
            <w:lang w:val="en-US"/>
            <w:rPrChange w:id="130" w:author="Bothoff-Shanahan,Meghan R.(Student)" w:date="2023-12-11T16:53:00Z">
              <w:rPr>
                <w:rFonts w:eastAsia="Times New Roman"/>
                <w:color w:val="980000"/>
                <w:lang w:val="en-US"/>
              </w:rPr>
            </w:rPrChange>
          </w:rPr>
          <w:t xml:space="preserve">The genomic data for the extremophile </w:t>
        </w:r>
        <w:proofErr w:type="spellStart"/>
        <w:r w:rsidRPr="007843D7">
          <w:rPr>
            <w:rFonts w:eastAsia="Times New Roman"/>
            <w:i/>
            <w:iCs/>
            <w:lang w:val="en-US"/>
            <w:rPrChange w:id="131" w:author="Bothoff-Shanahan,Meghan R.(Student)" w:date="2023-12-11T16:53:00Z">
              <w:rPr>
                <w:rFonts w:eastAsia="Times New Roman"/>
                <w:i/>
                <w:iCs/>
                <w:color w:val="980000"/>
                <w:lang w:val="en-US"/>
              </w:rPr>
            </w:rPrChange>
          </w:rPr>
          <w:t>Deinococcus</w:t>
        </w:r>
        <w:proofErr w:type="spellEnd"/>
        <w:r w:rsidRPr="007843D7">
          <w:rPr>
            <w:rFonts w:eastAsia="Times New Roman"/>
            <w:i/>
            <w:iCs/>
            <w:lang w:val="en-US"/>
            <w:rPrChange w:id="132" w:author="Bothoff-Shanahan,Meghan R.(Student)" w:date="2023-12-11T16:53:00Z">
              <w:rPr>
                <w:rFonts w:eastAsia="Times New Roman"/>
                <w:i/>
                <w:iCs/>
                <w:color w:val="980000"/>
                <w:lang w:val="en-US"/>
              </w:rPr>
            </w:rPrChange>
          </w:rPr>
          <w:t xml:space="preserve"> </w:t>
        </w:r>
        <w:proofErr w:type="spellStart"/>
        <w:r w:rsidRPr="007843D7">
          <w:rPr>
            <w:rFonts w:eastAsia="Times New Roman"/>
            <w:i/>
            <w:iCs/>
            <w:lang w:val="en-US"/>
            <w:rPrChange w:id="133" w:author="Bothoff-Shanahan,Meghan R.(Student)" w:date="2023-12-11T16:53:00Z">
              <w:rPr>
                <w:rFonts w:eastAsia="Times New Roman"/>
                <w:i/>
                <w:iCs/>
                <w:color w:val="980000"/>
                <w:lang w:val="en-US"/>
              </w:rPr>
            </w:rPrChange>
          </w:rPr>
          <w:t>radiodurans</w:t>
        </w:r>
        <w:proofErr w:type="spellEnd"/>
        <w:r w:rsidRPr="007843D7">
          <w:rPr>
            <w:rFonts w:eastAsia="Times New Roman"/>
            <w:lang w:val="en-US"/>
            <w:rPrChange w:id="134" w:author="Bothoff-Shanahan,Meghan R.(Student)" w:date="2023-12-11T16:53:00Z">
              <w:rPr>
                <w:rFonts w:eastAsia="Times New Roman"/>
                <w:color w:val="980000"/>
                <w:lang w:val="en-US"/>
              </w:rPr>
            </w:rPrChange>
          </w:rPr>
          <w:t xml:space="preserve"> was sourced from GenBank using individual </w:t>
        </w:r>
        <w:proofErr w:type="spellStart"/>
        <w:r w:rsidRPr="007843D7">
          <w:rPr>
            <w:rFonts w:eastAsia="Times New Roman"/>
            <w:lang w:val="en-US"/>
            <w:rPrChange w:id="135" w:author="Bothoff-Shanahan,Meghan R.(Student)" w:date="2023-12-11T16:53:00Z">
              <w:rPr>
                <w:rFonts w:eastAsia="Times New Roman"/>
                <w:color w:val="980000"/>
                <w:lang w:val="en-US"/>
              </w:rPr>
            </w:rPrChange>
          </w:rPr>
          <w:t>RefSeq</w:t>
        </w:r>
        <w:proofErr w:type="spellEnd"/>
        <w:r w:rsidRPr="007843D7">
          <w:rPr>
            <w:rFonts w:eastAsia="Times New Roman"/>
            <w:lang w:val="en-US"/>
            <w:rPrChange w:id="136" w:author="Bothoff-Shanahan,Meghan R.(Student)" w:date="2023-12-11T16:53:00Z">
              <w:rPr>
                <w:rFonts w:eastAsia="Times New Roman"/>
                <w:color w:val="980000"/>
                <w:lang w:val="en-US"/>
              </w:rPr>
            </w:rPrChange>
          </w:rPr>
          <w:t xml:space="preserve"> assembly numbers for each chromosome and plasmid due to </w:t>
        </w:r>
        <w:proofErr w:type="spellStart"/>
        <w:r w:rsidRPr="007843D7">
          <w:rPr>
            <w:rFonts w:eastAsia="Times New Roman"/>
            <w:lang w:val="en-US"/>
            <w:rPrChange w:id="137" w:author="Bothoff-Shanahan,Meghan R.(Student)" w:date="2023-12-11T16:53:00Z">
              <w:rPr>
                <w:rFonts w:eastAsia="Times New Roman"/>
                <w:color w:val="980000"/>
                <w:lang w:val="en-US"/>
              </w:rPr>
            </w:rPrChange>
          </w:rPr>
          <w:t>Biopython's</w:t>
        </w:r>
        <w:proofErr w:type="spellEnd"/>
        <w:r w:rsidRPr="007843D7">
          <w:rPr>
            <w:rFonts w:eastAsia="Times New Roman"/>
            <w:lang w:val="en-US"/>
            <w:rPrChange w:id="138" w:author="Bothoff-Shanahan,Meghan R.(Student)" w:date="2023-12-11T16:53:00Z">
              <w:rPr>
                <w:rFonts w:eastAsia="Times New Roman"/>
                <w:color w:val="980000"/>
                <w:lang w:val="en-US"/>
              </w:rPr>
            </w:rPrChange>
          </w:rPr>
          <w:t xml:space="preserve"> limitations with the primary assembly number GCA_020546685.1. These numbers include NZ_CP038663.1 and NZ_CP038664.1 for chromosomes I and II, and NZ_CP038666.1 and NZ_CP038665.1 for plasmids pCP1 and </w:t>
        </w:r>
        <w:r w:rsidRPr="007843D7">
          <w:rPr>
            <w:rFonts w:eastAsia="Times New Roman"/>
            <w:lang w:val="en-US"/>
            <w:rPrChange w:id="139" w:author="Bothoff-Shanahan,Meghan R.(Student)" w:date="2023-12-11T16:53:00Z">
              <w:rPr>
                <w:rFonts w:eastAsia="Times New Roman"/>
                <w:color w:val="980000"/>
                <w:lang w:val="en-US"/>
              </w:rPr>
            </w:rPrChange>
          </w:rPr>
          <w:lastRenderedPageBreak/>
          <w:t xml:space="preserve">pMP1, respectively. The same method was used to import the genome of </w:t>
        </w:r>
        <w:r w:rsidRPr="007843D7">
          <w:rPr>
            <w:rFonts w:eastAsia="Times New Roman"/>
            <w:i/>
            <w:iCs/>
            <w:lang w:val="en-US"/>
            <w:rPrChange w:id="140" w:author="Bothoff-Shanahan,Meghan R.(Student)" w:date="2023-12-11T16:53:00Z">
              <w:rPr>
                <w:rFonts w:eastAsia="Times New Roman"/>
                <w:i/>
                <w:iCs/>
                <w:color w:val="980000"/>
                <w:lang w:val="en-US"/>
              </w:rPr>
            </w:rPrChange>
          </w:rPr>
          <w:t>Thermus thermophilus</w:t>
        </w:r>
        <w:r w:rsidRPr="007843D7">
          <w:rPr>
            <w:rFonts w:eastAsia="Times New Roman"/>
            <w:lang w:val="en-US"/>
            <w:rPrChange w:id="141" w:author="Bothoff-Shanahan,Meghan R.(Student)" w:date="2023-12-11T16:53:00Z">
              <w:rPr>
                <w:rFonts w:eastAsia="Times New Roman"/>
                <w:color w:val="980000"/>
                <w:lang w:val="en-US"/>
              </w:rPr>
            </w:rPrChange>
          </w:rPr>
          <w:t xml:space="preserve"> with NC_006461.1 for the chromosome and NC_006463.1 and NC_006462.1 for plasmids pTT8 and pTT27. Additionally, genomic data for three other </w:t>
        </w:r>
        <w:proofErr w:type="spellStart"/>
        <w:r w:rsidRPr="007843D7">
          <w:rPr>
            <w:rFonts w:eastAsia="Times New Roman"/>
            <w:i/>
            <w:iCs/>
            <w:lang w:val="en-US"/>
            <w:rPrChange w:id="142" w:author="Bothoff-Shanahan,Meghan R.(Student)" w:date="2023-12-11T16:53:00Z">
              <w:rPr>
                <w:rFonts w:eastAsia="Times New Roman"/>
                <w:i/>
                <w:iCs/>
                <w:color w:val="980000"/>
                <w:lang w:val="en-US"/>
              </w:rPr>
            </w:rPrChange>
          </w:rPr>
          <w:t>Deinococcus</w:t>
        </w:r>
        <w:proofErr w:type="spellEnd"/>
        <w:r w:rsidRPr="007843D7">
          <w:rPr>
            <w:rFonts w:eastAsia="Times New Roman"/>
            <w:i/>
            <w:iCs/>
            <w:lang w:val="en-US"/>
            <w:rPrChange w:id="143" w:author="Bothoff-Shanahan,Meghan R.(Student)" w:date="2023-12-11T16:53:00Z">
              <w:rPr>
                <w:rFonts w:eastAsia="Times New Roman"/>
                <w:i/>
                <w:iCs/>
                <w:color w:val="980000"/>
                <w:lang w:val="en-US"/>
              </w:rPr>
            </w:rPrChange>
          </w:rPr>
          <w:t xml:space="preserve"> </w:t>
        </w:r>
        <w:r w:rsidRPr="007843D7">
          <w:rPr>
            <w:rFonts w:eastAsia="Times New Roman"/>
            <w:lang w:val="en-US"/>
            <w:rPrChange w:id="144" w:author="Bothoff-Shanahan,Meghan R.(Student)" w:date="2023-12-11T16:53:00Z">
              <w:rPr>
                <w:rFonts w:eastAsia="Times New Roman"/>
                <w:color w:val="980000"/>
                <w:lang w:val="en-US"/>
              </w:rPr>
            </w:rPrChange>
          </w:rPr>
          <w:t xml:space="preserve">species was imported via the same method using their respective assembly numbers: </w:t>
        </w:r>
        <w:proofErr w:type="spellStart"/>
        <w:r w:rsidRPr="007843D7">
          <w:rPr>
            <w:rFonts w:eastAsia="Times New Roman"/>
            <w:i/>
            <w:iCs/>
            <w:lang w:val="en-US"/>
            <w:rPrChange w:id="145" w:author="Bothoff-Shanahan,Meghan R.(Student)" w:date="2023-12-11T16:53:00Z">
              <w:rPr>
                <w:rFonts w:eastAsia="Times New Roman"/>
                <w:i/>
                <w:iCs/>
                <w:color w:val="980000"/>
                <w:lang w:val="en-US"/>
              </w:rPr>
            </w:rPrChange>
          </w:rPr>
          <w:t>Deinococcus</w:t>
        </w:r>
        <w:proofErr w:type="spellEnd"/>
        <w:r w:rsidRPr="007843D7">
          <w:rPr>
            <w:rFonts w:eastAsia="Times New Roman"/>
            <w:i/>
            <w:iCs/>
            <w:lang w:val="en-US"/>
            <w:rPrChange w:id="146" w:author="Bothoff-Shanahan,Meghan R.(Student)" w:date="2023-12-11T16:53:00Z">
              <w:rPr>
                <w:rFonts w:eastAsia="Times New Roman"/>
                <w:i/>
                <w:iCs/>
                <w:color w:val="980000"/>
                <w:lang w:val="en-US"/>
              </w:rPr>
            </w:rPrChange>
          </w:rPr>
          <w:t xml:space="preserve"> </w:t>
        </w:r>
        <w:proofErr w:type="spellStart"/>
        <w:r w:rsidRPr="007843D7">
          <w:rPr>
            <w:rFonts w:eastAsia="Times New Roman"/>
            <w:i/>
            <w:iCs/>
            <w:lang w:val="en-US"/>
            <w:rPrChange w:id="147" w:author="Bothoff-Shanahan,Meghan R.(Student)" w:date="2023-12-11T16:53:00Z">
              <w:rPr>
                <w:rFonts w:eastAsia="Times New Roman"/>
                <w:i/>
                <w:iCs/>
                <w:color w:val="980000"/>
                <w:lang w:val="en-US"/>
              </w:rPr>
            </w:rPrChange>
          </w:rPr>
          <w:t>deserti</w:t>
        </w:r>
        <w:proofErr w:type="spellEnd"/>
        <w:r w:rsidRPr="007843D7">
          <w:rPr>
            <w:rFonts w:eastAsia="Times New Roman"/>
            <w:lang w:val="en-US"/>
            <w:rPrChange w:id="148" w:author="Bothoff-Shanahan,Meghan R.(Student)" w:date="2023-12-11T16:53:00Z">
              <w:rPr>
                <w:rFonts w:eastAsia="Times New Roman"/>
                <w:color w:val="980000"/>
                <w:lang w:val="en-US"/>
              </w:rPr>
            </w:rPrChange>
          </w:rPr>
          <w:t xml:space="preserve"> (NC_012526.1 - NC_012528.1), </w:t>
        </w:r>
        <w:proofErr w:type="spellStart"/>
        <w:r w:rsidRPr="007843D7">
          <w:rPr>
            <w:rFonts w:eastAsia="Times New Roman"/>
            <w:i/>
            <w:iCs/>
            <w:lang w:val="en-US"/>
            <w:rPrChange w:id="149" w:author="Bothoff-Shanahan,Meghan R.(Student)" w:date="2023-12-11T16:53:00Z">
              <w:rPr>
                <w:rFonts w:eastAsia="Times New Roman"/>
                <w:i/>
                <w:iCs/>
                <w:color w:val="980000"/>
                <w:lang w:val="en-US"/>
              </w:rPr>
            </w:rPrChange>
          </w:rPr>
          <w:t>Deinococcus</w:t>
        </w:r>
        <w:proofErr w:type="spellEnd"/>
        <w:r w:rsidRPr="007843D7">
          <w:rPr>
            <w:rFonts w:eastAsia="Times New Roman"/>
            <w:i/>
            <w:iCs/>
            <w:lang w:val="en-US"/>
            <w:rPrChange w:id="150" w:author="Bothoff-Shanahan,Meghan R.(Student)" w:date="2023-12-11T16:53:00Z">
              <w:rPr>
                <w:rFonts w:eastAsia="Times New Roman"/>
                <w:i/>
                <w:iCs/>
                <w:color w:val="980000"/>
                <w:lang w:val="en-US"/>
              </w:rPr>
            </w:rPrChange>
          </w:rPr>
          <w:t xml:space="preserve"> </w:t>
        </w:r>
        <w:proofErr w:type="spellStart"/>
        <w:r w:rsidRPr="007843D7">
          <w:rPr>
            <w:rFonts w:eastAsia="Times New Roman"/>
            <w:i/>
            <w:iCs/>
            <w:lang w:val="en-US"/>
            <w:rPrChange w:id="151" w:author="Bothoff-Shanahan,Meghan R.(Student)" w:date="2023-12-11T16:53:00Z">
              <w:rPr>
                <w:rFonts w:eastAsia="Times New Roman"/>
                <w:i/>
                <w:iCs/>
                <w:color w:val="980000"/>
                <w:lang w:val="en-US"/>
              </w:rPr>
            </w:rPrChange>
          </w:rPr>
          <w:t>proteolyticus</w:t>
        </w:r>
        <w:proofErr w:type="spellEnd"/>
        <w:r w:rsidRPr="007843D7">
          <w:rPr>
            <w:rFonts w:eastAsia="Times New Roman"/>
            <w:lang w:val="en-US"/>
            <w:rPrChange w:id="152" w:author="Bothoff-Shanahan,Meghan R.(Student)" w:date="2023-12-11T16:53:00Z">
              <w:rPr>
                <w:rFonts w:eastAsia="Times New Roman"/>
                <w:color w:val="980000"/>
                <w:lang w:val="en-US"/>
              </w:rPr>
            </w:rPrChange>
          </w:rPr>
          <w:t xml:space="preserve"> (NC_015161.1 - NC_015163.1), and </w:t>
        </w:r>
        <w:proofErr w:type="spellStart"/>
        <w:r w:rsidRPr="007843D7">
          <w:rPr>
            <w:rFonts w:eastAsia="Times New Roman"/>
            <w:i/>
            <w:iCs/>
            <w:lang w:val="en-US"/>
            <w:rPrChange w:id="153" w:author="Bothoff-Shanahan,Meghan R.(Student)" w:date="2023-12-11T16:53:00Z">
              <w:rPr>
                <w:rFonts w:eastAsia="Times New Roman"/>
                <w:i/>
                <w:iCs/>
                <w:color w:val="980000"/>
                <w:lang w:val="en-US"/>
              </w:rPr>
            </w:rPrChange>
          </w:rPr>
          <w:t>Deinococcus</w:t>
        </w:r>
        <w:proofErr w:type="spellEnd"/>
        <w:r w:rsidRPr="007843D7">
          <w:rPr>
            <w:rFonts w:eastAsia="Times New Roman"/>
            <w:i/>
            <w:iCs/>
            <w:lang w:val="en-US"/>
            <w:rPrChange w:id="154" w:author="Bothoff-Shanahan,Meghan R.(Student)" w:date="2023-12-11T16:53:00Z">
              <w:rPr>
                <w:rFonts w:eastAsia="Times New Roman"/>
                <w:i/>
                <w:iCs/>
                <w:color w:val="980000"/>
                <w:lang w:val="en-US"/>
              </w:rPr>
            </w:rPrChange>
          </w:rPr>
          <w:t xml:space="preserve"> </w:t>
        </w:r>
        <w:proofErr w:type="spellStart"/>
        <w:r w:rsidRPr="007843D7">
          <w:rPr>
            <w:rFonts w:eastAsia="Times New Roman"/>
            <w:i/>
            <w:iCs/>
            <w:lang w:val="en-US"/>
            <w:rPrChange w:id="155" w:author="Bothoff-Shanahan,Meghan R.(Student)" w:date="2023-12-11T16:53:00Z">
              <w:rPr>
                <w:rFonts w:eastAsia="Times New Roman"/>
                <w:i/>
                <w:iCs/>
                <w:color w:val="980000"/>
                <w:lang w:val="en-US"/>
              </w:rPr>
            </w:rPrChange>
          </w:rPr>
          <w:t>geothermalis</w:t>
        </w:r>
        <w:proofErr w:type="spellEnd"/>
        <w:r w:rsidRPr="007843D7">
          <w:rPr>
            <w:rFonts w:eastAsia="Times New Roman"/>
            <w:lang w:val="en-US"/>
            <w:rPrChange w:id="156" w:author="Bothoff-Shanahan,Meghan R.(Student)" w:date="2023-12-11T16:53:00Z">
              <w:rPr>
                <w:rFonts w:eastAsia="Times New Roman"/>
                <w:color w:val="980000"/>
                <w:lang w:val="en-US"/>
              </w:rPr>
            </w:rPrChange>
          </w:rPr>
          <w:t xml:space="preserve"> (NC_008025.1, NC_008010.2, and NC_009939.1). For </w:t>
        </w:r>
        <w:r w:rsidRPr="007843D7">
          <w:rPr>
            <w:rFonts w:eastAsia="Times New Roman"/>
            <w:i/>
            <w:iCs/>
            <w:lang w:val="en-US"/>
            <w:rPrChange w:id="157" w:author="Bothoff-Shanahan,Meghan R.(Student)" w:date="2023-12-11T16:53:00Z">
              <w:rPr>
                <w:rFonts w:eastAsia="Times New Roman"/>
                <w:i/>
                <w:iCs/>
                <w:color w:val="980000"/>
                <w:lang w:val="en-US"/>
              </w:rPr>
            </w:rPrChange>
          </w:rPr>
          <w:t xml:space="preserve">Thermococcus </w:t>
        </w:r>
        <w:proofErr w:type="spellStart"/>
        <w:r w:rsidRPr="007843D7">
          <w:rPr>
            <w:rFonts w:eastAsia="Times New Roman"/>
            <w:i/>
            <w:iCs/>
            <w:lang w:val="en-US"/>
            <w:rPrChange w:id="158" w:author="Bothoff-Shanahan,Meghan R.(Student)" w:date="2023-12-11T16:53:00Z">
              <w:rPr>
                <w:rFonts w:eastAsia="Times New Roman"/>
                <w:i/>
                <w:iCs/>
                <w:color w:val="980000"/>
                <w:lang w:val="en-US"/>
              </w:rPr>
            </w:rPrChange>
          </w:rPr>
          <w:t>gammatolerans</w:t>
        </w:r>
        <w:proofErr w:type="spellEnd"/>
        <w:r w:rsidRPr="007843D7">
          <w:rPr>
            <w:rFonts w:eastAsia="Times New Roman"/>
            <w:lang w:val="en-US"/>
            <w:rPrChange w:id="159" w:author="Bothoff-Shanahan,Meghan R.(Student)" w:date="2023-12-11T16:53:00Z">
              <w:rPr>
                <w:rFonts w:eastAsia="Times New Roman"/>
                <w:color w:val="980000"/>
                <w:lang w:val="en-US"/>
              </w:rPr>
            </w:rPrChange>
          </w:rPr>
          <w:t>, a single assembly number was used (NC_012804.1).</w:t>
        </w:r>
      </w:ins>
    </w:p>
    <w:p w14:paraId="0DC312A8" w14:textId="77777777" w:rsidR="007843D7" w:rsidRPr="007843D7" w:rsidRDefault="007843D7" w:rsidP="007843D7">
      <w:pPr>
        <w:spacing w:line="240" w:lineRule="auto"/>
        <w:rPr>
          <w:ins w:id="160" w:author="Bothoff-Shanahan,Meghan R.(Student)" w:date="2023-12-11T16:53:00Z"/>
          <w:rFonts w:ascii="Times New Roman" w:eastAsia="Times New Roman" w:hAnsi="Times New Roman" w:cs="Times New Roman"/>
          <w:sz w:val="24"/>
          <w:szCs w:val="24"/>
          <w:lang w:val="en-US"/>
        </w:rPr>
      </w:pPr>
    </w:p>
    <w:p w14:paraId="0FAF686A" w14:textId="77777777" w:rsidR="007843D7" w:rsidRPr="007843D7" w:rsidRDefault="007843D7" w:rsidP="007843D7">
      <w:pPr>
        <w:spacing w:line="480" w:lineRule="auto"/>
        <w:rPr>
          <w:ins w:id="161" w:author="Bothoff-Shanahan,Meghan R.(Student)" w:date="2023-12-11T16:53:00Z"/>
          <w:rFonts w:ascii="Times New Roman" w:eastAsia="Times New Roman" w:hAnsi="Times New Roman" w:cs="Times New Roman"/>
          <w:sz w:val="24"/>
          <w:szCs w:val="24"/>
          <w:lang w:val="en-US"/>
        </w:rPr>
      </w:pPr>
      <w:ins w:id="162" w:author="Bothoff-Shanahan,Meghan R.(Student)" w:date="2023-12-11T16:53:00Z">
        <w:r w:rsidRPr="007843D7">
          <w:rPr>
            <w:rFonts w:eastAsia="Times New Roman"/>
            <w:b/>
            <w:bCs/>
            <w:lang w:val="en-US"/>
            <w:rPrChange w:id="163" w:author="Bothoff-Shanahan,Meghan R.(Student)" w:date="2023-12-11T16:53:00Z">
              <w:rPr>
                <w:rFonts w:eastAsia="Times New Roman"/>
                <w:b/>
                <w:bCs/>
                <w:color w:val="980000"/>
                <w:lang w:val="en-US"/>
              </w:rPr>
            </w:rPrChange>
          </w:rPr>
          <w:t>Script Functionality and Error Handling:</w:t>
        </w:r>
        <w:r w:rsidRPr="007843D7">
          <w:rPr>
            <w:rFonts w:eastAsia="Times New Roman"/>
            <w:lang w:val="en-US"/>
            <w:rPrChange w:id="164" w:author="Bothoff-Shanahan,Meghan R.(Student)" w:date="2023-12-11T16:53:00Z">
              <w:rPr>
                <w:rFonts w:eastAsia="Times New Roman"/>
                <w:color w:val="980000"/>
                <w:lang w:val="en-US"/>
              </w:rPr>
            </w:rPrChange>
          </w:rPr>
          <w:t xml:space="preserve"> The code for this process utilizes the </w:t>
        </w:r>
        <w:proofErr w:type="spellStart"/>
        <w:r w:rsidRPr="007843D7">
          <w:rPr>
            <w:rFonts w:eastAsia="Times New Roman"/>
            <w:lang w:val="en-US"/>
            <w:rPrChange w:id="165" w:author="Bothoff-Shanahan,Meghan R.(Student)" w:date="2023-12-11T16:53:00Z">
              <w:rPr>
                <w:rFonts w:eastAsia="Times New Roman"/>
                <w:color w:val="980000"/>
                <w:lang w:val="en-US"/>
              </w:rPr>
            </w:rPrChange>
          </w:rPr>
          <w:t>BioPython</w:t>
        </w:r>
        <w:proofErr w:type="spellEnd"/>
        <w:r w:rsidRPr="007843D7">
          <w:rPr>
            <w:rFonts w:eastAsia="Times New Roman"/>
            <w:lang w:val="en-US"/>
            <w:rPrChange w:id="166" w:author="Bothoff-Shanahan,Meghan R.(Student)" w:date="2023-12-11T16:53:00Z">
              <w:rPr>
                <w:rFonts w:eastAsia="Times New Roman"/>
                <w:color w:val="980000"/>
                <w:lang w:val="en-US"/>
              </w:rPr>
            </w:rPrChange>
          </w:rPr>
          <w:t xml:space="preserve"> library for retrieving and handling genomic data from GenBank. The purpose of this script is to programmatically access and download genomic data for the extremophiles listed above from GenBank, which can then be used for further analysis in bioinformatics research. The script is designed to handle errors and retry fetching the data.</w:t>
        </w:r>
      </w:ins>
    </w:p>
    <w:p w14:paraId="57455285" w14:textId="77777777" w:rsidR="007843D7" w:rsidRPr="007843D7" w:rsidRDefault="007843D7" w:rsidP="007843D7">
      <w:pPr>
        <w:spacing w:line="240" w:lineRule="auto"/>
        <w:rPr>
          <w:ins w:id="167" w:author="Bothoff-Shanahan,Meghan R.(Student)" w:date="2023-12-11T16:53:00Z"/>
          <w:rFonts w:ascii="Times New Roman" w:eastAsia="Times New Roman" w:hAnsi="Times New Roman" w:cs="Times New Roman"/>
          <w:sz w:val="24"/>
          <w:szCs w:val="24"/>
          <w:lang w:val="en-US"/>
        </w:rPr>
      </w:pPr>
    </w:p>
    <w:p w14:paraId="197B9202" w14:textId="77777777" w:rsidR="007843D7" w:rsidRPr="007843D7" w:rsidRDefault="007843D7" w:rsidP="007843D7">
      <w:pPr>
        <w:spacing w:line="480" w:lineRule="auto"/>
        <w:rPr>
          <w:ins w:id="168" w:author="Bothoff-Shanahan,Meghan R.(Student)" w:date="2023-12-11T16:53:00Z"/>
          <w:rFonts w:ascii="Times New Roman" w:eastAsia="Times New Roman" w:hAnsi="Times New Roman" w:cs="Times New Roman"/>
          <w:sz w:val="24"/>
          <w:szCs w:val="24"/>
          <w:lang w:val="en-US"/>
        </w:rPr>
      </w:pPr>
      <w:ins w:id="169" w:author="Bothoff-Shanahan,Meghan R.(Student)" w:date="2023-12-11T16:53:00Z">
        <w:r w:rsidRPr="007843D7">
          <w:rPr>
            <w:rFonts w:eastAsia="Times New Roman"/>
            <w:b/>
            <w:bCs/>
            <w:sz w:val="24"/>
            <w:szCs w:val="24"/>
            <w:lang w:val="en-US"/>
            <w:rPrChange w:id="170" w:author="Bothoff-Shanahan,Meghan R.(Student)" w:date="2023-12-11T16:53:00Z">
              <w:rPr>
                <w:rFonts w:eastAsia="Times New Roman"/>
                <w:b/>
                <w:bCs/>
                <w:color w:val="980000"/>
                <w:sz w:val="24"/>
                <w:szCs w:val="24"/>
                <w:lang w:val="en-US"/>
              </w:rPr>
            </w:rPrChange>
          </w:rPr>
          <w:t>Initial Setup and Configuration</w:t>
        </w:r>
      </w:ins>
    </w:p>
    <w:p w14:paraId="349D1A76" w14:textId="77777777" w:rsidR="007843D7" w:rsidRPr="007843D7" w:rsidRDefault="007843D7" w:rsidP="007843D7">
      <w:pPr>
        <w:spacing w:line="480" w:lineRule="auto"/>
        <w:rPr>
          <w:ins w:id="171" w:author="Bothoff-Shanahan,Meghan R.(Student)" w:date="2023-12-11T16:53:00Z"/>
          <w:rFonts w:ascii="Times New Roman" w:eastAsia="Times New Roman" w:hAnsi="Times New Roman" w:cs="Times New Roman"/>
          <w:sz w:val="24"/>
          <w:szCs w:val="24"/>
          <w:lang w:val="en-US"/>
        </w:rPr>
      </w:pPr>
      <w:ins w:id="172" w:author="Bothoff-Shanahan,Meghan R.(Student)" w:date="2023-12-11T16:53:00Z">
        <w:r w:rsidRPr="007843D7">
          <w:rPr>
            <w:rFonts w:eastAsia="Times New Roman"/>
            <w:b/>
            <w:bCs/>
            <w:lang w:val="en-US"/>
            <w:rPrChange w:id="173" w:author="Bothoff-Shanahan,Meghan R.(Student)" w:date="2023-12-11T16:53:00Z">
              <w:rPr>
                <w:rFonts w:eastAsia="Times New Roman"/>
                <w:b/>
                <w:bCs/>
                <w:color w:val="980000"/>
                <w:lang w:val="en-US"/>
              </w:rPr>
            </w:rPrChange>
          </w:rPr>
          <w:t xml:space="preserve">Importing Libraries and Setting Up Email: </w:t>
        </w:r>
        <w:r w:rsidRPr="007843D7">
          <w:rPr>
            <w:rFonts w:eastAsia="Times New Roman"/>
            <w:lang w:val="en-US"/>
            <w:rPrChange w:id="174" w:author="Bothoff-Shanahan,Meghan R.(Student)" w:date="2023-12-11T16:53:00Z">
              <w:rPr>
                <w:rFonts w:eastAsia="Times New Roman"/>
                <w:color w:val="980000"/>
                <w:lang w:val="en-US"/>
              </w:rPr>
            </w:rPrChange>
          </w:rPr>
          <w:t xml:space="preserve">The script starts with the importation of essential </w:t>
        </w:r>
        <w:proofErr w:type="spellStart"/>
        <w:r w:rsidRPr="007843D7">
          <w:rPr>
            <w:rFonts w:eastAsia="Times New Roman"/>
            <w:lang w:val="en-US"/>
            <w:rPrChange w:id="175" w:author="Bothoff-Shanahan,Meghan R.(Student)" w:date="2023-12-11T16:53:00Z">
              <w:rPr>
                <w:rFonts w:eastAsia="Times New Roman"/>
                <w:color w:val="980000"/>
                <w:lang w:val="en-US"/>
              </w:rPr>
            </w:rPrChange>
          </w:rPr>
          <w:t>BioPython</w:t>
        </w:r>
        <w:proofErr w:type="spellEnd"/>
        <w:r w:rsidRPr="007843D7">
          <w:rPr>
            <w:rFonts w:eastAsia="Times New Roman"/>
            <w:lang w:val="en-US"/>
            <w:rPrChange w:id="176" w:author="Bothoff-Shanahan,Meghan R.(Student)" w:date="2023-12-11T16:53:00Z">
              <w:rPr>
                <w:rFonts w:eastAsia="Times New Roman"/>
                <w:color w:val="980000"/>
                <w:lang w:val="en-US"/>
              </w:rPr>
            </w:rPrChange>
          </w:rPr>
          <w:t xml:space="preserve"> modules to facilitate bioinformatics tasks. It includes Entrez, for database access, </w:t>
        </w:r>
        <w:proofErr w:type="spellStart"/>
        <w:r w:rsidRPr="007843D7">
          <w:rPr>
            <w:rFonts w:eastAsia="Times New Roman"/>
            <w:lang w:val="en-US"/>
            <w:rPrChange w:id="177" w:author="Bothoff-Shanahan,Meghan R.(Student)" w:date="2023-12-11T16:53:00Z">
              <w:rPr>
                <w:rFonts w:eastAsia="Times New Roman"/>
                <w:color w:val="980000"/>
                <w:lang w:val="en-US"/>
              </w:rPr>
            </w:rPrChange>
          </w:rPr>
          <w:t>SeqIO</w:t>
        </w:r>
        <w:proofErr w:type="spellEnd"/>
        <w:r w:rsidRPr="007843D7">
          <w:rPr>
            <w:rFonts w:eastAsia="Times New Roman"/>
            <w:lang w:val="en-US"/>
            <w:rPrChange w:id="178" w:author="Bothoff-Shanahan,Meghan R.(Student)" w:date="2023-12-11T16:53:00Z">
              <w:rPr>
                <w:rFonts w:eastAsia="Times New Roman"/>
                <w:color w:val="980000"/>
                <w:lang w:val="en-US"/>
              </w:rPr>
            </w:rPrChange>
          </w:rPr>
          <w:t xml:space="preserve"> for sequence data manipulation, NCBIWWW and NCBIXML for BLAST operations, and the time module to introduce delays as needed. Additional libraries, such as pandas for data manipulation, </w:t>
        </w:r>
        <w:proofErr w:type="spellStart"/>
        <w:proofErr w:type="gramStart"/>
        <w:r w:rsidRPr="007843D7">
          <w:rPr>
            <w:rFonts w:eastAsia="Times New Roman"/>
            <w:lang w:val="en-US"/>
            <w:rPrChange w:id="179" w:author="Bothoff-Shanahan,Meghan R.(Student)" w:date="2023-12-11T16:53:00Z">
              <w:rPr>
                <w:rFonts w:eastAsia="Times New Roman"/>
                <w:color w:val="980000"/>
                <w:lang w:val="en-US"/>
              </w:rPr>
            </w:rPrChange>
          </w:rPr>
          <w:t>scipy.stats</w:t>
        </w:r>
        <w:proofErr w:type="spellEnd"/>
        <w:proofErr w:type="gramEnd"/>
        <w:r w:rsidRPr="007843D7">
          <w:rPr>
            <w:rFonts w:eastAsia="Times New Roman"/>
            <w:lang w:val="en-US"/>
            <w:rPrChange w:id="180" w:author="Bothoff-Shanahan,Meghan R.(Student)" w:date="2023-12-11T16:53:00Z">
              <w:rPr>
                <w:rFonts w:eastAsia="Times New Roman"/>
                <w:color w:val="980000"/>
                <w:lang w:val="en-US"/>
              </w:rPr>
            </w:rPrChange>
          </w:rPr>
          <w:t xml:space="preserve"> for statistical analysis, matplotlib and seaborn for visualization, and threading with queue for concurrent execution, are loaded. Tabulate, re, and Counter are utilized for table formatting, regular expression operations, and tallying elements, respectively. An email address is provided to comply with NCBI's usage policy.</w:t>
        </w:r>
      </w:ins>
    </w:p>
    <w:p w14:paraId="0A0D0281" w14:textId="77777777" w:rsidR="007843D7" w:rsidRPr="007843D7" w:rsidRDefault="007843D7" w:rsidP="007843D7">
      <w:pPr>
        <w:spacing w:line="240" w:lineRule="auto"/>
        <w:rPr>
          <w:ins w:id="181" w:author="Bothoff-Shanahan,Meghan R.(Student)" w:date="2023-12-11T16:53:00Z"/>
          <w:rFonts w:ascii="Times New Roman" w:eastAsia="Times New Roman" w:hAnsi="Times New Roman" w:cs="Times New Roman"/>
          <w:sz w:val="24"/>
          <w:szCs w:val="24"/>
          <w:lang w:val="en-US"/>
        </w:rPr>
      </w:pPr>
    </w:p>
    <w:p w14:paraId="3025B5FA" w14:textId="77777777" w:rsidR="007843D7" w:rsidRPr="007843D7" w:rsidRDefault="007843D7" w:rsidP="007843D7">
      <w:pPr>
        <w:spacing w:line="480" w:lineRule="auto"/>
        <w:rPr>
          <w:ins w:id="182" w:author="Bothoff-Shanahan,Meghan R.(Student)" w:date="2023-12-11T16:53:00Z"/>
          <w:rFonts w:ascii="Times New Roman" w:eastAsia="Times New Roman" w:hAnsi="Times New Roman" w:cs="Times New Roman"/>
          <w:sz w:val="24"/>
          <w:szCs w:val="24"/>
          <w:lang w:val="en-US"/>
        </w:rPr>
      </w:pPr>
      <w:ins w:id="183" w:author="Bothoff-Shanahan,Meghan R.(Student)" w:date="2023-12-11T16:53:00Z">
        <w:r w:rsidRPr="007843D7">
          <w:rPr>
            <w:rFonts w:eastAsia="Times New Roman"/>
            <w:b/>
            <w:bCs/>
            <w:sz w:val="24"/>
            <w:szCs w:val="24"/>
            <w:lang w:val="en-US"/>
            <w:rPrChange w:id="184" w:author="Bothoff-Shanahan,Meghan R.(Student)" w:date="2023-12-11T16:53:00Z">
              <w:rPr>
                <w:rFonts w:eastAsia="Times New Roman"/>
                <w:b/>
                <w:bCs/>
                <w:color w:val="980000"/>
                <w:sz w:val="24"/>
                <w:szCs w:val="24"/>
                <w:lang w:val="en-US"/>
              </w:rPr>
            </w:rPrChange>
          </w:rPr>
          <w:t>Data Retrieval and Processing</w:t>
        </w:r>
      </w:ins>
    </w:p>
    <w:p w14:paraId="31C30A9E" w14:textId="77777777" w:rsidR="007843D7" w:rsidRPr="007843D7" w:rsidRDefault="007843D7" w:rsidP="007843D7">
      <w:pPr>
        <w:spacing w:line="480" w:lineRule="auto"/>
        <w:rPr>
          <w:ins w:id="185" w:author="Bothoff-Shanahan,Meghan R.(Student)" w:date="2023-12-11T16:53:00Z"/>
          <w:rFonts w:ascii="Times New Roman" w:eastAsia="Times New Roman" w:hAnsi="Times New Roman" w:cs="Times New Roman"/>
          <w:sz w:val="24"/>
          <w:szCs w:val="24"/>
          <w:lang w:val="en-US"/>
        </w:rPr>
      </w:pPr>
      <w:ins w:id="186" w:author="Bothoff-Shanahan,Meghan R.(Student)" w:date="2023-12-11T16:53:00Z">
        <w:r w:rsidRPr="007843D7">
          <w:rPr>
            <w:rFonts w:eastAsia="Times New Roman"/>
            <w:b/>
            <w:bCs/>
            <w:lang w:val="en-US"/>
            <w:rPrChange w:id="187" w:author="Bothoff-Shanahan,Meghan R.(Student)" w:date="2023-12-11T16:53:00Z">
              <w:rPr>
                <w:rFonts w:eastAsia="Times New Roman"/>
                <w:b/>
                <w:bCs/>
                <w:color w:val="980000"/>
                <w:lang w:val="en-US"/>
              </w:rPr>
            </w:rPrChange>
          </w:rPr>
          <w:t>Function to Retrieve Genomic Data (</w:t>
        </w:r>
        <w:proofErr w:type="spellStart"/>
        <w:r w:rsidRPr="007843D7">
          <w:rPr>
            <w:rFonts w:eastAsia="Times New Roman"/>
            <w:b/>
            <w:bCs/>
            <w:lang w:val="en-US"/>
            <w:rPrChange w:id="188" w:author="Bothoff-Shanahan,Meghan R.(Student)" w:date="2023-12-11T16:53:00Z">
              <w:rPr>
                <w:rFonts w:eastAsia="Times New Roman"/>
                <w:b/>
                <w:bCs/>
                <w:color w:val="980000"/>
                <w:lang w:val="en-US"/>
              </w:rPr>
            </w:rPrChange>
          </w:rPr>
          <w:t>retrieve_genomic_data</w:t>
        </w:r>
        <w:proofErr w:type="spellEnd"/>
        <w:r w:rsidRPr="007843D7">
          <w:rPr>
            <w:rFonts w:eastAsia="Times New Roman"/>
            <w:b/>
            <w:bCs/>
            <w:lang w:val="en-US"/>
            <w:rPrChange w:id="189" w:author="Bothoff-Shanahan,Meghan R.(Student)" w:date="2023-12-11T16:53:00Z">
              <w:rPr>
                <w:rFonts w:eastAsia="Times New Roman"/>
                <w:b/>
                <w:bCs/>
                <w:color w:val="980000"/>
                <w:lang w:val="en-US"/>
              </w:rPr>
            </w:rPrChange>
          </w:rPr>
          <w:t>):</w:t>
        </w:r>
        <w:r w:rsidRPr="007843D7">
          <w:rPr>
            <w:rFonts w:eastAsia="Times New Roman"/>
            <w:lang w:val="en-US"/>
            <w:rPrChange w:id="190" w:author="Bothoff-Shanahan,Meghan R.(Student)" w:date="2023-12-11T16:53:00Z">
              <w:rPr>
                <w:rFonts w:eastAsia="Times New Roman"/>
                <w:color w:val="980000"/>
                <w:lang w:val="en-US"/>
              </w:rPr>
            </w:rPrChange>
          </w:rPr>
          <w:t xml:space="preserve"> This function fetches genomic data from the GenBank database using a provided accession number. It attempts to download </w:t>
        </w:r>
        <w:r w:rsidRPr="007843D7">
          <w:rPr>
            <w:rFonts w:eastAsia="Times New Roman"/>
            <w:lang w:val="en-US"/>
            <w:rPrChange w:id="191" w:author="Bothoff-Shanahan,Meghan R.(Student)" w:date="2023-12-11T16:53:00Z">
              <w:rPr>
                <w:rFonts w:eastAsia="Times New Roman"/>
                <w:color w:val="980000"/>
                <w:lang w:val="en-US"/>
              </w:rPr>
            </w:rPrChange>
          </w:rPr>
          <w:lastRenderedPageBreak/>
          <w:t>the data up to three times, parsing the retrieved GenBank files into record objects. Should the attempt fail, it waits two seconds before retrying.</w:t>
        </w:r>
      </w:ins>
    </w:p>
    <w:p w14:paraId="227B1E3A" w14:textId="77777777" w:rsidR="007843D7" w:rsidRPr="007843D7" w:rsidRDefault="007843D7" w:rsidP="007843D7">
      <w:pPr>
        <w:spacing w:line="240" w:lineRule="auto"/>
        <w:rPr>
          <w:ins w:id="192" w:author="Bothoff-Shanahan,Meghan R.(Student)" w:date="2023-12-11T16:53:00Z"/>
          <w:rFonts w:ascii="Times New Roman" w:eastAsia="Times New Roman" w:hAnsi="Times New Roman" w:cs="Times New Roman"/>
          <w:sz w:val="24"/>
          <w:szCs w:val="24"/>
          <w:lang w:val="en-US"/>
        </w:rPr>
      </w:pPr>
    </w:p>
    <w:p w14:paraId="68434DD7" w14:textId="77777777" w:rsidR="007843D7" w:rsidRPr="007843D7" w:rsidRDefault="007843D7" w:rsidP="007843D7">
      <w:pPr>
        <w:spacing w:line="480" w:lineRule="auto"/>
        <w:rPr>
          <w:ins w:id="193" w:author="Bothoff-Shanahan,Meghan R.(Student)" w:date="2023-12-11T16:53:00Z"/>
          <w:rFonts w:ascii="Times New Roman" w:eastAsia="Times New Roman" w:hAnsi="Times New Roman" w:cs="Times New Roman"/>
          <w:sz w:val="24"/>
          <w:szCs w:val="24"/>
          <w:lang w:val="en-US"/>
        </w:rPr>
      </w:pPr>
      <w:ins w:id="194" w:author="Bothoff-Shanahan,Meghan R.(Student)" w:date="2023-12-11T16:53:00Z">
        <w:r w:rsidRPr="007843D7">
          <w:rPr>
            <w:rFonts w:eastAsia="Times New Roman"/>
            <w:b/>
            <w:bCs/>
            <w:lang w:val="en-US"/>
            <w:rPrChange w:id="195" w:author="Bothoff-Shanahan,Meghan R.(Student)" w:date="2023-12-11T16:53:00Z">
              <w:rPr>
                <w:rFonts w:eastAsia="Times New Roman"/>
                <w:b/>
                <w:bCs/>
                <w:color w:val="980000"/>
                <w:lang w:val="en-US"/>
              </w:rPr>
            </w:rPrChange>
          </w:rPr>
          <w:t xml:space="preserve">Genomic Data Retrieval Setup: </w:t>
        </w:r>
        <w:r w:rsidRPr="007843D7">
          <w:rPr>
            <w:rFonts w:eastAsia="Times New Roman"/>
            <w:lang w:val="en-US"/>
            <w:rPrChange w:id="196" w:author="Bothoff-Shanahan,Meghan R.(Student)" w:date="2023-12-11T16:53:00Z">
              <w:rPr>
                <w:rFonts w:eastAsia="Times New Roman"/>
                <w:color w:val="980000"/>
                <w:lang w:val="en-US"/>
              </w:rPr>
            </w:rPrChange>
          </w:rPr>
          <w:t xml:space="preserve">Accession numbers for various organisms and their genomic components are stored in a dictionary. The script iterates through these numbers, calls </w:t>
        </w:r>
        <w:proofErr w:type="spellStart"/>
        <w:r w:rsidRPr="007843D7">
          <w:rPr>
            <w:rFonts w:eastAsia="Times New Roman"/>
            <w:lang w:val="en-US"/>
            <w:rPrChange w:id="197" w:author="Bothoff-Shanahan,Meghan R.(Student)" w:date="2023-12-11T16:53:00Z">
              <w:rPr>
                <w:rFonts w:eastAsia="Times New Roman"/>
                <w:color w:val="980000"/>
                <w:lang w:val="en-US"/>
              </w:rPr>
            </w:rPrChange>
          </w:rPr>
          <w:t>retrieve_genomic_data</w:t>
        </w:r>
        <w:proofErr w:type="spellEnd"/>
        <w:r w:rsidRPr="007843D7">
          <w:rPr>
            <w:rFonts w:eastAsia="Times New Roman"/>
            <w:lang w:val="en-US"/>
            <w:rPrChange w:id="198" w:author="Bothoff-Shanahan,Meghan R.(Student)" w:date="2023-12-11T16:53:00Z">
              <w:rPr>
                <w:rFonts w:eastAsia="Times New Roman"/>
                <w:color w:val="980000"/>
                <w:lang w:val="en-US"/>
              </w:rPr>
            </w:rPrChange>
          </w:rPr>
          <w:t xml:space="preserve"> for each one, and aggregates the records into </w:t>
        </w:r>
        <w:proofErr w:type="spellStart"/>
        <w:r w:rsidRPr="007843D7">
          <w:rPr>
            <w:rFonts w:eastAsia="Times New Roman"/>
            <w:lang w:val="en-US"/>
            <w:rPrChange w:id="199" w:author="Bothoff-Shanahan,Meghan R.(Student)" w:date="2023-12-11T16:53:00Z">
              <w:rPr>
                <w:rFonts w:eastAsia="Times New Roman"/>
                <w:color w:val="980000"/>
                <w:lang w:val="en-US"/>
              </w:rPr>
            </w:rPrChange>
          </w:rPr>
          <w:t>all_organism_sequences</w:t>
        </w:r>
        <w:proofErr w:type="spellEnd"/>
        <w:r w:rsidRPr="007843D7">
          <w:rPr>
            <w:rFonts w:eastAsia="Times New Roman"/>
            <w:lang w:val="en-US"/>
            <w:rPrChange w:id="200" w:author="Bothoff-Shanahan,Meghan R.(Student)" w:date="2023-12-11T16:53:00Z">
              <w:rPr>
                <w:rFonts w:eastAsia="Times New Roman"/>
                <w:color w:val="980000"/>
                <w:lang w:val="en-US"/>
              </w:rPr>
            </w:rPrChange>
          </w:rPr>
          <w:t>, categorizing them by organism.</w:t>
        </w:r>
      </w:ins>
    </w:p>
    <w:p w14:paraId="790E28D6" w14:textId="77777777" w:rsidR="007843D7" w:rsidRPr="007843D7" w:rsidRDefault="007843D7" w:rsidP="007843D7">
      <w:pPr>
        <w:spacing w:line="240" w:lineRule="auto"/>
        <w:rPr>
          <w:ins w:id="201" w:author="Bothoff-Shanahan,Meghan R.(Student)" w:date="2023-12-11T16:53:00Z"/>
          <w:rFonts w:ascii="Times New Roman" w:eastAsia="Times New Roman" w:hAnsi="Times New Roman" w:cs="Times New Roman"/>
          <w:sz w:val="24"/>
          <w:szCs w:val="24"/>
          <w:lang w:val="en-US"/>
        </w:rPr>
      </w:pPr>
    </w:p>
    <w:p w14:paraId="2F41A3FC" w14:textId="77777777" w:rsidR="007843D7" w:rsidRPr="007843D7" w:rsidRDefault="007843D7" w:rsidP="007843D7">
      <w:pPr>
        <w:spacing w:line="480" w:lineRule="auto"/>
        <w:rPr>
          <w:ins w:id="202" w:author="Bothoff-Shanahan,Meghan R.(Student)" w:date="2023-12-11T16:53:00Z"/>
          <w:rFonts w:ascii="Times New Roman" w:eastAsia="Times New Roman" w:hAnsi="Times New Roman" w:cs="Times New Roman"/>
          <w:sz w:val="24"/>
          <w:szCs w:val="24"/>
          <w:lang w:val="en-US"/>
        </w:rPr>
      </w:pPr>
      <w:ins w:id="203" w:author="Bothoff-Shanahan,Meghan R.(Student)" w:date="2023-12-11T16:53:00Z">
        <w:r w:rsidRPr="007843D7">
          <w:rPr>
            <w:rFonts w:eastAsia="Times New Roman"/>
            <w:b/>
            <w:bCs/>
            <w:sz w:val="24"/>
            <w:szCs w:val="24"/>
            <w:lang w:val="en-US"/>
            <w:rPrChange w:id="204" w:author="Bothoff-Shanahan,Meghan R.(Student)" w:date="2023-12-11T16:53:00Z">
              <w:rPr>
                <w:rFonts w:eastAsia="Times New Roman"/>
                <w:b/>
                <w:bCs/>
                <w:color w:val="980000"/>
                <w:sz w:val="24"/>
                <w:szCs w:val="24"/>
                <w:lang w:val="en-US"/>
              </w:rPr>
            </w:rPrChange>
          </w:rPr>
          <w:t>BLAST Analysis and Gene Sequence Extraction:</w:t>
        </w:r>
      </w:ins>
    </w:p>
    <w:p w14:paraId="043CD956" w14:textId="0CE7F23A" w:rsidR="007843D7" w:rsidRPr="007843D7" w:rsidRDefault="007843D7" w:rsidP="007843D7">
      <w:pPr>
        <w:spacing w:line="480" w:lineRule="auto"/>
        <w:rPr>
          <w:ins w:id="205" w:author="Bothoff-Shanahan,Meghan R.(Student)" w:date="2023-12-11T16:53:00Z"/>
          <w:rFonts w:ascii="Times New Roman" w:eastAsia="Times New Roman" w:hAnsi="Times New Roman" w:cs="Times New Roman"/>
          <w:sz w:val="24"/>
          <w:szCs w:val="24"/>
          <w:lang w:val="en-US"/>
        </w:rPr>
      </w:pPr>
      <w:ins w:id="206" w:author="Bothoff-Shanahan,Meghan R.(Student)" w:date="2023-12-11T16:53:00Z">
        <w:r w:rsidRPr="007843D7">
          <w:rPr>
            <w:rFonts w:eastAsia="Times New Roman"/>
            <w:b/>
            <w:bCs/>
            <w:lang w:val="en-US"/>
            <w:rPrChange w:id="207" w:author="Bothoff-Shanahan,Meghan R.(Student)" w:date="2023-12-11T16:53:00Z">
              <w:rPr>
                <w:rFonts w:eastAsia="Times New Roman"/>
                <w:b/>
                <w:bCs/>
                <w:color w:val="980000"/>
                <w:lang w:val="en-US"/>
              </w:rPr>
            </w:rPrChange>
          </w:rPr>
          <w:t>BLAST Execution Function (</w:t>
        </w:r>
        <w:proofErr w:type="spellStart"/>
        <w:r w:rsidRPr="007843D7">
          <w:rPr>
            <w:rFonts w:eastAsia="Times New Roman"/>
            <w:b/>
            <w:bCs/>
            <w:lang w:val="en-US"/>
            <w:rPrChange w:id="208" w:author="Bothoff-Shanahan,Meghan R.(Student)" w:date="2023-12-11T16:53:00Z">
              <w:rPr>
                <w:rFonts w:eastAsia="Times New Roman"/>
                <w:b/>
                <w:bCs/>
                <w:color w:val="980000"/>
                <w:lang w:val="en-US"/>
              </w:rPr>
            </w:rPrChange>
          </w:rPr>
          <w:t>perform_blast</w:t>
        </w:r>
        <w:proofErr w:type="spellEnd"/>
        <w:r w:rsidRPr="007843D7">
          <w:rPr>
            <w:rFonts w:eastAsia="Times New Roman"/>
            <w:b/>
            <w:bCs/>
            <w:lang w:val="en-US"/>
            <w:rPrChange w:id="209" w:author="Bothoff-Shanahan,Meghan R.(Student)" w:date="2023-12-11T16:53:00Z">
              <w:rPr>
                <w:rFonts w:eastAsia="Times New Roman"/>
                <w:b/>
                <w:bCs/>
                <w:color w:val="980000"/>
                <w:lang w:val="en-US"/>
              </w:rPr>
            </w:rPrChange>
          </w:rPr>
          <w:t xml:space="preserve">): </w:t>
        </w:r>
        <w:r w:rsidRPr="007843D7">
          <w:rPr>
            <w:rFonts w:eastAsia="Times New Roman"/>
            <w:lang w:val="en-US"/>
            <w:rPrChange w:id="210" w:author="Bothoff-Shanahan,Meghan R.(Student)" w:date="2023-12-11T16:53:00Z">
              <w:rPr>
                <w:rFonts w:eastAsia="Times New Roman"/>
                <w:color w:val="980000"/>
                <w:lang w:val="en-US"/>
              </w:rPr>
            </w:rPrChange>
          </w:rPr>
          <w:t xml:space="preserve">This function orchestrates a BLAST search on a given sequence against a specified database and organism. It employs threading to prevent the search from exceeding </w:t>
        </w:r>
      </w:ins>
      <w:ins w:id="211" w:author="Bothoff-Shanahan,Meghan R.(Student)" w:date="2023-12-11T16:54:00Z">
        <w:r w:rsidRPr="007843D7">
          <w:rPr>
            <w:rFonts w:eastAsia="Times New Roman"/>
            <w:lang w:val="en-US"/>
          </w:rPr>
          <w:t>the timeout</w:t>
        </w:r>
      </w:ins>
      <w:ins w:id="212" w:author="Bothoff-Shanahan,Meghan R.(Student)" w:date="2023-12-11T16:53:00Z">
        <w:r w:rsidRPr="007843D7">
          <w:rPr>
            <w:rFonts w:eastAsia="Times New Roman"/>
            <w:lang w:val="en-US"/>
            <w:rPrChange w:id="213" w:author="Bothoff-Shanahan,Meghan R.(Student)" w:date="2023-12-11T16:53:00Z">
              <w:rPr>
                <w:rFonts w:eastAsia="Times New Roman"/>
                <w:color w:val="980000"/>
                <w:lang w:val="en-US"/>
              </w:rPr>
            </w:rPrChange>
          </w:rPr>
          <w:t xml:space="preserve"> limit. The results are fetched via a queue system to facilitate the asynchronous operation.</w:t>
        </w:r>
      </w:ins>
    </w:p>
    <w:p w14:paraId="2D6A631A" w14:textId="77777777" w:rsidR="007843D7" w:rsidRPr="007843D7" w:rsidRDefault="007843D7" w:rsidP="007843D7">
      <w:pPr>
        <w:spacing w:line="240" w:lineRule="auto"/>
        <w:rPr>
          <w:ins w:id="214" w:author="Bothoff-Shanahan,Meghan R.(Student)" w:date="2023-12-11T16:53:00Z"/>
          <w:rFonts w:ascii="Times New Roman" w:eastAsia="Times New Roman" w:hAnsi="Times New Roman" w:cs="Times New Roman"/>
          <w:sz w:val="24"/>
          <w:szCs w:val="24"/>
          <w:lang w:val="en-US"/>
        </w:rPr>
      </w:pPr>
    </w:p>
    <w:p w14:paraId="6568B263" w14:textId="77777777" w:rsidR="007843D7" w:rsidRPr="007843D7" w:rsidRDefault="007843D7" w:rsidP="007843D7">
      <w:pPr>
        <w:spacing w:line="480" w:lineRule="auto"/>
        <w:rPr>
          <w:ins w:id="215" w:author="Bothoff-Shanahan,Meghan R.(Student)" w:date="2023-12-11T16:53:00Z"/>
          <w:rFonts w:ascii="Times New Roman" w:eastAsia="Times New Roman" w:hAnsi="Times New Roman" w:cs="Times New Roman"/>
          <w:sz w:val="24"/>
          <w:szCs w:val="24"/>
          <w:lang w:val="en-US"/>
        </w:rPr>
      </w:pPr>
      <w:ins w:id="216" w:author="Bothoff-Shanahan,Meghan R.(Student)" w:date="2023-12-11T16:53:00Z">
        <w:r w:rsidRPr="007843D7">
          <w:rPr>
            <w:rFonts w:eastAsia="Times New Roman"/>
            <w:b/>
            <w:bCs/>
            <w:lang w:val="en-US"/>
            <w:rPrChange w:id="217" w:author="Bothoff-Shanahan,Meghan R.(Student)" w:date="2023-12-11T16:53:00Z">
              <w:rPr>
                <w:rFonts w:eastAsia="Times New Roman"/>
                <w:b/>
                <w:bCs/>
                <w:color w:val="980000"/>
                <w:lang w:val="en-US"/>
              </w:rPr>
            </w:rPrChange>
          </w:rPr>
          <w:t>Gene Sequence Extraction Function (</w:t>
        </w:r>
        <w:proofErr w:type="spellStart"/>
        <w:r w:rsidRPr="007843D7">
          <w:rPr>
            <w:rFonts w:eastAsia="Times New Roman"/>
            <w:b/>
            <w:bCs/>
            <w:lang w:val="en-US"/>
            <w:rPrChange w:id="218" w:author="Bothoff-Shanahan,Meghan R.(Student)" w:date="2023-12-11T16:53:00Z">
              <w:rPr>
                <w:rFonts w:eastAsia="Times New Roman"/>
                <w:b/>
                <w:bCs/>
                <w:color w:val="980000"/>
                <w:lang w:val="en-US"/>
              </w:rPr>
            </w:rPrChange>
          </w:rPr>
          <w:t>extract_gene_sequence</w:t>
        </w:r>
        <w:proofErr w:type="spellEnd"/>
        <w:r w:rsidRPr="007843D7">
          <w:rPr>
            <w:rFonts w:eastAsia="Times New Roman"/>
            <w:b/>
            <w:bCs/>
            <w:lang w:val="en-US"/>
            <w:rPrChange w:id="219" w:author="Bothoff-Shanahan,Meghan R.(Student)" w:date="2023-12-11T16:53:00Z">
              <w:rPr>
                <w:rFonts w:eastAsia="Times New Roman"/>
                <w:b/>
                <w:bCs/>
                <w:color w:val="980000"/>
                <w:lang w:val="en-US"/>
              </w:rPr>
            </w:rPrChange>
          </w:rPr>
          <w:t xml:space="preserve">): </w:t>
        </w:r>
        <w:r w:rsidRPr="007843D7">
          <w:rPr>
            <w:rFonts w:eastAsia="Times New Roman"/>
            <w:lang w:val="en-US"/>
            <w:rPrChange w:id="220" w:author="Bothoff-Shanahan,Meghan R.(Student)" w:date="2023-12-11T16:53:00Z">
              <w:rPr>
                <w:rFonts w:eastAsia="Times New Roman"/>
                <w:color w:val="980000"/>
                <w:lang w:val="en-US"/>
              </w:rPr>
            </w:rPrChange>
          </w:rPr>
          <w:t>Here, the script searches for a specific gene within the genomic records, using either gene names or locus tags. Successful finds are written to a file and the gene sequence is returned.</w:t>
        </w:r>
      </w:ins>
    </w:p>
    <w:p w14:paraId="7C9066EA" w14:textId="77777777" w:rsidR="007843D7" w:rsidRPr="007843D7" w:rsidRDefault="007843D7" w:rsidP="007843D7">
      <w:pPr>
        <w:spacing w:line="240" w:lineRule="auto"/>
        <w:rPr>
          <w:ins w:id="221" w:author="Bothoff-Shanahan,Meghan R.(Student)" w:date="2023-12-11T16:53:00Z"/>
          <w:rFonts w:ascii="Times New Roman" w:eastAsia="Times New Roman" w:hAnsi="Times New Roman" w:cs="Times New Roman"/>
          <w:sz w:val="24"/>
          <w:szCs w:val="24"/>
          <w:lang w:val="en-US"/>
        </w:rPr>
      </w:pPr>
    </w:p>
    <w:p w14:paraId="4AC90EE0" w14:textId="77777777" w:rsidR="007843D7" w:rsidRPr="007843D7" w:rsidRDefault="007843D7" w:rsidP="007843D7">
      <w:pPr>
        <w:spacing w:line="480" w:lineRule="auto"/>
        <w:rPr>
          <w:ins w:id="222" w:author="Bothoff-Shanahan,Meghan R.(Student)" w:date="2023-12-11T16:53:00Z"/>
          <w:rFonts w:ascii="Times New Roman" w:eastAsia="Times New Roman" w:hAnsi="Times New Roman" w:cs="Times New Roman"/>
          <w:sz w:val="24"/>
          <w:szCs w:val="24"/>
          <w:lang w:val="en-US"/>
        </w:rPr>
      </w:pPr>
      <w:ins w:id="223" w:author="Bothoff-Shanahan,Meghan R.(Student)" w:date="2023-12-11T16:53:00Z">
        <w:r w:rsidRPr="007843D7">
          <w:rPr>
            <w:rFonts w:eastAsia="Times New Roman"/>
            <w:b/>
            <w:bCs/>
            <w:lang w:val="en-US"/>
            <w:rPrChange w:id="224" w:author="Bothoff-Shanahan,Meghan R.(Student)" w:date="2023-12-11T16:53:00Z">
              <w:rPr>
                <w:rFonts w:eastAsia="Times New Roman"/>
                <w:b/>
                <w:bCs/>
                <w:color w:val="980000"/>
                <w:lang w:val="en-US"/>
              </w:rPr>
            </w:rPrChange>
          </w:rPr>
          <w:t>BLAST Results Parsing Function (</w:t>
        </w:r>
        <w:proofErr w:type="spellStart"/>
        <w:r w:rsidRPr="007843D7">
          <w:rPr>
            <w:rFonts w:eastAsia="Times New Roman"/>
            <w:b/>
            <w:bCs/>
            <w:lang w:val="en-US"/>
            <w:rPrChange w:id="225" w:author="Bothoff-Shanahan,Meghan R.(Student)" w:date="2023-12-11T16:53:00Z">
              <w:rPr>
                <w:rFonts w:eastAsia="Times New Roman"/>
                <w:b/>
                <w:bCs/>
                <w:color w:val="980000"/>
                <w:lang w:val="en-US"/>
              </w:rPr>
            </w:rPrChange>
          </w:rPr>
          <w:t>parse_blast_results</w:t>
        </w:r>
        <w:proofErr w:type="spellEnd"/>
        <w:r w:rsidRPr="007843D7">
          <w:rPr>
            <w:rFonts w:eastAsia="Times New Roman"/>
            <w:b/>
            <w:bCs/>
            <w:lang w:val="en-US"/>
            <w:rPrChange w:id="226" w:author="Bothoff-Shanahan,Meghan R.(Student)" w:date="2023-12-11T16:53:00Z">
              <w:rPr>
                <w:rFonts w:eastAsia="Times New Roman"/>
                <w:b/>
                <w:bCs/>
                <w:color w:val="980000"/>
                <w:lang w:val="en-US"/>
              </w:rPr>
            </w:rPrChange>
          </w:rPr>
          <w:t xml:space="preserve">): </w:t>
        </w:r>
        <w:r w:rsidRPr="007843D7">
          <w:rPr>
            <w:rFonts w:eastAsia="Times New Roman"/>
            <w:lang w:val="en-US"/>
            <w:rPrChange w:id="227" w:author="Bothoff-Shanahan,Meghan R.(Student)" w:date="2023-12-11T16:53:00Z">
              <w:rPr>
                <w:rFonts w:eastAsia="Times New Roman"/>
                <w:color w:val="980000"/>
                <w:lang w:val="en-US"/>
              </w:rPr>
            </w:rPrChange>
          </w:rPr>
          <w:t>This function processes the BLAST results, extracting the title, score, e-value, identities, and alignment length from each alignment, and compiles them into a list of dictionaries for further analysis.</w:t>
        </w:r>
      </w:ins>
    </w:p>
    <w:p w14:paraId="1E4C888F" w14:textId="77777777" w:rsidR="007843D7" w:rsidRPr="007843D7" w:rsidRDefault="007843D7" w:rsidP="007843D7">
      <w:pPr>
        <w:spacing w:line="240" w:lineRule="auto"/>
        <w:rPr>
          <w:ins w:id="228" w:author="Bothoff-Shanahan,Meghan R.(Student)" w:date="2023-12-11T16:53:00Z"/>
          <w:rFonts w:ascii="Times New Roman" w:eastAsia="Times New Roman" w:hAnsi="Times New Roman" w:cs="Times New Roman"/>
          <w:sz w:val="24"/>
          <w:szCs w:val="24"/>
          <w:lang w:val="en-US"/>
        </w:rPr>
      </w:pPr>
    </w:p>
    <w:p w14:paraId="791F9FFA" w14:textId="77777777" w:rsidR="007843D7" w:rsidRPr="007843D7" w:rsidRDefault="007843D7" w:rsidP="007843D7">
      <w:pPr>
        <w:spacing w:line="480" w:lineRule="auto"/>
        <w:rPr>
          <w:ins w:id="229" w:author="Bothoff-Shanahan,Meghan R.(Student)" w:date="2023-12-11T16:53:00Z"/>
          <w:rFonts w:ascii="Times New Roman" w:eastAsia="Times New Roman" w:hAnsi="Times New Roman" w:cs="Times New Roman"/>
          <w:sz w:val="24"/>
          <w:szCs w:val="24"/>
          <w:lang w:val="en-US"/>
        </w:rPr>
      </w:pPr>
      <w:ins w:id="230" w:author="Bothoff-Shanahan,Meghan R.(Student)" w:date="2023-12-11T16:53:00Z">
        <w:r w:rsidRPr="007843D7">
          <w:rPr>
            <w:rFonts w:eastAsia="Times New Roman"/>
            <w:b/>
            <w:bCs/>
            <w:lang w:val="en-US"/>
            <w:rPrChange w:id="231" w:author="Bothoff-Shanahan,Meghan R.(Student)" w:date="2023-12-11T16:53:00Z">
              <w:rPr>
                <w:rFonts w:eastAsia="Times New Roman"/>
                <w:b/>
                <w:bCs/>
                <w:color w:val="980000"/>
                <w:lang w:val="en-US"/>
              </w:rPr>
            </w:rPrChange>
          </w:rPr>
          <w:t>Display Function for BLAST Results (</w:t>
        </w:r>
        <w:proofErr w:type="spellStart"/>
        <w:r w:rsidRPr="007843D7">
          <w:rPr>
            <w:rFonts w:eastAsia="Times New Roman"/>
            <w:b/>
            <w:bCs/>
            <w:lang w:val="en-US"/>
            <w:rPrChange w:id="232" w:author="Bothoff-Shanahan,Meghan R.(Student)" w:date="2023-12-11T16:53:00Z">
              <w:rPr>
                <w:rFonts w:eastAsia="Times New Roman"/>
                <w:b/>
                <w:bCs/>
                <w:color w:val="980000"/>
                <w:lang w:val="en-US"/>
              </w:rPr>
            </w:rPrChange>
          </w:rPr>
          <w:t>display_blast_results</w:t>
        </w:r>
        <w:proofErr w:type="spellEnd"/>
        <w:r w:rsidRPr="007843D7">
          <w:rPr>
            <w:rFonts w:eastAsia="Times New Roman"/>
            <w:b/>
            <w:bCs/>
            <w:lang w:val="en-US"/>
            <w:rPrChange w:id="233" w:author="Bothoff-Shanahan,Meghan R.(Student)" w:date="2023-12-11T16:53:00Z">
              <w:rPr>
                <w:rFonts w:eastAsia="Times New Roman"/>
                <w:b/>
                <w:bCs/>
                <w:color w:val="980000"/>
                <w:lang w:val="en-US"/>
              </w:rPr>
            </w:rPrChange>
          </w:rPr>
          <w:t xml:space="preserve">): </w:t>
        </w:r>
        <w:r w:rsidRPr="007843D7">
          <w:rPr>
            <w:rFonts w:eastAsia="Times New Roman"/>
            <w:lang w:val="en-US"/>
            <w:rPrChange w:id="234" w:author="Bothoff-Shanahan,Meghan R.(Student)" w:date="2023-12-11T16:53:00Z">
              <w:rPr>
                <w:rFonts w:eastAsia="Times New Roman"/>
                <w:color w:val="980000"/>
                <w:lang w:val="en-US"/>
              </w:rPr>
            </w:rPrChange>
          </w:rPr>
          <w:t>This utility function prints out the BLAST results for each gene in a readable format, detailing the alignment's score, e-value, identities, and length.</w:t>
        </w:r>
      </w:ins>
    </w:p>
    <w:p w14:paraId="4D492558" w14:textId="77777777" w:rsidR="007843D7" w:rsidRPr="007843D7" w:rsidRDefault="007843D7" w:rsidP="007843D7">
      <w:pPr>
        <w:spacing w:line="240" w:lineRule="auto"/>
        <w:rPr>
          <w:ins w:id="235" w:author="Bothoff-Shanahan,Meghan R.(Student)" w:date="2023-12-11T16:53:00Z"/>
          <w:rFonts w:ascii="Times New Roman" w:eastAsia="Times New Roman" w:hAnsi="Times New Roman" w:cs="Times New Roman"/>
          <w:sz w:val="24"/>
          <w:szCs w:val="24"/>
          <w:lang w:val="en-US"/>
        </w:rPr>
      </w:pPr>
    </w:p>
    <w:p w14:paraId="0A2A6DA0" w14:textId="77777777" w:rsidR="007843D7" w:rsidRPr="007843D7" w:rsidRDefault="007843D7" w:rsidP="007843D7">
      <w:pPr>
        <w:spacing w:line="480" w:lineRule="auto"/>
        <w:rPr>
          <w:ins w:id="236" w:author="Bothoff-Shanahan,Meghan R.(Student)" w:date="2023-12-11T16:53:00Z"/>
          <w:rFonts w:ascii="Times New Roman" w:eastAsia="Times New Roman" w:hAnsi="Times New Roman" w:cs="Times New Roman"/>
          <w:sz w:val="24"/>
          <w:szCs w:val="24"/>
          <w:lang w:val="en-US"/>
        </w:rPr>
      </w:pPr>
      <w:ins w:id="237" w:author="Bothoff-Shanahan,Meghan R.(Student)" w:date="2023-12-11T16:53:00Z">
        <w:r w:rsidRPr="007843D7">
          <w:rPr>
            <w:rFonts w:eastAsia="Times New Roman"/>
            <w:b/>
            <w:bCs/>
            <w:sz w:val="24"/>
            <w:szCs w:val="24"/>
            <w:lang w:val="en-US"/>
            <w:rPrChange w:id="238" w:author="Bothoff-Shanahan,Meghan R.(Student)" w:date="2023-12-11T16:53:00Z">
              <w:rPr>
                <w:rFonts w:eastAsia="Times New Roman"/>
                <w:b/>
                <w:bCs/>
                <w:color w:val="980000"/>
                <w:sz w:val="24"/>
                <w:szCs w:val="24"/>
                <w:lang w:val="en-US"/>
              </w:rPr>
            </w:rPrChange>
          </w:rPr>
          <w:t>Gene Identification and BLAST Result Management</w:t>
        </w:r>
      </w:ins>
    </w:p>
    <w:p w14:paraId="18BC3FA3" w14:textId="77777777" w:rsidR="007843D7" w:rsidRPr="007843D7" w:rsidRDefault="007843D7" w:rsidP="007843D7">
      <w:pPr>
        <w:spacing w:line="480" w:lineRule="auto"/>
        <w:rPr>
          <w:ins w:id="239" w:author="Bothoff-Shanahan,Meghan R.(Student)" w:date="2023-12-11T16:53:00Z"/>
          <w:rFonts w:ascii="Times New Roman" w:eastAsia="Times New Roman" w:hAnsi="Times New Roman" w:cs="Times New Roman"/>
          <w:sz w:val="24"/>
          <w:szCs w:val="24"/>
          <w:lang w:val="en-US"/>
        </w:rPr>
      </w:pPr>
      <w:ins w:id="240" w:author="Bothoff-Shanahan,Meghan R.(Student)" w:date="2023-12-11T16:53:00Z">
        <w:r w:rsidRPr="007843D7">
          <w:rPr>
            <w:rFonts w:eastAsia="Times New Roman"/>
            <w:b/>
            <w:bCs/>
            <w:lang w:val="en-US"/>
            <w:rPrChange w:id="241" w:author="Bothoff-Shanahan,Meghan R.(Student)" w:date="2023-12-11T16:53:00Z">
              <w:rPr>
                <w:rFonts w:eastAsia="Times New Roman"/>
                <w:b/>
                <w:bCs/>
                <w:color w:val="980000"/>
                <w:lang w:val="en-US"/>
              </w:rPr>
            </w:rPrChange>
          </w:rPr>
          <w:lastRenderedPageBreak/>
          <w:t>Target Gene Dictionary Setup (</w:t>
        </w:r>
        <w:proofErr w:type="spellStart"/>
        <w:r w:rsidRPr="007843D7">
          <w:rPr>
            <w:rFonts w:eastAsia="Times New Roman"/>
            <w:b/>
            <w:bCs/>
            <w:lang w:val="en-US"/>
            <w:rPrChange w:id="242" w:author="Bothoff-Shanahan,Meghan R.(Student)" w:date="2023-12-11T16:53:00Z">
              <w:rPr>
                <w:rFonts w:eastAsia="Times New Roman"/>
                <w:b/>
                <w:bCs/>
                <w:color w:val="980000"/>
                <w:lang w:val="en-US"/>
              </w:rPr>
            </w:rPrChange>
          </w:rPr>
          <w:t>target_genes</w:t>
        </w:r>
        <w:proofErr w:type="spellEnd"/>
        <w:r w:rsidRPr="007843D7">
          <w:rPr>
            <w:rFonts w:eastAsia="Times New Roman"/>
            <w:b/>
            <w:bCs/>
            <w:lang w:val="en-US"/>
            <w:rPrChange w:id="243" w:author="Bothoff-Shanahan,Meghan R.(Student)" w:date="2023-12-11T16:53:00Z">
              <w:rPr>
                <w:rFonts w:eastAsia="Times New Roman"/>
                <w:b/>
                <w:bCs/>
                <w:color w:val="980000"/>
                <w:lang w:val="en-US"/>
              </w:rPr>
            </w:rPrChange>
          </w:rPr>
          <w:t xml:space="preserve">): </w:t>
        </w:r>
        <w:r w:rsidRPr="007843D7">
          <w:rPr>
            <w:rFonts w:eastAsia="Times New Roman"/>
            <w:lang w:val="en-US"/>
            <w:rPrChange w:id="244" w:author="Bothoff-Shanahan,Meghan R.(Student)" w:date="2023-12-11T16:53:00Z">
              <w:rPr>
                <w:rFonts w:eastAsia="Times New Roman"/>
                <w:color w:val="980000"/>
                <w:lang w:val="en-US"/>
              </w:rPr>
            </w:rPrChange>
          </w:rPr>
          <w:t xml:space="preserve">A dictionary is established, mapping gene names to their respective locus tags for </w:t>
        </w:r>
        <w:r w:rsidRPr="007843D7">
          <w:rPr>
            <w:rFonts w:eastAsia="Times New Roman"/>
            <w:i/>
            <w:iCs/>
            <w:lang w:val="en-US"/>
            <w:rPrChange w:id="245" w:author="Bothoff-Shanahan,Meghan R.(Student)" w:date="2023-12-11T16:55:00Z">
              <w:rPr>
                <w:rFonts w:eastAsia="Times New Roman"/>
                <w:color w:val="980000"/>
                <w:lang w:val="en-US"/>
              </w:rPr>
            </w:rPrChange>
          </w:rPr>
          <w:t xml:space="preserve">D. </w:t>
        </w:r>
        <w:proofErr w:type="spellStart"/>
        <w:r w:rsidRPr="007843D7">
          <w:rPr>
            <w:rFonts w:eastAsia="Times New Roman"/>
            <w:i/>
            <w:iCs/>
            <w:lang w:val="en-US"/>
            <w:rPrChange w:id="246" w:author="Bothoff-Shanahan,Meghan R.(Student)" w:date="2023-12-11T16:55:00Z">
              <w:rPr>
                <w:rFonts w:eastAsia="Times New Roman"/>
                <w:color w:val="980000"/>
                <w:lang w:val="en-US"/>
              </w:rPr>
            </w:rPrChange>
          </w:rPr>
          <w:t>radiodurans</w:t>
        </w:r>
        <w:proofErr w:type="spellEnd"/>
        <w:r w:rsidRPr="007843D7">
          <w:rPr>
            <w:rFonts w:eastAsia="Times New Roman"/>
            <w:lang w:val="en-US"/>
            <w:rPrChange w:id="247" w:author="Bothoff-Shanahan,Meghan R.(Student)" w:date="2023-12-11T16:53:00Z">
              <w:rPr>
                <w:rFonts w:eastAsia="Times New Roman"/>
                <w:color w:val="980000"/>
                <w:lang w:val="en-US"/>
              </w:rPr>
            </w:rPrChange>
          </w:rPr>
          <w:t>. It is utilized to identify and work with target genes within the organism's genomic data.</w:t>
        </w:r>
      </w:ins>
    </w:p>
    <w:p w14:paraId="08E1FFA6" w14:textId="77777777" w:rsidR="007843D7" w:rsidRPr="007843D7" w:rsidRDefault="007843D7" w:rsidP="007843D7">
      <w:pPr>
        <w:spacing w:line="240" w:lineRule="auto"/>
        <w:rPr>
          <w:ins w:id="248" w:author="Bothoff-Shanahan,Meghan R.(Student)" w:date="2023-12-11T16:53:00Z"/>
          <w:rFonts w:ascii="Times New Roman" w:eastAsia="Times New Roman" w:hAnsi="Times New Roman" w:cs="Times New Roman"/>
          <w:sz w:val="24"/>
          <w:szCs w:val="24"/>
          <w:lang w:val="en-US"/>
        </w:rPr>
      </w:pPr>
    </w:p>
    <w:p w14:paraId="611935F4" w14:textId="77777777" w:rsidR="007843D7" w:rsidRPr="007843D7" w:rsidRDefault="007843D7" w:rsidP="007843D7">
      <w:pPr>
        <w:spacing w:line="480" w:lineRule="auto"/>
        <w:rPr>
          <w:ins w:id="249" w:author="Bothoff-Shanahan,Meghan R.(Student)" w:date="2023-12-11T16:53:00Z"/>
          <w:rFonts w:ascii="Times New Roman" w:eastAsia="Times New Roman" w:hAnsi="Times New Roman" w:cs="Times New Roman"/>
          <w:sz w:val="24"/>
          <w:szCs w:val="24"/>
          <w:lang w:val="en-US"/>
        </w:rPr>
      </w:pPr>
      <w:ins w:id="250" w:author="Bothoff-Shanahan,Meghan R.(Student)" w:date="2023-12-11T16:53:00Z">
        <w:r w:rsidRPr="007843D7">
          <w:rPr>
            <w:rFonts w:eastAsia="Times New Roman"/>
            <w:b/>
            <w:bCs/>
            <w:lang w:val="en-US"/>
            <w:rPrChange w:id="251" w:author="Bothoff-Shanahan,Meghan R.(Student)" w:date="2023-12-11T16:53:00Z">
              <w:rPr>
                <w:rFonts w:eastAsia="Times New Roman"/>
                <w:b/>
                <w:bCs/>
                <w:color w:val="980000"/>
                <w:lang w:val="en-US"/>
              </w:rPr>
            </w:rPrChange>
          </w:rPr>
          <w:t>BLAST Results Storage (</w:t>
        </w:r>
        <w:proofErr w:type="spellStart"/>
        <w:r w:rsidRPr="007843D7">
          <w:rPr>
            <w:rFonts w:eastAsia="Times New Roman"/>
            <w:b/>
            <w:bCs/>
            <w:lang w:val="en-US"/>
            <w:rPrChange w:id="252" w:author="Bothoff-Shanahan,Meghan R.(Student)" w:date="2023-12-11T16:53:00Z">
              <w:rPr>
                <w:rFonts w:eastAsia="Times New Roman"/>
                <w:b/>
                <w:bCs/>
                <w:color w:val="980000"/>
                <w:lang w:val="en-US"/>
              </w:rPr>
            </w:rPrChange>
          </w:rPr>
          <w:t>blast_results</w:t>
        </w:r>
        <w:proofErr w:type="spellEnd"/>
        <w:r w:rsidRPr="007843D7">
          <w:rPr>
            <w:rFonts w:eastAsia="Times New Roman"/>
            <w:b/>
            <w:bCs/>
            <w:lang w:val="en-US"/>
            <w:rPrChange w:id="253" w:author="Bothoff-Shanahan,Meghan R.(Student)" w:date="2023-12-11T16:53:00Z">
              <w:rPr>
                <w:rFonts w:eastAsia="Times New Roman"/>
                <w:b/>
                <w:bCs/>
                <w:color w:val="980000"/>
                <w:lang w:val="en-US"/>
              </w:rPr>
            </w:rPrChange>
          </w:rPr>
          <w:t xml:space="preserve">): </w:t>
        </w:r>
        <w:r w:rsidRPr="007843D7">
          <w:rPr>
            <w:rFonts w:eastAsia="Times New Roman"/>
            <w:lang w:val="en-US"/>
            <w:rPrChange w:id="254" w:author="Bothoff-Shanahan,Meghan R.(Student)" w:date="2023-12-11T16:53:00Z">
              <w:rPr>
                <w:rFonts w:eastAsia="Times New Roman"/>
                <w:color w:val="980000"/>
                <w:lang w:val="en-US"/>
              </w:rPr>
            </w:rPrChange>
          </w:rPr>
          <w:t>An empty dictionary is prepared to store the BLAST results for each target gene post-analysis.</w:t>
        </w:r>
      </w:ins>
    </w:p>
    <w:p w14:paraId="1F37C9C1" w14:textId="77777777" w:rsidR="007843D7" w:rsidRPr="007843D7" w:rsidRDefault="007843D7" w:rsidP="007843D7">
      <w:pPr>
        <w:spacing w:line="240" w:lineRule="auto"/>
        <w:rPr>
          <w:ins w:id="255" w:author="Bothoff-Shanahan,Meghan R.(Student)" w:date="2023-12-11T16:53:00Z"/>
          <w:rFonts w:ascii="Times New Roman" w:eastAsia="Times New Roman" w:hAnsi="Times New Roman" w:cs="Times New Roman"/>
          <w:sz w:val="24"/>
          <w:szCs w:val="24"/>
          <w:lang w:val="en-US"/>
        </w:rPr>
      </w:pPr>
    </w:p>
    <w:p w14:paraId="3A43AB1C" w14:textId="77777777" w:rsidR="007843D7" w:rsidRPr="007843D7" w:rsidRDefault="007843D7" w:rsidP="007843D7">
      <w:pPr>
        <w:spacing w:line="480" w:lineRule="auto"/>
        <w:rPr>
          <w:ins w:id="256" w:author="Bothoff-Shanahan,Meghan R.(Student)" w:date="2023-12-11T16:53:00Z"/>
          <w:rFonts w:ascii="Times New Roman" w:eastAsia="Times New Roman" w:hAnsi="Times New Roman" w:cs="Times New Roman"/>
          <w:sz w:val="24"/>
          <w:szCs w:val="24"/>
          <w:lang w:val="en-US"/>
        </w:rPr>
      </w:pPr>
      <w:ins w:id="257" w:author="Bothoff-Shanahan,Meghan R.(Student)" w:date="2023-12-11T16:53:00Z">
        <w:r w:rsidRPr="007843D7">
          <w:rPr>
            <w:rFonts w:eastAsia="Times New Roman"/>
            <w:b/>
            <w:bCs/>
            <w:lang w:val="en-US"/>
            <w:rPrChange w:id="258" w:author="Bothoff-Shanahan,Meghan R.(Student)" w:date="2023-12-11T16:53:00Z">
              <w:rPr>
                <w:rFonts w:eastAsia="Times New Roman"/>
                <w:b/>
                <w:bCs/>
                <w:color w:val="980000"/>
                <w:lang w:val="en-US"/>
              </w:rPr>
            </w:rPrChange>
          </w:rPr>
          <w:t>Gene Sequence Extraction and BLAST Analysis:</w:t>
        </w:r>
        <w:r w:rsidRPr="007843D7">
          <w:rPr>
            <w:rFonts w:eastAsia="Times New Roman"/>
            <w:lang w:val="en-US"/>
            <w:rPrChange w:id="259" w:author="Bothoff-Shanahan,Meghan R.(Student)" w:date="2023-12-11T16:53:00Z">
              <w:rPr>
                <w:rFonts w:eastAsia="Times New Roman"/>
                <w:color w:val="980000"/>
                <w:lang w:val="en-US"/>
              </w:rPr>
            </w:rPrChange>
          </w:rPr>
          <w:t xml:space="preserve"> The script iterates over the target genes, extracting their sequences and conducting BLAST searches. The results are either directly parsed or, upon failure, subjected to a retry mechanism.</w:t>
        </w:r>
      </w:ins>
    </w:p>
    <w:p w14:paraId="51081B46" w14:textId="77777777" w:rsidR="007843D7" w:rsidRPr="007843D7" w:rsidRDefault="007843D7" w:rsidP="007843D7">
      <w:pPr>
        <w:spacing w:line="240" w:lineRule="auto"/>
        <w:rPr>
          <w:ins w:id="260" w:author="Bothoff-Shanahan,Meghan R.(Student)" w:date="2023-12-11T16:53:00Z"/>
          <w:rFonts w:ascii="Times New Roman" w:eastAsia="Times New Roman" w:hAnsi="Times New Roman" w:cs="Times New Roman"/>
          <w:sz w:val="24"/>
          <w:szCs w:val="24"/>
          <w:lang w:val="en-US"/>
        </w:rPr>
      </w:pPr>
    </w:p>
    <w:p w14:paraId="3F0B3EEC" w14:textId="77777777" w:rsidR="007843D7" w:rsidRPr="007843D7" w:rsidRDefault="007843D7" w:rsidP="007843D7">
      <w:pPr>
        <w:spacing w:line="480" w:lineRule="auto"/>
        <w:rPr>
          <w:ins w:id="261" w:author="Bothoff-Shanahan,Meghan R.(Student)" w:date="2023-12-11T16:53:00Z"/>
          <w:rFonts w:ascii="Times New Roman" w:eastAsia="Times New Roman" w:hAnsi="Times New Roman" w:cs="Times New Roman"/>
          <w:sz w:val="24"/>
          <w:szCs w:val="24"/>
          <w:lang w:val="en-US"/>
        </w:rPr>
      </w:pPr>
      <w:ins w:id="262" w:author="Bothoff-Shanahan,Meghan R.(Student)" w:date="2023-12-11T16:53:00Z">
        <w:r w:rsidRPr="007843D7">
          <w:rPr>
            <w:rFonts w:eastAsia="Times New Roman"/>
            <w:b/>
            <w:bCs/>
            <w:lang w:val="en-US"/>
            <w:rPrChange w:id="263" w:author="Bothoff-Shanahan,Meghan R.(Student)" w:date="2023-12-11T16:53:00Z">
              <w:rPr>
                <w:rFonts w:eastAsia="Times New Roman"/>
                <w:b/>
                <w:bCs/>
                <w:color w:val="980000"/>
                <w:lang w:val="en-US"/>
              </w:rPr>
            </w:rPrChange>
          </w:rPr>
          <w:t>BLAST Results Retry Function (</w:t>
        </w:r>
        <w:proofErr w:type="spellStart"/>
        <w:r w:rsidRPr="007843D7">
          <w:rPr>
            <w:rFonts w:eastAsia="Times New Roman"/>
            <w:b/>
            <w:bCs/>
            <w:lang w:val="en-US"/>
            <w:rPrChange w:id="264" w:author="Bothoff-Shanahan,Meghan R.(Student)" w:date="2023-12-11T16:53:00Z">
              <w:rPr>
                <w:rFonts w:eastAsia="Times New Roman"/>
                <w:b/>
                <w:bCs/>
                <w:color w:val="980000"/>
                <w:lang w:val="en-US"/>
              </w:rPr>
            </w:rPrChange>
          </w:rPr>
          <w:t>retry_blast_for_gene</w:t>
        </w:r>
        <w:proofErr w:type="spellEnd"/>
        <w:r w:rsidRPr="007843D7">
          <w:rPr>
            <w:rFonts w:eastAsia="Times New Roman"/>
            <w:b/>
            <w:bCs/>
            <w:lang w:val="en-US"/>
            <w:rPrChange w:id="265" w:author="Bothoff-Shanahan,Meghan R.(Student)" w:date="2023-12-11T16:53:00Z">
              <w:rPr>
                <w:rFonts w:eastAsia="Times New Roman"/>
                <w:b/>
                <w:bCs/>
                <w:color w:val="980000"/>
                <w:lang w:val="en-US"/>
              </w:rPr>
            </w:rPrChange>
          </w:rPr>
          <w:t xml:space="preserve">): </w:t>
        </w:r>
        <w:r w:rsidRPr="007843D7">
          <w:rPr>
            <w:rFonts w:eastAsia="Times New Roman"/>
            <w:lang w:val="en-US"/>
            <w:rPrChange w:id="266" w:author="Bothoff-Shanahan,Meghan R.(Student)" w:date="2023-12-11T16:53:00Z">
              <w:rPr>
                <w:rFonts w:eastAsia="Times New Roman"/>
                <w:color w:val="980000"/>
                <w:lang w:val="en-US"/>
              </w:rPr>
            </w:rPrChange>
          </w:rPr>
          <w:t>When initial BLAST searches fail, this function is invoked to attempt a retry, subsequently parsing and storing any successful results.</w:t>
        </w:r>
      </w:ins>
    </w:p>
    <w:p w14:paraId="2D79AC31" w14:textId="77777777" w:rsidR="007843D7" w:rsidRPr="007843D7" w:rsidRDefault="007843D7" w:rsidP="007843D7">
      <w:pPr>
        <w:spacing w:line="240" w:lineRule="auto"/>
        <w:rPr>
          <w:ins w:id="267" w:author="Bothoff-Shanahan,Meghan R.(Student)" w:date="2023-12-11T16:53:00Z"/>
          <w:rFonts w:ascii="Times New Roman" w:eastAsia="Times New Roman" w:hAnsi="Times New Roman" w:cs="Times New Roman"/>
          <w:sz w:val="24"/>
          <w:szCs w:val="24"/>
          <w:lang w:val="en-US"/>
        </w:rPr>
      </w:pPr>
    </w:p>
    <w:p w14:paraId="2FCFA014" w14:textId="77777777" w:rsidR="007843D7" w:rsidRPr="007843D7" w:rsidRDefault="007843D7" w:rsidP="007843D7">
      <w:pPr>
        <w:spacing w:line="480" w:lineRule="auto"/>
        <w:rPr>
          <w:ins w:id="268" w:author="Bothoff-Shanahan,Meghan R.(Student)" w:date="2023-12-11T16:53:00Z"/>
          <w:rFonts w:ascii="Times New Roman" w:eastAsia="Times New Roman" w:hAnsi="Times New Roman" w:cs="Times New Roman"/>
          <w:sz w:val="24"/>
          <w:szCs w:val="24"/>
          <w:lang w:val="en-US"/>
        </w:rPr>
      </w:pPr>
      <w:ins w:id="269" w:author="Bothoff-Shanahan,Meghan R.(Student)" w:date="2023-12-11T16:53:00Z">
        <w:r w:rsidRPr="007843D7">
          <w:rPr>
            <w:rFonts w:eastAsia="Times New Roman"/>
            <w:b/>
            <w:bCs/>
            <w:sz w:val="24"/>
            <w:szCs w:val="24"/>
            <w:lang w:val="en-US"/>
            <w:rPrChange w:id="270" w:author="Bothoff-Shanahan,Meghan R.(Student)" w:date="2023-12-11T16:53:00Z">
              <w:rPr>
                <w:rFonts w:eastAsia="Times New Roman"/>
                <w:b/>
                <w:bCs/>
                <w:color w:val="980000"/>
                <w:sz w:val="24"/>
                <w:szCs w:val="24"/>
                <w:lang w:val="en-US"/>
              </w:rPr>
            </w:rPrChange>
          </w:rPr>
          <w:t>Data Analysis and Visualization</w:t>
        </w:r>
      </w:ins>
    </w:p>
    <w:p w14:paraId="4B3CF5A8" w14:textId="77777777" w:rsidR="007843D7" w:rsidRPr="007843D7" w:rsidRDefault="007843D7" w:rsidP="007843D7">
      <w:pPr>
        <w:spacing w:line="480" w:lineRule="auto"/>
        <w:rPr>
          <w:ins w:id="271" w:author="Bothoff-Shanahan,Meghan R.(Student)" w:date="2023-12-11T16:53:00Z"/>
          <w:rFonts w:ascii="Times New Roman" w:eastAsia="Times New Roman" w:hAnsi="Times New Roman" w:cs="Times New Roman"/>
          <w:sz w:val="24"/>
          <w:szCs w:val="24"/>
          <w:lang w:val="en-US"/>
        </w:rPr>
      </w:pPr>
      <w:ins w:id="272" w:author="Bothoff-Shanahan,Meghan R.(Student)" w:date="2023-12-11T16:53:00Z">
        <w:r w:rsidRPr="007843D7">
          <w:rPr>
            <w:rFonts w:eastAsia="Times New Roman"/>
            <w:b/>
            <w:bCs/>
            <w:lang w:val="en-US"/>
            <w:rPrChange w:id="273" w:author="Bothoff-Shanahan,Meghan R.(Student)" w:date="2023-12-11T16:53:00Z">
              <w:rPr>
                <w:rFonts w:eastAsia="Times New Roman"/>
                <w:b/>
                <w:bCs/>
                <w:color w:val="980000"/>
                <w:lang w:val="en-US"/>
              </w:rPr>
            </w:rPrChange>
          </w:rPr>
          <w:t>Saving BLAST Results (</w:t>
        </w:r>
        <w:proofErr w:type="spellStart"/>
        <w:r w:rsidRPr="007843D7">
          <w:rPr>
            <w:rFonts w:eastAsia="Times New Roman"/>
            <w:b/>
            <w:bCs/>
            <w:lang w:val="en-US"/>
            <w:rPrChange w:id="274" w:author="Bothoff-Shanahan,Meghan R.(Student)" w:date="2023-12-11T16:53:00Z">
              <w:rPr>
                <w:rFonts w:eastAsia="Times New Roman"/>
                <w:b/>
                <w:bCs/>
                <w:color w:val="980000"/>
                <w:lang w:val="en-US"/>
              </w:rPr>
            </w:rPrChange>
          </w:rPr>
          <w:t>save_blast_results_to_csv</w:t>
        </w:r>
        <w:proofErr w:type="spellEnd"/>
        <w:r w:rsidRPr="007843D7">
          <w:rPr>
            <w:rFonts w:eastAsia="Times New Roman"/>
            <w:b/>
            <w:bCs/>
            <w:lang w:val="en-US"/>
            <w:rPrChange w:id="275" w:author="Bothoff-Shanahan,Meghan R.(Student)" w:date="2023-12-11T16:53:00Z">
              <w:rPr>
                <w:rFonts w:eastAsia="Times New Roman"/>
                <w:b/>
                <w:bCs/>
                <w:color w:val="980000"/>
                <w:lang w:val="en-US"/>
              </w:rPr>
            </w:rPrChange>
          </w:rPr>
          <w:t xml:space="preserve">): </w:t>
        </w:r>
        <w:r w:rsidRPr="007843D7">
          <w:rPr>
            <w:rFonts w:eastAsia="Times New Roman"/>
            <w:lang w:val="en-US"/>
            <w:rPrChange w:id="276" w:author="Bothoff-Shanahan,Meghan R.(Student)" w:date="2023-12-11T16:53:00Z">
              <w:rPr>
                <w:rFonts w:eastAsia="Times New Roman"/>
                <w:color w:val="980000"/>
                <w:lang w:val="en-US"/>
              </w:rPr>
            </w:rPrChange>
          </w:rPr>
          <w:t xml:space="preserve">This function consolidates the BLAST results into a </w:t>
        </w:r>
        <w:proofErr w:type="gramStart"/>
        <w:r w:rsidRPr="007843D7">
          <w:rPr>
            <w:rFonts w:eastAsia="Times New Roman"/>
            <w:lang w:val="en-US"/>
            <w:rPrChange w:id="277" w:author="Bothoff-Shanahan,Meghan R.(Student)" w:date="2023-12-11T16:53:00Z">
              <w:rPr>
                <w:rFonts w:eastAsia="Times New Roman"/>
                <w:color w:val="980000"/>
                <w:lang w:val="en-US"/>
              </w:rPr>
            </w:rPrChange>
          </w:rPr>
          <w:t xml:space="preserve">pandas </w:t>
        </w:r>
        <w:proofErr w:type="spellStart"/>
        <w:r w:rsidRPr="007843D7">
          <w:rPr>
            <w:rFonts w:eastAsia="Times New Roman"/>
            <w:lang w:val="en-US"/>
            <w:rPrChange w:id="278" w:author="Bothoff-Shanahan,Meghan R.(Student)" w:date="2023-12-11T16:53:00Z">
              <w:rPr>
                <w:rFonts w:eastAsia="Times New Roman"/>
                <w:color w:val="980000"/>
                <w:lang w:val="en-US"/>
              </w:rPr>
            </w:rPrChange>
          </w:rPr>
          <w:t>DataFrame</w:t>
        </w:r>
        <w:proofErr w:type="spellEnd"/>
        <w:proofErr w:type="gramEnd"/>
        <w:r w:rsidRPr="007843D7">
          <w:rPr>
            <w:rFonts w:eastAsia="Times New Roman"/>
            <w:lang w:val="en-US"/>
            <w:rPrChange w:id="279" w:author="Bothoff-Shanahan,Meghan R.(Student)" w:date="2023-12-11T16:53:00Z">
              <w:rPr>
                <w:rFonts w:eastAsia="Times New Roman"/>
                <w:color w:val="980000"/>
                <w:lang w:val="en-US"/>
              </w:rPr>
            </w:rPrChange>
          </w:rPr>
          <w:t xml:space="preserve"> and saves it as a CSV file.</w:t>
        </w:r>
      </w:ins>
    </w:p>
    <w:p w14:paraId="7CA9186D" w14:textId="77777777" w:rsidR="007843D7" w:rsidRPr="007843D7" w:rsidRDefault="007843D7" w:rsidP="007843D7">
      <w:pPr>
        <w:spacing w:line="240" w:lineRule="auto"/>
        <w:rPr>
          <w:ins w:id="280" w:author="Bothoff-Shanahan,Meghan R.(Student)" w:date="2023-12-11T16:53:00Z"/>
          <w:rFonts w:ascii="Times New Roman" w:eastAsia="Times New Roman" w:hAnsi="Times New Roman" w:cs="Times New Roman"/>
          <w:sz w:val="24"/>
          <w:szCs w:val="24"/>
          <w:lang w:val="en-US"/>
        </w:rPr>
      </w:pPr>
    </w:p>
    <w:p w14:paraId="7E1B0B19" w14:textId="0DABA802" w:rsidR="007843D7" w:rsidRPr="007843D7" w:rsidRDefault="007843D7" w:rsidP="007843D7">
      <w:pPr>
        <w:spacing w:line="480" w:lineRule="auto"/>
        <w:rPr>
          <w:ins w:id="281" w:author="Bothoff-Shanahan,Meghan R.(Student)" w:date="2023-12-11T16:53:00Z"/>
          <w:rFonts w:ascii="Times New Roman" w:eastAsia="Times New Roman" w:hAnsi="Times New Roman" w:cs="Times New Roman"/>
          <w:sz w:val="24"/>
          <w:szCs w:val="24"/>
          <w:lang w:val="en-US"/>
        </w:rPr>
      </w:pPr>
      <w:ins w:id="282" w:author="Bothoff-Shanahan,Meghan R.(Student)" w:date="2023-12-11T16:53:00Z">
        <w:r w:rsidRPr="007843D7">
          <w:rPr>
            <w:rFonts w:eastAsia="Times New Roman"/>
            <w:b/>
            <w:bCs/>
            <w:lang w:val="en-US"/>
            <w:rPrChange w:id="283" w:author="Bothoff-Shanahan,Meghan R.(Student)" w:date="2023-12-11T16:53:00Z">
              <w:rPr>
                <w:rFonts w:eastAsia="Times New Roman"/>
                <w:b/>
                <w:bCs/>
                <w:color w:val="980000"/>
                <w:lang w:val="en-US"/>
              </w:rPr>
            </w:rPrChange>
          </w:rPr>
          <w:t xml:space="preserve">Filtering and Displaying BLAST Results: </w:t>
        </w:r>
        <w:r w:rsidRPr="007843D7">
          <w:rPr>
            <w:rFonts w:eastAsia="Times New Roman"/>
            <w:lang w:val="en-US"/>
            <w:rPrChange w:id="284" w:author="Bothoff-Shanahan,Meghan R.(Student)" w:date="2023-12-11T16:53:00Z">
              <w:rPr>
                <w:rFonts w:eastAsia="Times New Roman"/>
                <w:color w:val="980000"/>
                <w:lang w:val="en-US"/>
              </w:rPr>
            </w:rPrChange>
          </w:rPr>
          <w:t xml:space="preserve">The script loads the BLAST results from a CSV file, filters them based on an e-value threshold, and saves </w:t>
        </w:r>
      </w:ins>
      <w:ins w:id="285" w:author="Bothoff-Shanahan,Meghan R.(Student)" w:date="2023-12-11T16:55:00Z">
        <w:r w:rsidR="00A37D6B" w:rsidRPr="00A37D6B">
          <w:rPr>
            <w:rFonts w:eastAsia="Times New Roman"/>
            <w:lang w:val="en-US"/>
          </w:rPr>
          <w:t>significant</w:t>
        </w:r>
      </w:ins>
      <w:ins w:id="286" w:author="Bothoff-Shanahan,Meghan R.(Student)" w:date="2023-12-11T16:53:00Z">
        <w:r w:rsidRPr="007843D7">
          <w:rPr>
            <w:rFonts w:eastAsia="Times New Roman"/>
            <w:lang w:val="en-US"/>
            <w:rPrChange w:id="287" w:author="Bothoff-Shanahan,Meghan R.(Student)" w:date="2023-12-11T16:53:00Z">
              <w:rPr>
                <w:rFonts w:eastAsia="Times New Roman"/>
                <w:color w:val="980000"/>
                <w:lang w:val="en-US"/>
              </w:rPr>
            </w:rPrChange>
          </w:rPr>
          <w:t xml:space="preserve"> hits. It then sorts and displays the top significant results in a formatted table.</w:t>
        </w:r>
      </w:ins>
    </w:p>
    <w:p w14:paraId="6E85C7DF" w14:textId="77777777" w:rsidR="007843D7" w:rsidRPr="007843D7" w:rsidRDefault="007843D7" w:rsidP="007843D7">
      <w:pPr>
        <w:spacing w:line="240" w:lineRule="auto"/>
        <w:rPr>
          <w:ins w:id="288" w:author="Bothoff-Shanahan,Meghan R.(Student)" w:date="2023-12-11T16:53:00Z"/>
          <w:rFonts w:ascii="Times New Roman" w:eastAsia="Times New Roman" w:hAnsi="Times New Roman" w:cs="Times New Roman"/>
          <w:sz w:val="24"/>
          <w:szCs w:val="24"/>
          <w:lang w:val="en-US"/>
        </w:rPr>
      </w:pPr>
    </w:p>
    <w:p w14:paraId="1D51B7B7" w14:textId="77777777" w:rsidR="007843D7" w:rsidRPr="007843D7" w:rsidRDefault="007843D7" w:rsidP="007843D7">
      <w:pPr>
        <w:spacing w:line="480" w:lineRule="auto"/>
        <w:rPr>
          <w:ins w:id="289" w:author="Bothoff-Shanahan,Meghan R.(Student)" w:date="2023-12-11T16:53:00Z"/>
          <w:rFonts w:ascii="Times New Roman" w:eastAsia="Times New Roman" w:hAnsi="Times New Roman" w:cs="Times New Roman"/>
          <w:sz w:val="24"/>
          <w:szCs w:val="24"/>
          <w:lang w:val="en-US"/>
        </w:rPr>
      </w:pPr>
      <w:ins w:id="290" w:author="Bothoff-Shanahan,Meghan R.(Student)" w:date="2023-12-11T16:53:00Z">
        <w:r w:rsidRPr="007843D7">
          <w:rPr>
            <w:rFonts w:eastAsia="Times New Roman"/>
            <w:b/>
            <w:bCs/>
            <w:lang w:val="en-US"/>
            <w:rPrChange w:id="291" w:author="Bothoff-Shanahan,Meghan R.(Student)" w:date="2023-12-11T16:53:00Z">
              <w:rPr>
                <w:rFonts w:eastAsia="Times New Roman"/>
                <w:b/>
                <w:bCs/>
                <w:color w:val="980000"/>
                <w:lang w:val="en-US"/>
              </w:rPr>
            </w:rPrChange>
          </w:rPr>
          <w:t xml:space="preserve">Organism Chart Creation: </w:t>
        </w:r>
        <w:r w:rsidRPr="007843D7">
          <w:rPr>
            <w:rFonts w:eastAsia="Times New Roman"/>
            <w:lang w:val="en-US"/>
            <w:rPrChange w:id="292" w:author="Bothoff-Shanahan,Meghan R.(Student)" w:date="2023-12-11T16:53:00Z">
              <w:rPr>
                <w:rFonts w:eastAsia="Times New Roman"/>
                <w:color w:val="980000"/>
                <w:lang w:val="en-US"/>
              </w:rPr>
            </w:rPrChange>
          </w:rPr>
          <w:t>The script extracts species names from the BLAST titles, counts occurrences, and generates a bar chart displaying the frequency of organisms in the BLAST results.</w:t>
        </w:r>
      </w:ins>
    </w:p>
    <w:p w14:paraId="6301AB24" w14:textId="77777777" w:rsidR="007843D7" w:rsidRPr="007843D7" w:rsidRDefault="007843D7" w:rsidP="007843D7">
      <w:pPr>
        <w:spacing w:line="240" w:lineRule="auto"/>
        <w:rPr>
          <w:ins w:id="293" w:author="Bothoff-Shanahan,Meghan R.(Student)" w:date="2023-12-11T16:53:00Z"/>
          <w:rFonts w:ascii="Times New Roman" w:eastAsia="Times New Roman" w:hAnsi="Times New Roman" w:cs="Times New Roman"/>
          <w:sz w:val="24"/>
          <w:szCs w:val="24"/>
          <w:lang w:val="en-US"/>
        </w:rPr>
      </w:pPr>
    </w:p>
    <w:p w14:paraId="520F5EBE" w14:textId="77777777" w:rsidR="007843D7" w:rsidRPr="007843D7" w:rsidRDefault="007843D7" w:rsidP="007843D7">
      <w:pPr>
        <w:spacing w:line="480" w:lineRule="auto"/>
        <w:rPr>
          <w:ins w:id="294" w:author="Bothoff-Shanahan,Meghan R.(Student)" w:date="2023-12-11T16:53:00Z"/>
          <w:rFonts w:ascii="Times New Roman" w:eastAsia="Times New Roman" w:hAnsi="Times New Roman" w:cs="Times New Roman"/>
          <w:sz w:val="24"/>
          <w:szCs w:val="24"/>
          <w:lang w:val="en-US"/>
        </w:rPr>
      </w:pPr>
      <w:ins w:id="295" w:author="Bothoff-Shanahan,Meghan R.(Student)" w:date="2023-12-11T16:53:00Z">
        <w:r w:rsidRPr="007843D7">
          <w:rPr>
            <w:rFonts w:eastAsia="Times New Roman"/>
            <w:b/>
            <w:bCs/>
            <w:sz w:val="24"/>
            <w:szCs w:val="24"/>
            <w:lang w:val="en-US"/>
            <w:rPrChange w:id="296" w:author="Bothoff-Shanahan,Meghan R.(Student)" w:date="2023-12-11T16:53:00Z">
              <w:rPr>
                <w:rFonts w:eastAsia="Times New Roman"/>
                <w:b/>
                <w:bCs/>
                <w:color w:val="980000"/>
                <w:sz w:val="24"/>
                <w:szCs w:val="24"/>
                <w:lang w:val="en-US"/>
              </w:rPr>
            </w:rPrChange>
          </w:rPr>
          <w:t>Data Visualization</w:t>
        </w:r>
      </w:ins>
    </w:p>
    <w:p w14:paraId="32B2709F" w14:textId="77777777" w:rsidR="007843D7" w:rsidRPr="007843D7" w:rsidRDefault="007843D7" w:rsidP="007843D7">
      <w:pPr>
        <w:spacing w:line="480" w:lineRule="auto"/>
        <w:rPr>
          <w:ins w:id="297" w:author="Bothoff-Shanahan,Meghan R.(Student)" w:date="2023-12-11T16:53:00Z"/>
          <w:rFonts w:ascii="Times New Roman" w:eastAsia="Times New Roman" w:hAnsi="Times New Roman" w:cs="Times New Roman"/>
          <w:sz w:val="24"/>
          <w:szCs w:val="24"/>
          <w:lang w:val="en-US"/>
        </w:rPr>
      </w:pPr>
      <w:ins w:id="298" w:author="Bothoff-Shanahan,Meghan R.(Student)" w:date="2023-12-11T16:53:00Z">
        <w:r w:rsidRPr="007843D7">
          <w:rPr>
            <w:rFonts w:eastAsia="Times New Roman"/>
            <w:b/>
            <w:bCs/>
            <w:lang w:val="en-US"/>
            <w:rPrChange w:id="299" w:author="Bothoff-Shanahan,Meghan R.(Student)" w:date="2023-12-11T16:53:00Z">
              <w:rPr>
                <w:rFonts w:eastAsia="Times New Roman"/>
                <w:b/>
                <w:bCs/>
                <w:color w:val="980000"/>
                <w:lang w:val="en-US"/>
              </w:rPr>
            </w:rPrChange>
          </w:rPr>
          <w:lastRenderedPageBreak/>
          <w:t xml:space="preserve">Visualization of BLAST Scores: </w:t>
        </w:r>
        <w:r w:rsidRPr="007843D7">
          <w:rPr>
            <w:rFonts w:eastAsia="Times New Roman"/>
            <w:lang w:val="en-US"/>
            <w:rPrChange w:id="300" w:author="Bothoff-Shanahan,Meghan R.(Student)" w:date="2023-12-11T16:53:00Z">
              <w:rPr>
                <w:rFonts w:eastAsia="Times New Roman"/>
                <w:color w:val="980000"/>
                <w:lang w:val="en-US"/>
              </w:rPr>
            </w:rPrChange>
          </w:rPr>
          <w:t>Histograms and boxplots are generated to visualize the distribution of BLAST scores and compare them across different genes, aiding in the interpretation of the results.</w:t>
        </w:r>
      </w:ins>
    </w:p>
    <w:p w14:paraId="54AF869A" w14:textId="20B1E610" w:rsidR="00310728" w:rsidDel="007843D7" w:rsidRDefault="00000000">
      <w:pPr>
        <w:spacing w:line="480" w:lineRule="auto"/>
        <w:rPr>
          <w:del w:id="301" w:author="Bothoff-Shanahan,Meghan R.(Student)" w:date="2023-12-11T16:53:00Z"/>
          <w:highlight w:val="yellow"/>
        </w:rPr>
      </w:pPr>
      <w:del w:id="302" w:author="Bothoff-Shanahan,Meghan R.(Student)" w:date="2023-12-11T16:53:00Z">
        <w:r w:rsidDel="007843D7">
          <w:rPr>
            <w:u w:val="single"/>
          </w:rPr>
          <w:delText>Genomic Data Retrieval:</w:delText>
        </w:r>
        <w:r w:rsidDel="007843D7">
          <w:rPr>
            <w:b/>
          </w:rPr>
          <w:delText xml:space="preserve"> </w:delText>
        </w:r>
        <w:r w:rsidDel="007843D7">
          <w:delText xml:space="preserve">The genomic data of the extremophilic bacterium </w:delText>
        </w:r>
        <w:r w:rsidDel="007843D7">
          <w:rPr>
            <w:i/>
          </w:rPr>
          <w:delText>Deinococcus radiodurans</w:delText>
        </w:r>
        <w:r w:rsidDel="007843D7">
          <w:delText xml:space="preserve"> was obtained from GenBank with RefSeq assembly </w:delText>
        </w:r>
      </w:del>
      <w:ins w:id="303" w:author="Dancik,Garrett M.(Computer Science)" w:date="2023-11-19T15:10:00Z">
        <w:del w:id="304" w:author="Bothoff-Shanahan,Meghan R.(Student)" w:date="2023-12-11T16:53:00Z">
          <w:r w:rsidR="000156CD" w:rsidDel="007843D7">
            <w:delText xml:space="preserve">accession </w:delText>
          </w:r>
        </w:del>
      </w:ins>
      <w:del w:id="305" w:author="Bothoff-Shanahan,Meghan R.(Student)" w:date="2023-12-11T16:53:00Z">
        <w:r w:rsidDel="007843D7">
          <w:delText xml:space="preserve">number GCA_020546685.1. Because biopython </w:delText>
        </w:r>
      </w:del>
      <w:ins w:id="306" w:author="Dancik,Garrett M.(Computer Science)" w:date="2023-11-19T15:10:00Z">
        <w:del w:id="307" w:author="Bothoff-Shanahan,Meghan R.(Student)" w:date="2023-12-11T16:53:00Z">
          <w:r w:rsidR="000156CD" w:rsidDel="007843D7">
            <w:delText xml:space="preserve">Biopython </w:delText>
          </w:r>
        </w:del>
      </w:ins>
      <w:del w:id="308" w:author="Bothoff-Shanahan,Meghan R.(Student)" w:date="2023-12-11T16:53:00Z">
        <w:r w:rsidDel="007843D7">
          <w:delText xml:space="preserve">was unable to import the data using that assembly number, data was imported to the code using the assembly </w:delText>
        </w:r>
      </w:del>
      <w:ins w:id="309" w:author="Dancik,Garrett M.(Computer Science)" w:date="2023-11-19T15:10:00Z">
        <w:del w:id="310" w:author="Bothoff-Shanahan,Meghan R.(Student)" w:date="2023-12-11T16:53:00Z">
          <w:r w:rsidR="000156CD" w:rsidDel="007843D7">
            <w:delText xml:space="preserve">accession </w:delText>
          </w:r>
        </w:del>
      </w:ins>
      <w:del w:id="311" w:author="Bothoff-Shanahan,Meghan R.(Student)" w:date="2023-12-11T16:53:00Z">
        <w:r w:rsidDel="007843D7">
          <w:delText xml:space="preserve">numbers of each chromosome and plasmid from GenBank instead. Those RefSeq assembly numbers are NZ_CP038663.1 (Chromosome I), NZ_CP038664.1 (Chromosome II),  NZ_CP038666.1 (Plasmid pCP1), NZ_CP038665.1 (Plasmid pMP1). Genomic data for </w:delText>
        </w:r>
        <w:r w:rsidDel="007843D7">
          <w:rPr>
            <w:i/>
          </w:rPr>
          <w:delText>Thermus thermophilus</w:delText>
        </w:r>
        <w:r w:rsidDel="007843D7">
          <w:delText xml:space="preserve"> was imported using assembly number NC_006461.1. </w:delText>
        </w:r>
        <w:commentRangeStart w:id="312"/>
        <w:r w:rsidDel="007843D7">
          <w:rPr>
            <w:highlight w:val="yellow"/>
          </w:rPr>
          <w:delText xml:space="preserve">Genomic data for four additional species of Deinococcus were also obtained and imported; </w:delText>
        </w:r>
        <w:r w:rsidDel="007843D7">
          <w:rPr>
            <w:i/>
            <w:highlight w:val="yellow"/>
          </w:rPr>
          <w:delText>Deinococcus radiophilus</w:delText>
        </w:r>
        <w:r w:rsidDel="007843D7">
          <w:rPr>
            <w:highlight w:val="yellow"/>
          </w:rPr>
          <w:delText xml:space="preserve"> (assembly number GCF_020889625.1), </w:delText>
        </w:r>
        <w:r w:rsidDel="007843D7">
          <w:rPr>
            <w:i/>
            <w:highlight w:val="yellow"/>
          </w:rPr>
          <w:delText>Deinococcus proteolyticus</w:delText>
        </w:r>
        <w:r w:rsidDel="007843D7">
          <w:rPr>
            <w:highlight w:val="yellow"/>
          </w:rPr>
          <w:delText xml:space="preserve"> (assembly number GCF_000190555.1), </w:delText>
        </w:r>
        <w:r w:rsidDel="007843D7">
          <w:rPr>
            <w:i/>
            <w:highlight w:val="yellow"/>
          </w:rPr>
          <w:delText xml:space="preserve">Deinococcus geothermalis </w:delText>
        </w:r>
        <w:r w:rsidDel="007843D7">
          <w:rPr>
            <w:highlight w:val="yellow"/>
          </w:rPr>
          <w:delText>(assembly number GCF_000196275.1).</w:delText>
        </w:r>
        <w:commentRangeEnd w:id="312"/>
        <w:r w:rsidDel="007843D7">
          <w:commentReference w:id="312"/>
        </w:r>
      </w:del>
    </w:p>
    <w:p w14:paraId="6CCBA3E0" w14:textId="63D3C722" w:rsidR="00310728" w:rsidDel="007843D7" w:rsidRDefault="00310728">
      <w:pPr>
        <w:spacing w:line="480" w:lineRule="auto"/>
        <w:rPr>
          <w:del w:id="313" w:author="Bothoff-Shanahan,Meghan R.(Student)" w:date="2023-12-11T16:53:00Z"/>
          <w:highlight w:val="yellow"/>
        </w:rPr>
      </w:pPr>
    </w:p>
    <w:p w14:paraId="5B5AB1B9" w14:textId="77B07638" w:rsidR="00310728" w:rsidDel="007843D7" w:rsidRDefault="00000000">
      <w:pPr>
        <w:spacing w:line="480" w:lineRule="auto"/>
        <w:ind w:firstLine="720"/>
        <w:rPr>
          <w:del w:id="314" w:author="Bothoff-Shanahan,Meghan R.(Student)" w:date="2023-12-11T16:53:00Z"/>
        </w:rPr>
      </w:pPr>
      <w:del w:id="315" w:author="Bothoff-Shanahan,Meghan R.(Student)" w:date="2023-12-11T16:53:00Z">
        <w:r w:rsidDel="007843D7">
          <w:delText>The code for this process utilizes the BioPython library for retrieving and handling genomic data from GenBank. The purpose of this script is to programmatically access and download genomic data for the extremophiles listed above from GenBank, which can then be used for further analysis in bioinformatics research. The script is designed to handle errors and retry fetching the data.</w:delText>
        </w:r>
      </w:del>
    </w:p>
    <w:p w14:paraId="4160EF08" w14:textId="47B433EF" w:rsidR="00310728" w:rsidDel="007843D7" w:rsidRDefault="00310728">
      <w:pPr>
        <w:spacing w:line="480" w:lineRule="auto"/>
        <w:rPr>
          <w:del w:id="316" w:author="Bothoff-Shanahan,Meghan R.(Student)" w:date="2023-12-11T16:53:00Z"/>
        </w:rPr>
      </w:pPr>
    </w:p>
    <w:p w14:paraId="3EBEE42B" w14:textId="1A4F801E" w:rsidR="00310728" w:rsidDel="007843D7" w:rsidRDefault="00000000">
      <w:pPr>
        <w:spacing w:line="480" w:lineRule="auto"/>
        <w:rPr>
          <w:del w:id="317" w:author="Bothoff-Shanahan,Meghan R.(Student)" w:date="2023-12-11T16:53:00Z"/>
          <w:u w:val="single"/>
        </w:rPr>
      </w:pPr>
      <w:del w:id="318" w:author="Bothoff-Shanahan,Meghan R.(Student)" w:date="2023-12-11T16:53:00Z">
        <w:r w:rsidDel="007843D7">
          <w:rPr>
            <w:u w:val="single"/>
          </w:rPr>
          <w:delText>Importing Libraries and Setting Up Email:</w:delText>
        </w:r>
      </w:del>
    </w:p>
    <w:p w14:paraId="3C440C6E" w14:textId="5C40EA0A" w:rsidR="00310728" w:rsidDel="007843D7" w:rsidRDefault="00000000">
      <w:pPr>
        <w:numPr>
          <w:ilvl w:val="0"/>
          <w:numId w:val="2"/>
        </w:numPr>
        <w:spacing w:line="480" w:lineRule="auto"/>
        <w:rPr>
          <w:del w:id="319" w:author="Bothoff-Shanahan,Meghan R.(Student)" w:date="2023-12-11T16:53:00Z"/>
        </w:rPr>
      </w:pPr>
      <w:del w:id="320" w:author="Bothoff-Shanahan,Meghan R.(Student)" w:date="2023-12-11T16:53:00Z">
        <w:r w:rsidDel="007843D7">
          <w:delText>The script starts by importing necessary modules from BioPython, a bioinformatics library.</w:delText>
        </w:r>
      </w:del>
    </w:p>
    <w:p w14:paraId="199DA464" w14:textId="046CE9CD" w:rsidR="00310728" w:rsidDel="007843D7" w:rsidRDefault="00000000">
      <w:pPr>
        <w:numPr>
          <w:ilvl w:val="1"/>
          <w:numId w:val="2"/>
        </w:numPr>
        <w:spacing w:line="480" w:lineRule="auto"/>
        <w:rPr>
          <w:del w:id="321" w:author="Bothoff-Shanahan,Meghan R.(Student)" w:date="2023-12-11T16:53:00Z"/>
        </w:rPr>
      </w:pPr>
      <w:del w:id="322" w:author="Bothoff-Shanahan,Meghan R.(Student)" w:date="2023-12-11T16:53:00Z">
        <w:r w:rsidDel="007843D7">
          <w:delText>Entrez from Bio is an interface for accessing the NCBI databases, including GenBank.</w:delText>
        </w:r>
      </w:del>
    </w:p>
    <w:p w14:paraId="4FB84E4B" w14:textId="2677B3E5" w:rsidR="00310728" w:rsidDel="007843D7" w:rsidRDefault="00000000">
      <w:pPr>
        <w:numPr>
          <w:ilvl w:val="1"/>
          <w:numId w:val="2"/>
        </w:numPr>
        <w:spacing w:line="480" w:lineRule="auto"/>
        <w:rPr>
          <w:del w:id="323" w:author="Bothoff-Shanahan,Meghan R.(Student)" w:date="2023-12-11T16:53:00Z"/>
        </w:rPr>
      </w:pPr>
      <w:del w:id="324" w:author="Bothoff-Shanahan,Meghan R.(Student)" w:date="2023-12-11T16:53:00Z">
        <w:r w:rsidDel="007843D7">
          <w:lastRenderedPageBreak/>
          <w:delText>SeqIO from Bio is used for input and output of sequence data in various formats.</w:delText>
        </w:r>
      </w:del>
    </w:p>
    <w:p w14:paraId="6CA07566" w14:textId="1BC0AE10" w:rsidR="00310728" w:rsidDel="007843D7" w:rsidRDefault="00000000">
      <w:pPr>
        <w:numPr>
          <w:ilvl w:val="1"/>
          <w:numId w:val="2"/>
        </w:numPr>
        <w:spacing w:line="480" w:lineRule="auto"/>
        <w:rPr>
          <w:del w:id="325" w:author="Bothoff-Shanahan,Meghan R.(Student)" w:date="2023-12-11T16:53:00Z"/>
        </w:rPr>
      </w:pPr>
      <w:del w:id="326" w:author="Bothoff-Shanahan,Meghan R.(Student)" w:date="2023-12-11T16:53:00Z">
        <w:r w:rsidDel="007843D7">
          <w:delText>The NCBIWWW and NCBIXML modules are imported from Bio.Blast for BLAST analysis</w:delText>
        </w:r>
      </w:del>
    </w:p>
    <w:p w14:paraId="62C4C84F" w14:textId="0D3EB692" w:rsidR="00310728" w:rsidDel="007843D7" w:rsidRDefault="00000000">
      <w:pPr>
        <w:numPr>
          <w:ilvl w:val="1"/>
          <w:numId w:val="2"/>
        </w:numPr>
        <w:spacing w:line="480" w:lineRule="auto"/>
        <w:rPr>
          <w:del w:id="327" w:author="Bothoff-Shanahan,Meghan R.(Student)" w:date="2023-12-11T16:53:00Z"/>
        </w:rPr>
      </w:pPr>
      <w:del w:id="328" w:author="Bothoff-Shanahan,Meghan R.(Student)" w:date="2023-12-11T16:53:00Z">
        <w:r w:rsidDel="007843D7">
          <w:delText>The time module is imported for implementing delays in the script.</w:delText>
        </w:r>
      </w:del>
    </w:p>
    <w:p w14:paraId="32455B16" w14:textId="16CA320A" w:rsidR="00310728" w:rsidDel="007843D7" w:rsidRDefault="00000000">
      <w:pPr>
        <w:numPr>
          <w:ilvl w:val="0"/>
          <w:numId w:val="2"/>
        </w:numPr>
        <w:spacing w:line="480" w:lineRule="auto"/>
        <w:rPr>
          <w:del w:id="329" w:author="Bothoff-Shanahan,Meghan R.(Student)" w:date="2023-12-11T16:53:00Z"/>
        </w:rPr>
      </w:pPr>
      <w:del w:id="330" w:author="Bothoff-Shanahan,Meghan R.(Student)" w:date="2023-12-11T16:53:00Z">
        <w:r w:rsidDel="007843D7">
          <w:delText>An email address is set for Entrez, which is a requirement for accessing GenBank data.</w:delText>
        </w:r>
      </w:del>
    </w:p>
    <w:p w14:paraId="29C43369" w14:textId="65EE6BA5" w:rsidR="00310728" w:rsidDel="007843D7" w:rsidRDefault="00310728">
      <w:pPr>
        <w:spacing w:line="480" w:lineRule="auto"/>
        <w:rPr>
          <w:del w:id="331" w:author="Bothoff-Shanahan,Meghan R.(Student)" w:date="2023-12-11T16:53:00Z"/>
        </w:rPr>
      </w:pPr>
    </w:p>
    <w:p w14:paraId="66F50382" w14:textId="6DF992A5" w:rsidR="00310728" w:rsidDel="007843D7" w:rsidRDefault="00000000">
      <w:pPr>
        <w:spacing w:line="480" w:lineRule="auto"/>
        <w:rPr>
          <w:del w:id="332" w:author="Bothoff-Shanahan,Meghan R.(Student)" w:date="2023-12-11T16:53:00Z"/>
          <w:u w:val="single"/>
        </w:rPr>
      </w:pPr>
      <w:del w:id="333" w:author="Bothoff-Shanahan,Meghan R.(Student)" w:date="2023-12-11T16:53:00Z">
        <w:r w:rsidDel="007843D7">
          <w:rPr>
            <w:u w:val="single"/>
          </w:rPr>
          <w:delText>Function to Retrieve Genomic Data (retrieve_genomic_data):</w:delText>
        </w:r>
      </w:del>
    </w:p>
    <w:p w14:paraId="60946D30" w14:textId="16C7CC4C" w:rsidR="00310728" w:rsidDel="007843D7" w:rsidRDefault="00000000">
      <w:pPr>
        <w:numPr>
          <w:ilvl w:val="0"/>
          <w:numId w:val="5"/>
        </w:numPr>
        <w:spacing w:line="480" w:lineRule="auto"/>
        <w:rPr>
          <w:del w:id="334" w:author="Bothoff-Shanahan,Meghan R.(Student)" w:date="2023-12-11T16:53:00Z"/>
        </w:rPr>
      </w:pPr>
      <w:del w:id="335" w:author="Bothoff-Shanahan,Meghan R.(Student)" w:date="2023-12-11T16:53:00Z">
        <w:r w:rsidDel="007843D7">
          <w:delText>This function is designed to fetch genomic data from GenBank based on an accession number (a unique identifier for a sequence record).</w:delText>
        </w:r>
      </w:del>
    </w:p>
    <w:p w14:paraId="392DB7E9" w14:textId="1D9351BA" w:rsidR="00310728" w:rsidDel="007843D7" w:rsidRDefault="00000000">
      <w:pPr>
        <w:numPr>
          <w:ilvl w:val="0"/>
          <w:numId w:val="5"/>
        </w:numPr>
        <w:spacing w:line="480" w:lineRule="auto"/>
        <w:rPr>
          <w:del w:id="336" w:author="Bothoff-Shanahan,Meghan R.(Student)" w:date="2023-12-11T16:53:00Z"/>
        </w:rPr>
      </w:pPr>
      <w:del w:id="337" w:author="Bothoff-Shanahan,Meghan R.(Student)" w:date="2023-12-11T16:53:00Z">
        <w:r w:rsidDel="007843D7">
          <w:delText>It tries up to three times to retrieve the data, handling any errors and waiting 2 seconds before each retry.</w:delText>
        </w:r>
      </w:del>
    </w:p>
    <w:p w14:paraId="29F52795" w14:textId="6DE6C68C" w:rsidR="00310728" w:rsidDel="007843D7" w:rsidRDefault="00000000">
      <w:pPr>
        <w:numPr>
          <w:ilvl w:val="0"/>
          <w:numId w:val="5"/>
        </w:numPr>
        <w:spacing w:line="480" w:lineRule="auto"/>
        <w:rPr>
          <w:del w:id="338" w:author="Bothoff-Shanahan,Meghan R.(Student)" w:date="2023-12-11T16:53:00Z"/>
        </w:rPr>
      </w:pPr>
      <w:del w:id="339" w:author="Bothoff-Shanahan,Meghan R.(Student)" w:date="2023-12-11T16:53:00Z">
        <w:r w:rsidDel="007843D7">
          <w:delText>The data is fetched using Entrez.efetch, specifying the database (nucleotide), the accession number (id), and the return type and mode to get the GenBank file.</w:delText>
        </w:r>
      </w:del>
    </w:p>
    <w:p w14:paraId="3CFC52F9" w14:textId="657C02F8" w:rsidR="00310728" w:rsidDel="007843D7" w:rsidRDefault="00000000">
      <w:pPr>
        <w:numPr>
          <w:ilvl w:val="0"/>
          <w:numId w:val="5"/>
        </w:numPr>
        <w:spacing w:line="480" w:lineRule="auto"/>
        <w:rPr>
          <w:del w:id="340" w:author="Bothoff-Shanahan,Meghan R.(Student)" w:date="2023-12-11T16:53:00Z"/>
        </w:rPr>
      </w:pPr>
      <w:del w:id="341" w:author="Bothoff-Shanahan,Meghan R.(Student)" w:date="2023-12-11T16:53:00Z">
        <w:r w:rsidDel="007843D7">
          <w:delText>The retrieved data is parsed using SeqIO.parse into records and returned as a list.</w:delText>
        </w:r>
      </w:del>
    </w:p>
    <w:p w14:paraId="3707FE1D" w14:textId="618AD589" w:rsidR="00310728" w:rsidDel="007843D7" w:rsidRDefault="00310728">
      <w:pPr>
        <w:spacing w:line="480" w:lineRule="auto"/>
        <w:rPr>
          <w:del w:id="342" w:author="Bothoff-Shanahan,Meghan R.(Student)" w:date="2023-12-11T16:53:00Z"/>
        </w:rPr>
      </w:pPr>
    </w:p>
    <w:p w14:paraId="48AC6857" w14:textId="5A4D8920" w:rsidR="00310728" w:rsidDel="007843D7" w:rsidRDefault="00000000">
      <w:pPr>
        <w:spacing w:line="480" w:lineRule="auto"/>
        <w:rPr>
          <w:del w:id="343" w:author="Bothoff-Shanahan,Meghan R.(Student)" w:date="2023-12-11T16:53:00Z"/>
          <w:u w:val="single"/>
        </w:rPr>
      </w:pPr>
      <w:del w:id="344" w:author="Bothoff-Shanahan,Meghan R.(Student)" w:date="2023-12-11T16:53:00Z">
        <w:r w:rsidDel="007843D7">
          <w:rPr>
            <w:u w:val="single"/>
          </w:rPr>
          <w:delText xml:space="preserve">Retrieving Genomic Data for </w:delText>
        </w:r>
        <w:r w:rsidDel="007843D7">
          <w:rPr>
            <w:i/>
            <w:u w:val="single"/>
          </w:rPr>
          <w:delText>Deinococcus radiodurans</w:delText>
        </w:r>
        <w:r w:rsidDel="007843D7">
          <w:rPr>
            <w:u w:val="single"/>
          </w:rPr>
          <w:delText>:</w:delText>
        </w:r>
      </w:del>
    </w:p>
    <w:p w14:paraId="192BA83A" w14:textId="6EAE7F00" w:rsidR="00310728" w:rsidDel="007843D7" w:rsidRDefault="00000000">
      <w:pPr>
        <w:numPr>
          <w:ilvl w:val="0"/>
          <w:numId w:val="3"/>
        </w:numPr>
        <w:spacing w:line="480" w:lineRule="auto"/>
        <w:rPr>
          <w:del w:id="345" w:author="Bothoff-Shanahan,Meghan R.(Student)" w:date="2023-12-11T16:53:00Z"/>
        </w:rPr>
      </w:pPr>
      <w:del w:id="346" w:author="Bothoff-Shanahan,Meghan R.(Student)" w:date="2023-12-11T16:53:00Z">
        <w:r w:rsidDel="007843D7">
          <w:delText>The script defines a list of accession numbers corresponding to different parts of the Deinococcus radiodurans genome (like chromosomes and plasmids).</w:delText>
        </w:r>
      </w:del>
    </w:p>
    <w:p w14:paraId="3AE16BA6" w14:textId="53E68970" w:rsidR="00310728" w:rsidDel="007843D7" w:rsidRDefault="00000000">
      <w:pPr>
        <w:numPr>
          <w:ilvl w:val="0"/>
          <w:numId w:val="3"/>
        </w:numPr>
        <w:spacing w:line="480" w:lineRule="auto"/>
        <w:rPr>
          <w:del w:id="347" w:author="Bothoff-Shanahan,Meghan R.(Student)" w:date="2023-12-11T16:53:00Z"/>
        </w:rPr>
      </w:pPr>
      <w:del w:id="348" w:author="Bothoff-Shanahan,Meghan R.(Student)" w:date="2023-12-11T16:53:00Z">
        <w:r w:rsidDel="007843D7">
          <w:delText>It iterates over this list, retrieving genomic data for each accession number using the retrieve_genomic_data function.</w:delText>
        </w:r>
      </w:del>
    </w:p>
    <w:p w14:paraId="74EB8A15" w14:textId="2445A128" w:rsidR="00310728" w:rsidDel="007843D7" w:rsidRDefault="00000000">
      <w:pPr>
        <w:numPr>
          <w:ilvl w:val="0"/>
          <w:numId w:val="3"/>
        </w:numPr>
        <w:spacing w:line="480" w:lineRule="auto"/>
        <w:rPr>
          <w:del w:id="349" w:author="Bothoff-Shanahan,Meghan R.(Student)" w:date="2023-12-11T16:53:00Z"/>
        </w:rPr>
      </w:pPr>
      <w:del w:id="350" w:author="Bothoff-Shanahan,Meghan R.(Student)" w:date="2023-12-11T16:53:00Z">
        <w:r w:rsidDel="007843D7">
          <w:delText>The retrieved records are stored in a dictionary, d_radiodurans_sequences, keyed by the accession numbers.</w:delText>
        </w:r>
      </w:del>
    </w:p>
    <w:p w14:paraId="0B1D2C1C" w14:textId="1E444EDB" w:rsidR="00310728" w:rsidDel="007843D7" w:rsidRDefault="00310728">
      <w:pPr>
        <w:spacing w:line="480" w:lineRule="auto"/>
        <w:rPr>
          <w:del w:id="351" w:author="Bothoff-Shanahan,Meghan R.(Student)" w:date="2023-12-11T16:53:00Z"/>
        </w:rPr>
      </w:pPr>
    </w:p>
    <w:p w14:paraId="7931F7F9" w14:textId="1F75BAFA" w:rsidR="00310728" w:rsidDel="007843D7" w:rsidRDefault="00000000">
      <w:pPr>
        <w:spacing w:line="480" w:lineRule="auto"/>
        <w:rPr>
          <w:del w:id="352" w:author="Bothoff-Shanahan,Meghan R.(Student)" w:date="2023-12-11T16:53:00Z"/>
          <w:u w:val="single"/>
        </w:rPr>
      </w:pPr>
      <w:del w:id="353" w:author="Bothoff-Shanahan,Meghan R.(Student)" w:date="2023-12-11T16:53:00Z">
        <w:r w:rsidDel="007843D7">
          <w:rPr>
            <w:u w:val="single"/>
          </w:rPr>
          <w:delText>Retrieving Genomic Data for Other Extremophiles:</w:delText>
        </w:r>
      </w:del>
    </w:p>
    <w:p w14:paraId="0D030871" w14:textId="4D87EE11" w:rsidR="00310728" w:rsidDel="007843D7" w:rsidRDefault="00000000">
      <w:pPr>
        <w:spacing w:line="480" w:lineRule="auto"/>
        <w:ind w:firstLine="720"/>
        <w:rPr>
          <w:del w:id="354" w:author="Bothoff-Shanahan,Meghan R.(Student)" w:date="2023-12-11T16:53:00Z"/>
          <w:highlight w:val="yellow"/>
        </w:rPr>
      </w:pPr>
      <w:del w:id="355" w:author="Bothoff-Shanahan,Meghan R.(Student)" w:date="2023-12-11T16:53:00Z">
        <w:r w:rsidDel="007843D7">
          <w:rPr>
            <w:highlight w:val="yellow"/>
          </w:rPr>
          <w:lastRenderedPageBreak/>
          <w:delText xml:space="preserve">Additionally, the script retrieves genomic data for five additional organisms, </w:delText>
        </w:r>
        <w:r w:rsidDel="007843D7">
          <w:rPr>
            <w:i/>
            <w:highlight w:val="yellow"/>
          </w:rPr>
          <w:delText>Thermus thermophilus</w:delText>
        </w:r>
        <w:r w:rsidDel="007843D7">
          <w:rPr>
            <w:highlight w:val="yellow"/>
          </w:rPr>
          <w:delText xml:space="preserve">, </w:delText>
        </w:r>
        <w:commentRangeStart w:id="356"/>
        <w:r w:rsidDel="007843D7">
          <w:rPr>
            <w:i/>
            <w:highlight w:val="yellow"/>
          </w:rPr>
          <w:delText>Deinococcus radiophilus</w:delText>
        </w:r>
        <w:r w:rsidDel="007843D7">
          <w:rPr>
            <w:highlight w:val="yellow"/>
          </w:rPr>
          <w:delText xml:space="preserve">, </w:delText>
        </w:r>
        <w:r w:rsidDel="007843D7">
          <w:rPr>
            <w:i/>
            <w:highlight w:val="yellow"/>
          </w:rPr>
          <w:delText>Deinococcus proteolyticus</w:delText>
        </w:r>
        <w:r w:rsidDel="007843D7">
          <w:rPr>
            <w:highlight w:val="yellow"/>
          </w:rPr>
          <w:delText xml:space="preserve">, and </w:delText>
        </w:r>
        <w:r w:rsidDel="007843D7">
          <w:rPr>
            <w:i/>
            <w:highlight w:val="yellow"/>
          </w:rPr>
          <w:delText>Deinococcus geothermalis</w:delText>
        </w:r>
        <w:r w:rsidDel="007843D7">
          <w:rPr>
            <w:highlight w:val="yellow"/>
          </w:rPr>
          <w:delText xml:space="preserve"> using their accession numbers.</w:delText>
        </w:r>
        <w:commentRangeEnd w:id="356"/>
        <w:r w:rsidDel="007843D7">
          <w:commentReference w:id="356"/>
        </w:r>
      </w:del>
    </w:p>
    <w:p w14:paraId="486789A1" w14:textId="72C4DDF6" w:rsidR="00310728" w:rsidDel="007843D7" w:rsidRDefault="00310728">
      <w:pPr>
        <w:spacing w:line="480" w:lineRule="auto"/>
        <w:rPr>
          <w:del w:id="357" w:author="Bothoff-Shanahan,Meghan R.(Student)" w:date="2023-12-11T16:53:00Z"/>
        </w:rPr>
      </w:pPr>
    </w:p>
    <w:p w14:paraId="4717B044" w14:textId="36F7012C" w:rsidR="00310728" w:rsidDel="007843D7" w:rsidRDefault="00000000">
      <w:pPr>
        <w:spacing w:line="480" w:lineRule="auto"/>
        <w:rPr>
          <w:del w:id="358" w:author="Bothoff-Shanahan,Meghan R.(Student)" w:date="2023-12-11T16:53:00Z"/>
          <w:b/>
        </w:rPr>
      </w:pPr>
      <w:del w:id="359" w:author="Bothoff-Shanahan,Meghan R.(Student)" w:date="2023-12-11T16:53:00Z">
        <w:r w:rsidDel="007843D7">
          <w:rPr>
            <w:b/>
          </w:rPr>
          <w:delText>Comparative Genome Analysis</w:delText>
        </w:r>
      </w:del>
    </w:p>
    <w:p w14:paraId="72D2052E" w14:textId="284FD9AF" w:rsidR="00310728" w:rsidDel="007843D7" w:rsidRDefault="00000000">
      <w:pPr>
        <w:spacing w:line="480" w:lineRule="auto"/>
        <w:rPr>
          <w:del w:id="360" w:author="Bothoff-Shanahan,Meghan R.(Student)" w:date="2023-12-11T16:53:00Z"/>
        </w:rPr>
      </w:pPr>
      <w:del w:id="361" w:author="Bothoff-Shanahan,Meghan R.(Student)" w:date="2023-12-11T16:53:00Z">
        <w:r w:rsidDel="007843D7">
          <w:rPr>
            <w:u w:val="single"/>
          </w:rPr>
          <w:delText>Selection of Genes:</w:delText>
        </w:r>
        <w:r w:rsidDel="007843D7">
          <w:rPr>
            <w:b/>
          </w:rPr>
          <w:delText xml:space="preserve"> </w:delText>
        </w:r>
        <w:r w:rsidDel="007843D7">
          <w:delText xml:space="preserve">Specific genes known to play crucial roles in the radiation resistance and DNA repair abilities of </w:delText>
        </w:r>
        <w:r w:rsidDel="007843D7">
          <w:rPr>
            <w:i/>
          </w:rPr>
          <w:delText>D. radiodurans</w:delText>
        </w:r>
        <w:r w:rsidDel="007843D7">
          <w:delText xml:space="preserve"> were chosen as target genes. These genes include PprA, RecA, DdrA, DdrB, DdrC, Ku and LigD, DR 0423 (PprI), Ssb (Single-stranded DNA binding protein), and PolA (DNA polymerase I)[2].  Additionally, ThyA (Thymidylate Synthase) and Purine-Nucleoside Phosphorylase were of particular interest as they were proposed to be obtained by horizontal transfer by Omelchenko et al.[6]. These were stored in the Python script as follows:</w:delText>
        </w:r>
      </w:del>
    </w:p>
    <w:p w14:paraId="7E1DA5CD" w14:textId="1A5EE6FE" w:rsidR="00310728" w:rsidDel="007843D7" w:rsidRDefault="00310728">
      <w:pPr>
        <w:spacing w:line="480" w:lineRule="auto"/>
        <w:rPr>
          <w:del w:id="362" w:author="Bothoff-Shanahan,Meghan R.(Student)" w:date="2023-12-11T16:53:00Z"/>
        </w:rPr>
      </w:pPr>
    </w:p>
    <w:p w14:paraId="526E9F7C" w14:textId="65CB6E2D" w:rsidR="00310728" w:rsidDel="007843D7" w:rsidRDefault="00000000">
      <w:pPr>
        <w:spacing w:line="480" w:lineRule="auto"/>
        <w:rPr>
          <w:del w:id="363" w:author="Bothoff-Shanahan,Meghan R.(Student)" w:date="2023-12-11T16:53:00Z"/>
          <w:u w:val="single"/>
        </w:rPr>
      </w:pPr>
      <w:del w:id="364" w:author="Bothoff-Shanahan,Meghan R.(Student)" w:date="2023-12-11T16:53:00Z">
        <w:r w:rsidDel="007843D7">
          <w:rPr>
            <w:u w:val="single"/>
          </w:rPr>
          <w:delText>Dictionary of Target Genes (target_genes):</w:delText>
        </w:r>
      </w:del>
    </w:p>
    <w:p w14:paraId="78E9352E" w14:textId="707597A9" w:rsidR="00310728" w:rsidDel="007843D7" w:rsidRDefault="00000000">
      <w:pPr>
        <w:spacing w:line="480" w:lineRule="auto"/>
        <w:rPr>
          <w:del w:id="365" w:author="Bothoff-Shanahan,Meghan R.(Student)" w:date="2023-12-11T16:53:00Z"/>
        </w:rPr>
      </w:pPr>
      <w:del w:id="366" w:author="Bothoff-Shanahan,Meghan R.(Student)" w:date="2023-12-11T16:53:00Z">
        <w:r w:rsidDel="007843D7">
          <w:delText xml:space="preserve">A dictionary mapping gene names to their respective locus tags for </w:delText>
        </w:r>
        <w:r w:rsidDel="007843D7">
          <w:rPr>
            <w:i/>
          </w:rPr>
          <w:delText>D. radiodurans</w:delText>
        </w:r>
        <w:r w:rsidDel="007843D7">
          <w:delText>.</w:delText>
        </w:r>
      </w:del>
    </w:p>
    <w:p w14:paraId="25AA1D73" w14:textId="6A481EB6" w:rsidR="00310728" w:rsidDel="007843D7" w:rsidRDefault="00310728">
      <w:pPr>
        <w:spacing w:line="480" w:lineRule="auto"/>
        <w:rPr>
          <w:del w:id="367" w:author="Bothoff-Shanahan,Meghan R.(Student)" w:date="2023-12-11T16:53:00Z"/>
        </w:rPr>
      </w:pPr>
    </w:p>
    <w:p w14:paraId="0A388272" w14:textId="0A643E7F" w:rsidR="00310728" w:rsidDel="007843D7" w:rsidRDefault="00000000">
      <w:pPr>
        <w:spacing w:line="480" w:lineRule="auto"/>
        <w:rPr>
          <w:del w:id="368" w:author="Bothoff-Shanahan,Meghan R.(Student)" w:date="2023-12-11T16:53:00Z"/>
        </w:rPr>
      </w:pPr>
      <w:del w:id="369" w:author="Bothoff-Shanahan,Meghan R.(Student)" w:date="2023-12-11T16:53:00Z">
        <w:r w:rsidDel="007843D7">
          <w:rPr>
            <w:u w:val="single"/>
          </w:rPr>
          <w:delText>BLAST Analysis:</w:delText>
        </w:r>
        <w:r w:rsidDel="007843D7">
          <w:rPr>
            <w:b/>
          </w:rPr>
          <w:delText xml:space="preserve"> </w:delText>
        </w:r>
        <w:r w:rsidDel="007843D7">
          <w:delText xml:space="preserve">BLAST (Basic Local Alignment Search Tool) was used to compare these selected genes from </w:delText>
        </w:r>
        <w:r w:rsidDel="007843D7">
          <w:rPr>
            <w:i/>
          </w:rPr>
          <w:delText>D. radiodurans</w:delText>
        </w:r>
        <w:r w:rsidDel="007843D7">
          <w:delText xml:space="preserve"> against the genome of </w:delText>
        </w:r>
        <w:r w:rsidDel="007843D7">
          <w:rPr>
            <w:i/>
          </w:rPr>
          <w:delText>T. thermophilus</w:delText>
        </w:r>
        <w:r w:rsidDel="007843D7">
          <w:delText xml:space="preserve"> and other Deinococcus species to identify homologous genes. A Python script was used to automate the BLAST analysis. Python was also used to analyze the BLAST results to determine the degree of sequence similarity, E-values, and other relevant metrics if time allows. Significant matches were documented. The Python script process for this is detailed below.</w:delText>
        </w:r>
      </w:del>
    </w:p>
    <w:p w14:paraId="34F115B3" w14:textId="42BE44FC" w:rsidR="00310728" w:rsidDel="007843D7" w:rsidRDefault="00310728">
      <w:pPr>
        <w:spacing w:line="480" w:lineRule="auto"/>
        <w:rPr>
          <w:del w:id="370" w:author="Bothoff-Shanahan,Meghan R.(Student)" w:date="2023-12-11T16:53:00Z"/>
        </w:rPr>
      </w:pPr>
    </w:p>
    <w:p w14:paraId="1FDA360B" w14:textId="1B2A973A" w:rsidR="00310728" w:rsidDel="007843D7" w:rsidRDefault="00000000">
      <w:pPr>
        <w:spacing w:line="480" w:lineRule="auto"/>
        <w:rPr>
          <w:del w:id="371" w:author="Bothoff-Shanahan,Meghan R.(Student)" w:date="2023-12-11T16:53:00Z"/>
        </w:rPr>
      </w:pPr>
      <w:del w:id="372" w:author="Bothoff-Shanahan,Meghan R.(Student)" w:date="2023-12-11T16:53:00Z">
        <w:r w:rsidDel="007843D7">
          <w:rPr>
            <w:u w:val="single"/>
          </w:rPr>
          <w:delText>BLAST Analysis Function (perform_blast):</w:delText>
        </w:r>
      </w:del>
    </w:p>
    <w:p w14:paraId="1157F873" w14:textId="0E73E67B" w:rsidR="00310728" w:rsidDel="007843D7" w:rsidRDefault="00000000">
      <w:pPr>
        <w:numPr>
          <w:ilvl w:val="0"/>
          <w:numId w:val="6"/>
        </w:numPr>
        <w:spacing w:line="480" w:lineRule="auto"/>
        <w:rPr>
          <w:del w:id="373" w:author="Bothoff-Shanahan,Meghan R.(Student)" w:date="2023-12-11T16:53:00Z"/>
        </w:rPr>
      </w:pPr>
      <w:del w:id="374" w:author="Bothoff-Shanahan,Meghan R.(Student)" w:date="2023-12-11T16:53:00Z">
        <w:r w:rsidDel="007843D7">
          <w:lastRenderedPageBreak/>
          <w:delText>This function performs a BLAST (Basic Local Alignment Search Tool) search using the NCBIWWW.qblast method. It aligns a provided gene sequence against a specified database (default is 'nt' for nucleotide database) and organism.</w:delText>
        </w:r>
      </w:del>
    </w:p>
    <w:p w14:paraId="76E30CF2" w14:textId="1AEDC788" w:rsidR="00310728" w:rsidDel="007843D7" w:rsidRDefault="00000000">
      <w:pPr>
        <w:numPr>
          <w:ilvl w:val="0"/>
          <w:numId w:val="6"/>
        </w:numPr>
        <w:spacing w:line="480" w:lineRule="auto"/>
        <w:rPr>
          <w:del w:id="375" w:author="Bothoff-Shanahan,Meghan R.(Student)" w:date="2023-12-11T16:53:00Z"/>
        </w:rPr>
      </w:pPr>
      <w:del w:id="376" w:author="Bothoff-Shanahan,Meghan R.(Student)" w:date="2023-12-11T16:53:00Z">
        <w:r w:rsidDel="007843D7">
          <w:delText>It returns the result handle, which can be used to parse the BLAST results.</w:delText>
        </w:r>
      </w:del>
    </w:p>
    <w:p w14:paraId="7F749074" w14:textId="2F0C67D3" w:rsidR="00310728" w:rsidDel="007843D7" w:rsidRDefault="00310728">
      <w:pPr>
        <w:spacing w:line="480" w:lineRule="auto"/>
        <w:rPr>
          <w:del w:id="377" w:author="Bothoff-Shanahan,Meghan R.(Student)" w:date="2023-12-11T16:53:00Z"/>
        </w:rPr>
      </w:pPr>
    </w:p>
    <w:p w14:paraId="35D6ABC0" w14:textId="061B87BC" w:rsidR="00310728" w:rsidDel="007843D7" w:rsidRDefault="00000000">
      <w:pPr>
        <w:spacing w:line="480" w:lineRule="auto"/>
        <w:rPr>
          <w:del w:id="378" w:author="Bothoff-Shanahan,Meghan R.(Student)" w:date="2023-12-11T16:53:00Z"/>
          <w:u w:val="single"/>
        </w:rPr>
      </w:pPr>
      <w:del w:id="379" w:author="Bothoff-Shanahan,Meghan R.(Student)" w:date="2023-12-11T16:53:00Z">
        <w:r w:rsidDel="007843D7">
          <w:rPr>
            <w:u w:val="single"/>
          </w:rPr>
          <w:delText>BLAST Results Parsing Function (parse_blast_results):</w:delText>
        </w:r>
      </w:del>
    </w:p>
    <w:p w14:paraId="0787B71A" w14:textId="5FDBB151" w:rsidR="00310728" w:rsidDel="007843D7" w:rsidRDefault="00000000">
      <w:pPr>
        <w:numPr>
          <w:ilvl w:val="0"/>
          <w:numId w:val="4"/>
        </w:numPr>
        <w:spacing w:line="480" w:lineRule="auto"/>
        <w:rPr>
          <w:del w:id="380" w:author="Bothoff-Shanahan,Meghan R.(Student)" w:date="2023-12-11T16:53:00Z"/>
        </w:rPr>
      </w:pPr>
      <w:del w:id="381" w:author="Bothoff-Shanahan,Meghan R.(Student)" w:date="2023-12-11T16:53:00Z">
        <w:r w:rsidDel="007843D7">
          <w:delText>This function takes the result handle from the BLAST search and parses the results using NCBIXML.read.</w:delText>
        </w:r>
      </w:del>
    </w:p>
    <w:p w14:paraId="7C880575" w14:textId="30F195B1" w:rsidR="00310728" w:rsidDel="007843D7" w:rsidRDefault="00000000">
      <w:pPr>
        <w:numPr>
          <w:ilvl w:val="0"/>
          <w:numId w:val="4"/>
        </w:numPr>
        <w:spacing w:line="480" w:lineRule="auto"/>
        <w:rPr>
          <w:del w:id="382" w:author="Bothoff-Shanahan,Meghan R.(Student)" w:date="2023-12-11T16:53:00Z"/>
        </w:rPr>
      </w:pPr>
      <w:del w:id="383" w:author="Bothoff-Shanahan,Meghan R.(Student)" w:date="2023-12-11T16:53:00Z">
        <w:r w:rsidDel="007843D7">
          <w:delText>It extracts information from each alignment, including the title, score, e-value, identities, and alignment length, and stores them in a list of dictionaries for easier access and readability.</w:delText>
        </w:r>
      </w:del>
    </w:p>
    <w:p w14:paraId="09464F5F" w14:textId="3F0862CB" w:rsidR="00310728" w:rsidDel="007843D7" w:rsidRDefault="00310728">
      <w:pPr>
        <w:spacing w:line="480" w:lineRule="auto"/>
        <w:rPr>
          <w:del w:id="384" w:author="Bothoff-Shanahan,Meghan R.(Student)" w:date="2023-12-11T16:53:00Z"/>
        </w:rPr>
      </w:pPr>
    </w:p>
    <w:p w14:paraId="695F9858" w14:textId="3350006C" w:rsidR="00310728" w:rsidDel="007843D7" w:rsidRDefault="00000000">
      <w:pPr>
        <w:spacing w:line="480" w:lineRule="auto"/>
        <w:rPr>
          <w:del w:id="385" w:author="Bothoff-Shanahan,Meghan R.(Student)" w:date="2023-12-11T16:53:00Z"/>
        </w:rPr>
      </w:pPr>
      <w:del w:id="386" w:author="Bothoff-Shanahan,Meghan R.(Student)" w:date="2023-12-11T16:53:00Z">
        <w:r w:rsidDel="007843D7">
          <w:rPr>
            <w:u w:val="single"/>
          </w:rPr>
          <w:delText>Gene Sequence Extraction Function (extract_gene_sequence):</w:delText>
        </w:r>
      </w:del>
    </w:p>
    <w:p w14:paraId="136467F3" w14:textId="1C4680A6" w:rsidR="00310728" w:rsidDel="007843D7" w:rsidRDefault="00000000">
      <w:pPr>
        <w:numPr>
          <w:ilvl w:val="0"/>
          <w:numId w:val="7"/>
        </w:numPr>
        <w:spacing w:line="480" w:lineRule="auto"/>
        <w:rPr>
          <w:del w:id="387" w:author="Bothoff-Shanahan,Meghan R.(Student)" w:date="2023-12-11T16:53:00Z"/>
        </w:rPr>
      </w:pPr>
      <w:del w:id="388" w:author="Bothoff-Shanahan,Meghan R.(Student)" w:date="2023-12-11T16:53:00Z">
        <w:r w:rsidDel="007843D7">
          <w:delText>The function searches through genomic records for a specific gene or locus tag. If found, it extracts the gene sequence.</w:delText>
        </w:r>
      </w:del>
    </w:p>
    <w:p w14:paraId="0DF4920C" w14:textId="4C74E635" w:rsidR="00310728" w:rsidDel="007843D7" w:rsidRDefault="00000000">
      <w:pPr>
        <w:numPr>
          <w:ilvl w:val="0"/>
          <w:numId w:val="7"/>
        </w:numPr>
        <w:spacing w:line="480" w:lineRule="auto"/>
        <w:rPr>
          <w:del w:id="389" w:author="Bothoff-Shanahan,Meghan R.(Student)" w:date="2023-12-11T16:53:00Z"/>
        </w:rPr>
      </w:pPr>
      <w:del w:id="390" w:author="Bothoff-Shanahan,Meghan R.(Student)" w:date="2023-12-11T16:53:00Z">
        <w:r w:rsidDel="007843D7">
          <w:delText>It prints debugging information, including whether the gene was found and in which record.</w:delText>
        </w:r>
      </w:del>
    </w:p>
    <w:p w14:paraId="7A9395BF" w14:textId="3BB04F81" w:rsidR="00310728" w:rsidDel="007843D7" w:rsidRDefault="00310728">
      <w:pPr>
        <w:spacing w:line="480" w:lineRule="auto"/>
        <w:rPr>
          <w:del w:id="391" w:author="Bothoff-Shanahan,Meghan R.(Student)" w:date="2023-12-11T16:53:00Z"/>
        </w:rPr>
      </w:pPr>
    </w:p>
    <w:p w14:paraId="0AE4B3DB" w14:textId="32C446B7" w:rsidR="00310728" w:rsidDel="007843D7" w:rsidRDefault="00000000">
      <w:pPr>
        <w:spacing w:line="480" w:lineRule="auto"/>
        <w:rPr>
          <w:del w:id="392" w:author="Bothoff-Shanahan,Meghan R.(Student)" w:date="2023-12-11T16:53:00Z"/>
        </w:rPr>
      </w:pPr>
      <w:del w:id="393" w:author="Bothoff-Shanahan,Meghan R.(Student)" w:date="2023-12-11T16:53:00Z">
        <w:r w:rsidDel="007843D7">
          <w:rPr>
            <w:u w:val="single"/>
          </w:rPr>
          <w:delText>Extracting Gene Sequences and Performing BLAST:</w:delText>
        </w:r>
      </w:del>
    </w:p>
    <w:p w14:paraId="02D48897" w14:textId="6DBCE3EE" w:rsidR="00310728" w:rsidDel="007843D7" w:rsidRDefault="00000000">
      <w:pPr>
        <w:numPr>
          <w:ilvl w:val="0"/>
          <w:numId w:val="8"/>
        </w:numPr>
        <w:spacing w:line="480" w:lineRule="auto"/>
        <w:rPr>
          <w:del w:id="394" w:author="Bothoff-Shanahan,Meghan R.(Student)" w:date="2023-12-11T16:53:00Z"/>
        </w:rPr>
      </w:pPr>
      <w:del w:id="395" w:author="Bothoff-Shanahan,Meghan R.(Student)" w:date="2023-12-11T16:53:00Z">
        <w:r w:rsidDel="007843D7">
          <w:delText>The script iterates over the target_genes dictionary, extracts gene sequences based on the locus tag, and performs a BLAST analysis for each sequence.</w:delText>
        </w:r>
      </w:del>
    </w:p>
    <w:p w14:paraId="2E88CCE4" w14:textId="2AD37819" w:rsidR="00310728" w:rsidDel="007843D7" w:rsidRDefault="00000000">
      <w:pPr>
        <w:numPr>
          <w:ilvl w:val="0"/>
          <w:numId w:val="8"/>
        </w:numPr>
        <w:spacing w:line="480" w:lineRule="auto"/>
        <w:rPr>
          <w:del w:id="396" w:author="Bothoff-Shanahan,Meghan R.(Student)" w:date="2023-12-11T16:53:00Z"/>
        </w:rPr>
      </w:pPr>
      <w:del w:id="397" w:author="Bothoff-Shanahan,Meghan R.(Student)" w:date="2023-12-11T16:53:00Z">
        <w:r w:rsidDel="007843D7">
          <w:delText>It stores the parsed BLAST results in the blast_results dictionary, keyed by gene names.</w:delText>
        </w:r>
      </w:del>
    </w:p>
    <w:p w14:paraId="51291DF9" w14:textId="0DB32576" w:rsidR="00310728" w:rsidDel="007843D7" w:rsidRDefault="00310728">
      <w:pPr>
        <w:spacing w:line="480" w:lineRule="auto"/>
        <w:rPr>
          <w:del w:id="398" w:author="Bothoff-Shanahan,Meghan R.(Student)" w:date="2023-12-11T16:53:00Z"/>
        </w:rPr>
      </w:pPr>
    </w:p>
    <w:p w14:paraId="316FAD74" w14:textId="1A156133" w:rsidR="00310728" w:rsidDel="007843D7" w:rsidRDefault="00000000">
      <w:pPr>
        <w:spacing w:line="480" w:lineRule="auto"/>
        <w:rPr>
          <w:del w:id="399" w:author="Bothoff-Shanahan,Meghan R.(Student)" w:date="2023-12-11T16:53:00Z"/>
          <w:u w:val="single"/>
        </w:rPr>
      </w:pPr>
      <w:del w:id="400" w:author="Bothoff-Shanahan,Meghan R.(Student)" w:date="2023-12-11T16:53:00Z">
        <w:r w:rsidDel="007843D7">
          <w:rPr>
            <w:u w:val="single"/>
          </w:rPr>
          <w:delText>Display Function for BLAST Results (display_blast_results):</w:delText>
        </w:r>
      </w:del>
    </w:p>
    <w:p w14:paraId="245E065F" w14:textId="1A31AA2A" w:rsidR="00310728" w:rsidDel="007843D7" w:rsidRDefault="00000000">
      <w:pPr>
        <w:spacing w:line="480" w:lineRule="auto"/>
        <w:rPr>
          <w:del w:id="401" w:author="Bothoff-Shanahan,Meghan R.(Student)" w:date="2023-12-11T16:53:00Z"/>
        </w:rPr>
      </w:pPr>
      <w:del w:id="402" w:author="Bothoff-Shanahan,Meghan R.(Student)" w:date="2023-12-11T16:53:00Z">
        <w:r w:rsidDel="007843D7">
          <w:delText>This function iterates over the blast_results dictionary and prints the BLAST results for each gene, including details like the title, score, e-value, identities, and alignment length.</w:delText>
        </w:r>
      </w:del>
    </w:p>
    <w:p w14:paraId="46272C13" w14:textId="7E59D915" w:rsidR="00310728" w:rsidDel="007843D7" w:rsidRDefault="00310728">
      <w:pPr>
        <w:spacing w:line="480" w:lineRule="auto"/>
        <w:rPr>
          <w:del w:id="403" w:author="Bothoff-Shanahan,Meghan R.(Student)" w:date="2023-12-11T16:53:00Z"/>
        </w:rPr>
      </w:pPr>
    </w:p>
    <w:p w14:paraId="67D2AC44" w14:textId="45401B06" w:rsidR="00310728" w:rsidDel="007843D7" w:rsidRDefault="00000000">
      <w:pPr>
        <w:spacing w:line="480" w:lineRule="auto"/>
        <w:rPr>
          <w:del w:id="404" w:author="Bothoff-Shanahan,Meghan R.(Student)" w:date="2023-12-11T16:53:00Z"/>
          <w:u w:val="single"/>
        </w:rPr>
      </w:pPr>
      <w:del w:id="405" w:author="Bothoff-Shanahan,Meghan R.(Student)" w:date="2023-12-11T16:53:00Z">
        <w:r w:rsidDel="007843D7">
          <w:rPr>
            <w:u w:val="single"/>
          </w:rPr>
          <w:delText>Displaying the BLAST Results:</w:delText>
        </w:r>
      </w:del>
    </w:p>
    <w:p w14:paraId="1827A4F7" w14:textId="521E20FF" w:rsidR="00310728" w:rsidDel="007843D7" w:rsidRDefault="00000000">
      <w:pPr>
        <w:spacing w:line="480" w:lineRule="auto"/>
        <w:rPr>
          <w:del w:id="406" w:author="Bothoff-Shanahan,Meghan R.(Student)" w:date="2023-12-11T16:53:00Z"/>
        </w:rPr>
      </w:pPr>
      <w:del w:id="407" w:author="Bothoff-Shanahan,Meghan R.(Student)" w:date="2023-12-11T16:53:00Z">
        <w:r w:rsidDel="007843D7">
          <w:delText>The script calls the display_blast_results function to print the BLAST results for each gene.</w:delText>
        </w:r>
      </w:del>
    </w:p>
    <w:p w14:paraId="43F05FA9" w14:textId="68E4B3D8" w:rsidR="00310728" w:rsidDel="007843D7" w:rsidRDefault="00310728">
      <w:pPr>
        <w:spacing w:line="480" w:lineRule="auto"/>
        <w:rPr>
          <w:del w:id="408" w:author="Bothoff-Shanahan,Meghan R.(Student)" w:date="2023-12-11T16:53:00Z"/>
        </w:rPr>
      </w:pPr>
    </w:p>
    <w:p w14:paraId="7792BE9E" w14:textId="7713CBBD" w:rsidR="00310728" w:rsidDel="007843D7" w:rsidRDefault="00000000">
      <w:pPr>
        <w:spacing w:line="480" w:lineRule="auto"/>
        <w:rPr>
          <w:del w:id="409" w:author="Bothoff-Shanahan,Meghan R.(Student)" w:date="2023-12-11T16:53:00Z"/>
          <w:highlight w:val="yellow"/>
        </w:rPr>
      </w:pPr>
      <w:commentRangeStart w:id="410"/>
      <w:commentRangeStart w:id="411"/>
      <w:del w:id="412" w:author="Bothoff-Shanahan,Meghan R.(Student)" w:date="2023-12-11T16:53:00Z">
        <w:r w:rsidDel="007843D7">
          <w:rPr>
            <w:b/>
            <w:highlight w:val="yellow"/>
          </w:rPr>
          <w:delText>Data Validation</w:delText>
        </w:r>
      </w:del>
    </w:p>
    <w:p w14:paraId="53A7A6A3" w14:textId="2C8F53FB" w:rsidR="00310728" w:rsidDel="007843D7" w:rsidRDefault="00000000">
      <w:pPr>
        <w:spacing w:line="480" w:lineRule="auto"/>
        <w:ind w:firstLine="720"/>
        <w:rPr>
          <w:del w:id="413" w:author="Bothoff-Shanahan,Meghan R.(Student)" w:date="2023-12-11T16:53:00Z"/>
          <w:highlight w:val="yellow"/>
        </w:rPr>
      </w:pPr>
      <w:del w:id="414" w:author="Bothoff-Shanahan,Meghan R.(Student)" w:date="2023-12-11T16:53:00Z">
        <w:r w:rsidDel="007843D7">
          <w:rPr>
            <w:highlight w:val="yellow"/>
          </w:rPr>
          <w:delText>Statistical tests and comparisons of genetic sequences were performed in BioPython. False positives and artifacts will be minimized, and only robust evidence of horizontal gene transfer was considered. Tests included a t-Test and Chi-Square test.</w:delText>
        </w:r>
      </w:del>
    </w:p>
    <w:p w14:paraId="61B0A323" w14:textId="1195909D" w:rsidR="00310728" w:rsidDel="007843D7" w:rsidRDefault="00310728">
      <w:pPr>
        <w:spacing w:line="480" w:lineRule="auto"/>
        <w:ind w:firstLine="720"/>
        <w:rPr>
          <w:del w:id="415" w:author="Bothoff-Shanahan,Meghan R.(Student)" w:date="2023-12-11T16:53:00Z"/>
          <w:highlight w:val="yellow"/>
        </w:rPr>
      </w:pPr>
    </w:p>
    <w:p w14:paraId="506F7372" w14:textId="03360329" w:rsidR="00310728" w:rsidDel="007843D7" w:rsidRDefault="00000000">
      <w:pPr>
        <w:spacing w:line="480" w:lineRule="auto"/>
        <w:ind w:firstLine="720"/>
        <w:rPr>
          <w:del w:id="416" w:author="Bothoff-Shanahan,Meghan R.(Student)" w:date="2023-12-11T16:53:00Z"/>
          <w:highlight w:val="yellow"/>
        </w:rPr>
      </w:pPr>
      <w:del w:id="417" w:author="Bothoff-Shanahan,Meghan R.(Student)" w:date="2023-12-11T16:53:00Z">
        <w:r w:rsidDel="007843D7">
          <w:rPr>
            <w:highlight w:val="yellow"/>
          </w:rPr>
          <w:delText>Additional libraries were imported for this step in the python script; pandas, ttest_ind, chi2_contingency, and seaborn. This portion of the code converts the BLAST results, which are stored in a dictionary, into a Pandas DataFrame. Each entry in the DataFrame represents a single result from the BLAST analysis, including gene name, BLAST score, e-value, number of identities, and alignment length.</w:delText>
        </w:r>
      </w:del>
    </w:p>
    <w:p w14:paraId="5EACAE4F" w14:textId="4A23ED6C" w:rsidR="00310728" w:rsidDel="007843D7" w:rsidRDefault="00310728">
      <w:pPr>
        <w:spacing w:line="480" w:lineRule="auto"/>
        <w:rPr>
          <w:del w:id="418" w:author="Bothoff-Shanahan,Meghan R.(Student)" w:date="2023-12-11T16:53:00Z"/>
          <w:highlight w:val="yellow"/>
        </w:rPr>
      </w:pPr>
    </w:p>
    <w:p w14:paraId="21A7FAFF" w14:textId="537EF74F" w:rsidR="00310728" w:rsidDel="007843D7" w:rsidRDefault="00000000">
      <w:pPr>
        <w:spacing w:line="480" w:lineRule="auto"/>
        <w:rPr>
          <w:del w:id="419" w:author="Bothoff-Shanahan,Meghan R.(Student)" w:date="2023-12-11T16:53:00Z"/>
          <w:highlight w:val="yellow"/>
        </w:rPr>
      </w:pPr>
      <w:del w:id="420" w:author="Bothoff-Shanahan,Meghan R.(Student)" w:date="2023-12-11T16:53:00Z">
        <w:r w:rsidDel="007843D7">
          <w:rPr>
            <w:highlight w:val="yellow"/>
            <w:u w:val="single"/>
          </w:rPr>
          <w:delText>t-Test:</w:delText>
        </w:r>
      </w:del>
    </w:p>
    <w:p w14:paraId="4454CA80" w14:textId="501DB6A3" w:rsidR="00310728" w:rsidDel="007843D7" w:rsidRDefault="00000000">
      <w:pPr>
        <w:spacing w:line="480" w:lineRule="auto"/>
        <w:rPr>
          <w:del w:id="421" w:author="Bothoff-Shanahan,Meghan R.(Student)" w:date="2023-12-11T16:53:00Z"/>
          <w:highlight w:val="yellow"/>
        </w:rPr>
      </w:pPr>
      <w:del w:id="422" w:author="Bothoff-Shanahan,Meghan R.(Student)" w:date="2023-12-11T16:53:00Z">
        <w:r w:rsidDel="007843D7">
          <w:rPr>
            <w:highlight w:val="yellow"/>
          </w:rPr>
          <w:delText>The ttest_ind function from the scipy.stats module was used to compute the t-statistic and the corresponding p-value.</w:delText>
        </w:r>
      </w:del>
    </w:p>
    <w:p w14:paraId="03E95D61" w14:textId="1EF45ACB" w:rsidR="00310728" w:rsidDel="007843D7" w:rsidRDefault="00310728">
      <w:pPr>
        <w:spacing w:line="480" w:lineRule="auto"/>
        <w:rPr>
          <w:del w:id="423" w:author="Bothoff-Shanahan,Meghan R.(Student)" w:date="2023-12-11T16:53:00Z"/>
          <w:highlight w:val="yellow"/>
        </w:rPr>
      </w:pPr>
    </w:p>
    <w:p w14:paraId="2AB013A7" w14:textId="3A168FD9" w:rsidR="00310728" w:rsidDel="007843D7" w:rsidRDefault="00000000">
      <w:pPr>
        <w:spacing w:line="480" w:lineRule="auto"/>
        <w:rPr>
          <w:del w:id="424" w:author="Bothoff-Shanahan,Meghan R.(Student)" w:date="2023-12-11T16:53:00Z"/>
          <w:highlight w:val="yellow"/>
        </w:rPr>
      </w:pPr>
      <w:del w:id="425" w:author="Bothoff-Shanahan,Meghan R.(Student)" w:date="2023-12-11T16:53:00Z">
        <w:r w:rsidDel="007843D7">
          <w:rPr>
            <w:highlight w:val="yellow"/>
            <w:u w:val="single"/>
          </w:rPr>
          <w:delText>Chi-Square Test:</w:delText>
        </w:r>
      </w:del>
    </w:p>
    <w:p w14:paraId="3FEEB719" w14:textId="27302F94" w:rsidR="00310728" w:rsidDel="007843D7" w:rsidRDefault="00000000">
      <w:pPr>
        <w:spacing w:line="480" w:lineRule="auto"/>
        <w:rPr>
          <w:del w:id="426" w:author="Bothoff-Shanahan,Meghan R.(Student)" w:date="2023-12-11T16:53:00Z"/>
          <w:highlight w:val="yellow"/>
        </w:rPr>
      </w:pPr>
      <w:del w:id="427" w:author="Bothoff-Shanahan,Meghan R.(Student)" w:date="2023-12-11T16:53:00Z">
        <w:r w:rsidDel="007843D7">
          <w:rPr>
            <w:highlight w:val="yellow"/>
          </w:rPr>
          <w:delText>The chi2_contingency function from scipy.stats was used to compute the Chi-Square statistic and p-value.</w:delText>
        </w:r>
      </w:del>
    </w:p>
    <w:p w14:paraId="43F31439" w14:textId="7E9DFCC8" w:rsidR="00310728" w:rsidDel="007843D7" w:rsidRDefault="00310728">
      <w:pPr>
        <w:spacing w:line="480" w:lineRule="auto"/>
        <w:ind w:firstLine="720"/>
        <w:rPr>
          <w:del w:id="428" w:author="Bothoff-Shanahan,Meghan R.(Student)" w:date="2023-12-11T16:53:00Z"/>
          <w:highlight w:val="yellow"/>
        </w:rPr>
      </w:pPr>
    </w:p>
    <w:p w14:paraId="5F5B95E3" w14:textId="68C83F16" w:rsidR="00310728" w:rsidDel="007843D7" w:rsidRDefault="00000000">
      <w:pPr>
        <w:spacing w:line="480" w:lineRule="auto"/>
        <w:rPr>
          <w:del w:id="429" w:author="Bothoff-Shanahan,Meghan R.(Student)" w:date="2023-12-11T16:53:00Z"/>
          <w:b/>
          <w:highlight w:val="yellow"/>
        </w:rPr>
      </w:pPr>
      <w:del w:id="430" w:author="Bothoff-Shanahan,Meghan R.(Student)" w:date="2023-12-11T16:53:00Z">
        <w:r w:rsidDel="007843D7">
          <w:rPr>
            <w:b/>
            <w:highlight w:val="yellow"/>
          </w:rPr>
          <w:delText>Data Visualization</w:delText>
        </w:r>
      </w:del>
    </w:p>
    <w:p w14:paraId="579214BB" w14:textId="76ED8F61" w:rsidR="00310728" w:rsidDel="007843D7" w:rsidRDefault="00000000">
      <w:pPr>
        <w:spacing w:line="480" w:lineRule="auto"/>
        <w:rPr>
          <w:del w:id="431" w:author="Bothoff-Shanahan,Meghan R.(Student)" w:date="2023-12-11T16:53:00Z"/>
          <w:highlight w:val="yellow"/>
        </w:rPr>
      </w:pPr>
      <w:del w:id="432" w:author="Bothoff-Shanahan,Meghan R.(Student)" w:date="2023-12-11T16:53:00Z">
        <w:r w:rsidDel="007843D7">
          <w:rPr>
            <w:highlight w:val="yellow"/>
          </w:rPr>
          <w:delText>Some of the data visualizations were automated using the python script. Those are detailed below:</w:delText>
        </w:r>
      </w:del>
    </w:p>
    <w:p w14:paraId="1A324006" w14:textId="12A265BE" w:rsidR="00310728" w:rsidDel="007843D7" w:rsidRDefault="00310728">
      <w:pPr>
        <w:spacing w:line="480" w:lineRule="auto"/>
        <w:rPr>
          <w:del w:id="433" w:author="Bothoff-Shanahan,Meghan R.(Student)" w:date="2023-12-11T16:53:00Z"/>
          <w:highlight w:val="yellow"/>
        </w:rPr>
      </w:pPr>
    </w:p>
    <w:p w14:paraId="14CEE3D9" w14:textId="753F59B9" w:rsidR="00310728" w:rsidDel="007843D7" w:rsidRDefault="00000000">
      <w:pPr>
        <w:spacing w:line="480" w:lineRule="auto"/>
        <w:rPr>
          <w:del w:id="434" w:author="Bothoff-Shanahan,Meghan R.(Student)" w:date="2023-12-11T16:53:00Z"/>
          <w:highlight w:val="yellow"/>
          <w:u w:val="single"/>
        </w:rPr>
      </w:pPr>
      <w:del w:id="435" w:author="Bothoff-Shanahan,Meghan R.(Student)" w:date="2023-12-11T16:53:00Z">
        <w:r w:rsidDel="007843D7">
          <w:rPr>
            <w:highlight w:val="yellow"/>
            <w:u w:val="single"/>
          </w:rPr>
          <w:delText>Histogram of BLAST Scores:</w:delText>
        </w:r>
      </w:del>
    </w:p>
    <w:p w14:paraId="6007C21D" w14:textId="3D5434F6" w:rsidR="00310728" w:rsidDel="007843D7" w:rsidRDefault="00000000">
      <w:pPr>
        <w:spacing w:line="480" w:lineRule="auto"/>
        <w:rPr>
          <w:del w:id="436" w:author="Bothoff-Shanahan,Meghan R.(Student)" w:date="2023-12-11T16:53:00Z"/>
          <w:highlight w:val="yellow"/>
        </w:rPr>
      </w:pPr>
      <w:del w:id="437" w:author="Bothoff-Shanahan,Meghan R.(Student)" w:date="2023-12-11T16:53:00Z">
        <w:r w:rsidDel="007843D7">
          <w:rPr>
            <w:highlight w:val="yellow"/>
          </w:rPr>
          <w:delText>This visualization displays the distribution of BLAST scores across all results. It's generated using the matplotlib library.</w:delText>
        </w:r>
      </w:del>
    </w:p>
    <w:p w14:paraId="24AEBAEA" w14:textId="6280A89E" w:rsidR="00310728" w:rsidDel="007843D7" w:rsidRDefault="00310728">
      <w:pPr>
        <w:spacing w:line="480" w:lineRule="auto"/>
        <w:rPr>
          <w:del w:id="438" w:author="Bothoff-Shanahan,Meghan R.(Student)" w:date="2023-12-11T16:53:00Z"/>
          <w:highlight w:val="yellow"/>
        </w:rPr>
      </w:pPr>
    </w:p>
    <w:p w14:paraId="5E455775" w14:textId="102B94EB" w:rsidR="00310728" w:rsidDel="007843D7" w:rsidRDefault="00000000">
      <w:pPr>
        <w:spacing w:line="480" w:lineRule="auto"/>
        <w:rPr>
          <w:del w:id="439" w:author="Bothoff-Shanahan,Meghan R.(Student)" w:date="2023-12-11T16:53:00Z"/>
          <w:highlight w:val="yellow"/>
          <w:u w:val="single"/>
        </w:rPr>
      </w:pPr>
      <w:del w:id="440" w:author="Bothoff-Shanahan,Meghan R.(Student)" w:date="2023-12-11T16:53:00Z">
        <w:r w:rsidDel="007843D7">
          <w:rPr>
            <w:highlight w:val="yellow"/>
            <w:u w:val="single"/>
          </w:rPr>
          <w:delText>Boxplot for Score Comparison:</w:delText>
        </w:r>
      </w:del>
    </w:p>
    <w:p w14:paraId="2539030A" w14:textId="368E5BD0" w:rsidR="00310728" w:rsidDel="007843D7" w:rsidRDefault="00000000">
      <w:pPr>
        <w:spacing w:line="480" w:lineRule="auto"/>
        <w:rPr>
          <w:del w:id="441" w:author="Bothoff-Shanahan,Meghan R.(Student)" w:date="2023-12-11T16:53:00Z"/>
          <w:highlight w:val="yellow"/>
        </w:rPr>
      </w:pPr>
      <w:del w:id="442" w:author="Bothoff-Shanahan,Meghan R.(Student)" w:date="2023-12-11T16:53:00Z">
        <w:r w:rsidDel="007843D7">
          <w:rPr>
            <w:highlight w:val="yellow"/>
          </w:rPr>
          <w:delText>The boxplot snippet, using seaborn, compares BLAST scores across different genes. This visualization succinctly displays the median, quartiles, and potential outliers in the BLAST score data.</w:delText>
        </w:r>
        <w:commentRangeEnd w:id="410"/>
        <w:r w:rsidDel="007843D7">
          <w:commentReference w:id="410"/>
        </w:r>
        <w:commentRangeEnd w:id="411"/>
        <w:r w:rsidR="008936F5" w:rsidDel="007843D7">
          <w:rPr>
            <w:rStyle w:val="CommentReference"/>
          </w:rPr>
          <w:commentReference w:id="411"/>
        </w:r>
      </w:del>
    </w:p>
    <w:p w14:paraId="173660D1" w14:textId="77777777" w:rsidR="00310728" w:rsidRDefault="00310728">
      <w:pPr>
        <w:spacing w:line="480" w:lineRule="auto"/>
      </w:pPr>
    </w:p>
    <w:p w14:paraId="1C2CDEA9" w14:textId="77777777" w:rsidR="00310728" w:rsidRDefault="00000000">
      <w:pPr>
        <w:spacing w:line="480" w:lineRule="auto"/>
      </w:pPr>
      <w:r>
        <w:t xml:space="preserve">All code is available to the public on the </w:t>
      </w:r>
      <w:proofErr w:type="spellStart"/>
      <w:r>
        <w:t>Github</w:t>
      </w:r>
      <w:proofErr w:type="spellEnd"/>
      <w:r>
        <w:t xml:space="preserve"> repository for this project, located at </w:t>
      </w:r>
      <w:hyperlink r:id="rId11">
        <w:r>
          <w:rPr>
            <w:color w:val="1155CC"/>
            <w:u w:val="single"/>
          </w:rPr>
          <w:t>https://github.com/Cordeeceps/Extremophiles</w:t>
        </w:r>
      </w:hyperlink>
      <w:r>
        <w:t xml:space="preserve">. </w:t>
      </w:r>
    </w:p>
    <w:p w14:paraId="0066BDBC" w14:textId="77777777" w:rsidR="00310728" w:rsidRDefault="00310728">
      <w:pPr>
        <w:spacing w:line="480" w:lineRule="auto"/>
      </w:pPr>
    </w:p>
    <w:p w14:paraId="00897B97" w14:textId="77777777" w:rsidR="00310728" w:rsidRDefault="00000000">
      <w:pPr>
        <w:spacing w:line="480" w:lineRule="auto"/>
        <w:rPr>
          <w:b/>
          <w:color w:val="1155CC"/>
        </w:rPr>
      </w:pPr>
      <w:r>
        <w:rPr>
          <w:b/>
          <w:sz w:val="24"/>
          <w:szCs w:val="24"/>
        </w:rPr>
        <w:t>Results</w:t>
      </w:r>
    </w:p>
    <w:p w14:paraId="71A2072A" w14:textId="77777777" w:rsidR="00A37D6B" w:rsidRPr="00A37D6B" w:rsidRDefault="00A37D6B" w:rsidP="00A37D6B">
      <w:pPr>
        <w:pStyle w:val="NormalWeb"/>
        <w:spacing w:before="0" w:beforeAutospacing="0" w:after="0" w:afterAutospacing="0" w:line="480" w:lineRule="auto"/>
        <w:rPr>
          <w:ins w:id="443" w:author="Bothoff-Shanahan,Meghan R.(Student)" w:date="2023-12-11T16:55:00Z"/>
        </w:rPr>
      </w:pPr>
      <w:ins w:id="444" w:author="Bothoff-Shanahan,Meghan R.(Student)" w:date="2023-12-11T16:55:00Z">
        <w:r w:rsidRPr="00A37D6B">
          <w:rPr>
            <w:rFonts w:ascii="Arial" w:hAnsi="Arial" w:cs="Arial"/>
            <w:sz w:val="22"/>
            <w:szCs w:val="22"/>
            <w:rPrChange w:id="445" w:author="Bothoff-Shanahan,Meghan R.(Student)" w:date="2023-12-11T16:55:00Z">
              <w:rPr>
                <w:rFonts w:ascii="Arial" w:hAnsi="Arial" w:cs="Arial"/>
                <w:color w:val="980000"/>
                <w:sz w:val="22"/>
                <w:szCs w:val="22"/>
              </w:rPr>
            </w:rPrChange>
          </w:rPr>
          <w:t>The comparative genomic analysis yielded significant insights for different target genes across different species. The results from the BLAST analysis for these genes highlight key metrics crucial for understanding genetic similarities, outlined below:</w:t>
        </w:r>
      </w:ins>
    </w:p>
    <w:p w14:paraId="3556FC5E" w14:textId="10E1E710" w:rsidR="00310728" w:rsidDel="00A37D6B" w:rsidRDefault="00000000">
      <w:pPr>
        <w:spacing w:line="480" w:lineRule="auto"/>
        <w:rPr>
          <w:del w:id="446" w:author="Bothoff-Shanahan,Meghan R.(Student)" w:date="2023-12-11T16:55:00Z"/>
        </w:rPr>
      </w:pPr>
      <w:del w:id="447" w:author="Bothoff-Shanahan,Meghan R.(Student)" w:date="2023-12-11T16:55:00Z">
        <w:r w:rsidDel="00A37D6B">
          <w:rPr>
            <w:b/>
            <w:color w:val="980000"/>
          </w:rPr>
          <w:delText>***Please note that these are preliminary results and are based on incomplete data</w:delText>
        </w:r>
      </w:del>
    </w:p>
    <w:p w14:paraId="651C5FF3" w14:textId="456A1260" w:rsidR="00310728" w:rsidDel="00A37D6B" w:rsidRDefault="00310728">
      <w:pPr>
        <w:spacing w:line="480" w:lineRule="auto"/>
        <w:ind w:firstLine="720"/>
        <w:rPr>
          <w:del w:id="448" w:author="Bothoff-Shanahan,Meghan R.(Student)" w:date="2023-12-11T16:55:00Z"/>
        </w:rPr>
      </w:pPr>
    </w:p>
    <w:p w14:paraId="0C99DC79" w14:textId="3C28506C" w:rsidR="00310728" w:rsidDel="00A37D6B" w:rsidRDefault="00000000">
      <w:pPr>
        <w:spacing w:line="480" w:lineRule="auto"/>
        <w:rPr>
          <w:del w:id="449" w:author="Bothoff-Shanahan,Meghan R.(Student)" w:date="2023-12-11T16:55:00Z"/>
        </w:rPr>
      </w:pPr>
      <w:del w:id="450" w:author="Bothoff-Shanahan,Meghan R.(Student)" w:date="2023-12-11T16:55:00Z">
        <w:r w:rsidDel="00A37D6B">
          <w:delText>The comparative genomic analysis yielded significant insights, as exemplified by the genes ThyA and PNPase. The results from the BLAST analysis for these genes highlight key metrics crucial for understanding genetic similarities. Each result in the raw data output from the python script described in Methodology included the following information:</w:delText>
        </w:r>
      </w:del>
    </w:p>
    <w:p w14:paraId="05ABD6B7" w14:textId="77777777" w:rsidR="00310728" w:rsidRDefault="00310728">
      <w:pPr>
        <w:spacing w:line="480" w:lineRule="auto"/>
      </w:pPr>
    </w:p>
    <w:p w14:paraId="2C58EC45" w14:textId="77777777" w:rsidR="00310728" w:rsidRDefault="00000000">
      <w:pPr>
        <w:spacing w:line="480" w:lineRule="auto"/>
      </w:pPr>
      <w:commentRangeStart w:id="451"/>
      <w:commentRangeStart w:id="452"/>
      <w:r>
        <w:rPr>
          <w:b/>
        </w:rPr>
        <w:t>Title:</w:t>
      </w:r>
      <w:r>
        <w:t xml:space="preserve"> The title </w:t>
      </w:r>
      <w:commentRangeEnd w:id="451"/>
      <w:r w:rsidR="00A27888">
        <w:rPr>
          <w:rStyle w:val="CommentReference"/>
        </w:rPr>
        <w:commentReference w:id="451"/>
      </w:r>
      <w:commentRangeEnd w:id="452"/>
      <w:r w:rsidR="00A37D6B">
        <w:rPr>
          <w:rStyle w:val="CommentReference"/>
        </w:rPr>
        <w:commentReference w:id="452"/>
      </w:r>
      <w:r>
        <w:t xml:space="preserve">in a BLAST result provides information about the matching sequence. It typically includes the GenBank identifier, the type of nucleotide or protein sequence, and the source </w:t>
      </w:r>
      <w:r>
        <w:lastRenderedPageBreak/>
        <w:t>organism. For example, a title could read, "gi|1012291606|gb|CP014867.1| Organism X, complete genome," indicating the specific sequence in the GenBank database that matches the query.</w:t>
      </w:r>
    </w:p>
    <w:p w14:paraId="6A6CD8F9" w14:textId="77777777" w:rsidR="00310728" w:rsidRDefault="00310728">
      <w:pPr>
        <w:spacing w:line="480" w:lineRule="auto"/>
      </w:pPr>
    </w:p>
    <w:p w14:paraId="6CCCB45A" w14:textId="77777777" w:rsidR="00310728" w:rsidRDefault="00000000">
      <w:pPr>
        <w:spacing w:line="480" w:lineRule="auto"/>
      </w:pPr>
      <w:r>
        <w:rPr>
          <w:b/>
        </w:rPr>
        <w:t>Score:</w:t>
      </w:r>
      <w:r>
        <w:t xml:space="preserve"> The BLAST score quantifies the similarity between the query sequence and the matching sequence in the database. Higher scores indicate a greater degree of similarity. These scores are context-specific and vary based on the sequences compared, the database used, and search parameters. Absolute score values are less important than their relative significance </w:t>
      </w:r>
      <w:proofErr w:type="gramStart"/>
      <w:r>
        <w:t>in a given</w:t>
      </w:r>
      <w:proofErr w:type="gramEnd"/>
      <w:r>
        <w:t xml:space="preserve"> search context, typically assessed alongside E-values, with lower E-values indicating more statistically significant alignments. In this analysis, the gene </w:t>
      </w:r>
      <w:proofErr w:type="spellStart"/>
      <w:r>
        <w:t>ThyA</w:t>
      </w:r>
      <w:proofErr w:type="spellEnd"/>
      <w:r>
        <w:t xml:space="preserve"> had a high BLAST score of 603.0, suggesting a strong sequence similarity.</w:t>
      </w:r>
    </w:p>
    <w:p w14:paraId="042FD01E" w14:textId="77777777" w:rsidR="00310728" w:rsidRDefault="00310728">
      <w:pPr>
        <w:spacing w:line="480" w:lineRule="auto"/>
      </w:pPr>
    </w:p>
    <w:p w14:paraId="394FC645" w14:textId="77777777" w:rsidR="00310728" w:rsidRDefault="00000000">
      <w:pPr>
        <w:spacing w:line="480" w:lineRule="auto"/>
      </w:pPr>
      <w:r>
        <w:rPr>
          <w:b/>
        </w:rPr>
        <w:t>E-value:</w:t>
      </w:r>
      <w:r>
        <w:t xml:space="preserve"> The E-value represents the number of matches one can expect to find by chance when searching a database of a particular size. E-values closer to zero indicate a more significant match, suggesting that the similarity is less likely to have occurred by random chance. For </w:t>
      </w:r>
      <w:proofErr w:type="spellStart"/>
      <w:r>
        <w:t>ThyA</w:t>
      </w:r>
      <w:proofErr w:type="spellEnd"/>
      <w:r>
        <w:t>, an E-value of 4.90599e-152 signifies a highly significant match.</w:t>
      </w:r>
    </w:p>
    <w:p w14:paraId="447627D2" w14:textId="77777777" w:rsidR="00310728" w:rsidRDefault="00310728">
      <w:pPr>
        <w:spacing w:line="480" w:lineRule="auto"/>
      </w:pPr>
    </w:p>
    <w:p w14:paraId="03E28C91" w14:textId="77777777" w:rsidR="00310728" w:rsidRDefault="00000000">
      <w:pPr>
        <w:spacing w:line="480" w:lineRule="auto"/>
      </w:pPr>
      <w:r>
        <w:rPr>
          <w:b/>
        </w:rPr>
        <w:t>Identities:</w:t>
      </w:r>
      <w:r>
        <w:t xml:space="preserve"> This metric refers to the number of exact matches in the nucleotide or amino acid sequence alignment between the query and the database sequence. A higher number of identities generally indicates closer evolutionary relationships or functional similarity. For instance, </w:t>
      </w:r>
      <w:proofErr w:type="spellStart"/>
      <w:r>
        <w:t>ThyA</w:t>
      </w:r>
      <w:proofErr w:type="spellEnd"/>
      <w:r>
        <w:t xml:space="preserve"> showed 597 identities in an alignment length of 794.</w:t>
      </w:r>
    </w:p>
    <w:p w14:paraId="25375205" w14:textId="77777777" w:rsidR="00310728" w:rsidRDefault="00310728">
      <w:pPr>
        <w:spacing w:line="480" w:lineRule="auto"/>
      </w:pPr>
    </w:p>
    <w:p w14:paraId="56525E42" w14:textId="77777777" w:rsidR="00310728" w:rsidRDefault="00000000">
      <w:pPr>
        <w:spacing w:line="480" w:lineRule="auto"/>
      </w:pPr>
      <w:r>
        <w:rPr>
          <w:b/>
        </w:rPr>
        <w:t>Alignment Length:</w:t>
      </w:r>
      <w:r>
        <w:t xml:space="preserve"> This refers to the total number of nucleotides or amino acids compared in the alignment. Longer alignments with more identities are typically indicative of more extensive and significant similarities. The alignment length for </w:t>
      </w:r>
      <w:proofErr w:type="spellStart"/>
      <w:r>
        <w:t>ThyA</w:t>
      </w:r>
      <w:proofErr w:type="spellEnd"/>
      <w:r>
        <w:t xml:space="preserve"> was 794, which, along with a high number of identities, underscores the strong similarity.</w:t>
      </w:r>
    </w:p>
    <w:p w14:paraId="30F6FF04" w14:textId="77777777" w:rsidR="00310728" w:rsidRDefault="00310728">
      <w:pPr>
        <w:spacing w:line="480" w:lineRule="auto"/>
      </w:pPr>
    </w:p>
    <w:p w14:paraId="0EA20BA8" w14:textId="2E555B3F" w:rsidR="00310728" w:rsidDel="00A37D6B" w:rsidRDefault="00000000">
      <w:pPr>
        <w:spacing w:line="480" w:lineRule="auto"/>
        <w:ind w:firstLine="720"/>
        <w:rPr>
          <w:del w:id="453" w:author="Bothoff-Shanahan,Meghan R.(Student)" w:date="2023-12-11T16:56:00Z"/>
        </w:rPr>
      </w:pPr>
      <w:del w:id="454" w:author="Bothoff-Shanahan,Meghan R.(Student)" w:date="2023-12-11T16:56:00Z">
        <w:r w:rsidDel="00A37D6B">
          <w:delText>The gene PNPase also demonstrated significant alignment but with different values in these metrics, having a BLAST score of 250.0, an E-value of 1.55065e-56, and 462 identities in a length of 677. These results, while still indicating a significant match, suggest a different degree of similarity compared to ThyA.</w:delText>
        </w:r>
      </w:del>
    </w:p>
    <w:p w14:paraId="79A5DF47" w14:textId="1B9A4187" w:rsidR="00310728" w:rsidDel="00A37D6B" w:rsidRDefault="00310728">
      <w:pPr>
        <w:spacing w:line="480" w:lineRule="auto"/>
        <w:rPr>
          <w:del w:id="455" w:author="Bothoff-Shanahan,Meghan R.(Student)" w:date="2023-12-11T16:56:00Z"/>
        </w:rPr>
      </w:pPr>
    </w:p>
    <w:p w14:paraId="6B73B049" w14:textId="51407985" w:rsidR="00310728" w:rsidDel="00A37D6B" w:rsidRDefault="00000000">
      <w:pPr>
        <w:spacing w:line="480" w:lineRule="auto"/>
        <w:ind w:firstLine="720"/>
        <w:rPr>
          <w:del w:id="456" w:author="Bothoff-Shanahan,Meghan R.(Student)" w:date="2023-12-11T16:56:00Z"/>
        </w:rPr>
      </w:pPr>
      <w:commentRangeStart w:id="457"/>
      <w:commentRangeStart w:id="458"/>
      <w:del w:id="459" w:author="Bothoff-Shanahan,Meghan R.(Student)" w:date="2023-12-11T16:56:00Z">
        <w:r w:rsidDel="00A37D6B">
          <w:delText xml:space="preserve">These BLAST results offer valuable insights into the genetic relationships and evolutionary history of </w:delText>
        </w:r>
        <w:r w:rsidDel="00A37D6B">
          <w:rPr>
            <w:i/>
          </w:rPr>
          <w:delText>D. radiodurans</w:delText>
        </w:r>
        <w:r w:rsidDel="00A37D6B">
          <w:delText>, particularly in terms of its adaptation to extreme environments. The variations in scores, E-values, and identities across different genes provide a nuanced understanding of the organism's genomic landscape.</w:delText>
        </w:r>
        <w:commentRangeEnd w:id="457"/>
        <w:r w:rsidDel="00A37D6B">
          <w:commentReference w:id="457"/>
        </w:r>
        <w:commentRangeEnd w:id="458"/>
        <w:r w:rsidR="00A27888" w:rsidDel="00A37D6B">
          <w:rPr>
            <w:rStyle w:val="CommentReference"/>
          </w:rPr>
          <w:commentReference w:id="458"/>
        </w:r>
      </w:del>
    </w:p>
    <w:p w14:paraId="503EC659" w14:textId="3182C181" w:rsidR="00310728" w:rsidDel="00A37D6B" w:rsidRDefault="00310728">
      <w:pPr>
        <w:spacing w:line="480" w:lineRule="auto"/>
        <w:ind w:firstLine="720"/>
        <w:rPr>
          <w:del w:id="460" w:author="Bothoff-Shanahan,Meghan R.(Student)" w:date="2023-12-11T16:56:00Z"/>
        </w:rPr>
      </w:pPr>
    </w:p>
    <w:p w14:paraId="134C187B" w14:textId="2718C80D" w:rsidR="00310728" w:rsidDel="00A37D6B" w:rsidRDefault="00000000">
      <w:pPr>
        <w:spacing w:line="480" w:lineRule="auto"/>
        <w:rPr>
          <w:del w:id="461" w:author="Bothoff-Shanahan,Meghan R.(Student)" w:date="2023-12-11T16:56:00Z"/>
          <w:sz w:val="20"/>
          <w:szCs w:val="20"/>
        </w:rPr>
      </w:pPr>
      <w:del w:id="462" w:author="Bothoff-Shanahan,Meghan R.(Student)" w:date="2023-12-11T16:56:00Z">
        <w:r w:rsidDel="00A37D6B">
          <w:rPr>
            <w:b/>
            <w:sz w:val="20"/>
            <w:szCs w:val="20"/>
          </w:rPr>
          <w:delText xml:space="preserve">Table 1: Summary of BLAST Analysis Results for Selected Genes in </w:delText>
        </w:r>
        <w:r w:rsidDel="00A37D6B">
          <w:rPr>
            <w:b/>
            <w:i/>
            <w:sz w:val="20"/>
            <w:szCs w:val="20"/>
          </w:rPr>
          <w:delText>D. radiodurans</w:delText>
        </w:r>
        <w:r w:rsidDel="00A37D6B">
          <w:rPr>
            <w:b/>
            <w:sz w:val="20"/>
            <w:szCs w:val="20"/>
          </w:rPr>
          <w:delText xml:space="preserve"> Compared to </w:delText>
        </w:r>
        <w:r w:rsidDel="00A37D6B">
          <w:rPr>
            <w:b/>
            <w:i/>
            <w:sz w:val="20"/>
            <w:szCs w:val="20"/>
          </w:rPr>
          <w:delText>T. thermophilus and other Deinococcus species</w:delText>
        </w:r>
        <w:r w:rsidDel="00A37D6B">
          <w:rPr>
            <w:b/>
            <w:sz w:val="20"/>
            <w:szCs w:val="20"/>
          </w:rPr>
          <w:delText xml:space="preserve">. </w:delText>
        </w:r>
        <w:r w:rsidDel="00A37D6B">
          <w:rPr>
            <w:sz w:val="20"/>
            <w:szCs w:val="20"/>
          </w:rPr>
          <w:delText>This table includes key metrics such as BLAST scores, E-values, and alignment details for each gene, highlighting the degree of sequence similarity between the organisms.</w:delText>
        </w:r>
      </w:del>
    </w:p>
    <w:p w14:paraId="6953D97C" w14:textId="7CBF61FA" w:rsidR="00310728" w:rsidDel="00A37D6B" w:rsidRDefault="00310728">
      <w:pPr>
        <w:spacing w:line="480" w:lineRule="auto"/>
        <w:rPr>
          <w:del w:id="463" w:author="Bothoff-Shanahan,Meghan R.(Student)" w:date="2023-12-11T16:56:00Z"/>
          <w:sz w:val="20"/>
          <w:szCs w:val="20"/>
        </w:rPr>
      </w:pPr>
    </w:p>
    <w:tbl>
      <w:tblPr>
        <w:tblStyle w:val="a"/>
        <w:tblW w:w="9675" w:type="dxa"/>
        <w:tblInd w:w="-165" w:type="dxa"/>
        <w:tblBorders>
          <w:top w:val="nil"/>
          <w:left w:val="nil"/>
          <w:bottom w:val="nil"/>
          <w:right w:val="nil"/>
          <w:insideH w:val="nil"/>
          <w:insideV w:val="nil"/>
        </w:tblBorders>
        <w:tblLayout w:type="fixed"/>
        <w:tblLook w:val="0600" w:firstRow="0" w:lastRow="0" w:firstColumn="0" w:lastColumn="0" w:noHBand="1" w:noVBand="1"/>
      </w:tblPr>
      <w:tblGrid>
        <w:gridCol w:w="1140"/>
        <w:gridCol w:w="1875"/>
        <w:gridCol w:w="1050"/>
        <w:gridCol w:w="1560"/>
        <w:gridCol w:w="1170"/>
        <w:gridCol w:w="1260"/>
        <w:gridCol w:w="1620"/>
      </w:tblGrid>
      <w:tr w:rsidR="00310728" w:rsidDel="00A37D6B" w14:paraId="5FD67C07" w14:textId="421DDA07">
        <w:trPr>
          <w:trHeight w:val="810"/>
          <w:del w:id="464" w:author="Bothoff-Shanahan,Meghan R.(Student)" w:date="2023-12-11T16:56:00Z"/>
        </w:trPr>
        <w:tc>
          <w:tcPr>
            <w:tcW w:w="1140"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50CB49BB" w14:textId="146ECD34" w:rsidR="00310728" w:rsidDel="00A37D6B" w:rsidRDefault="00000000">
            <w:pPr>
              <w:spacing w:line="240" w:lineRule="auto"/>
              <w:jc w:val="center"/>
              <w:rPr>
                <w:del w:id="465" w:author="Bothoff-Shanahan,Meghan R.(Student)" w:date="2023-12-11T16:56:00Z"/>
                <w:b/>
                <w:sz w:val="21"/>
                <w:szCs w:val="21"/>
              </w:rPr>
            </w:pPr>
            <w:del w:id="466" w:author="Bothoff-Shanahan,Meghan R.(Student)" w:date="2023-12-11T16:56:00Z">
              <w:r w:rsidDel="00A37D6B">
                <w:rPr>
                  <w:b/>
                  <w:sz w:val="21"/>
                  <w:szCs w:val="21"/>
                </w:rPr>
                <w:delText>Gene Name</w:delText>
              </w:r>
            </w:del>
          </w:p>
        </w:tc>
        <w:tc>
          <w:tcPr>
            <w:tcW w:w="1875"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21D8630D" w14:textId="4B449888" w:rsidR="00310728" w:rsidDel="00A37D6B" w:rsidRDefault="00000000">
            <w:pPr>
              <w:spacing w:line="240" w:lineRule="auto"/>
              <w:jc w:val="center"/>
              <w:rPr>
                <w:del w:id="467" w:author="Bothoff-Shanahan,Meghan R.(Student)" w:date="2023-12-11T16:56:00Z"/>
                <w:b/>
                <w:sz w:val="21"/>
                <w:szCs w:val="21"/>
              </w:rPr>
            </w:pPr>
            <w:del w:id="468" w:author="Bothoff-Shanahan,Meghan R.(Student)" w:date="2023-12-11T16:56:00Z">
              <w:r w:rsidDel="00A37D6B">
                <w:rPr>
                  <w:b/>
                  <w:sz w:val="21"/>
                  <w:szCs w:val="21"/>
                </w:rPr>
                <w:delText>Locus Tag</w:delText>
              </w:r>
            </w:del>
          </w:p>
        </w:tc>
        <w:tc>
          <w:tcPr>
            <w:tcW w:w="1050"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055CB494" w14:textId="0934D29D" w:rsidR="00310728" w:rsidDel="00A37D6B" w:rsidRDefault="00000000">
            <w:pPr>
              <w:spacing w:line="240" w:lineRule="auto"/>
              <w:jc w:val="center"/>
              <w:rPr>
                <w:del w:id="469" w:author="Bothoff-Shanahan,Meghan R.(Student)" w:date="2023-12-11T16:56:00Z"/>
                <w:b/>
                <w:sz w:val="21"/>
                <w:szCs w:val="21"/>
              </w:rPr>
            </w:pPr>
            <w:del w:id="470" w:author="Bothoff-Shanahan,Meghan R.(Student)" w:date="2023-12-11T16:56:00Z">
              <w:r w:rsidDel="00A37D6B">
                <w:rPr>
                  <w:b/>
                  <w:sz w:val="21"/>
                  <w:szCs w:val="21"/>
                </w:rPr>
                <w:delText>BLAST Score</w:delText>
              </w:r>
            </w:del>
          </w:p>
        </w:tc>
        <w:tc>
          <w:tcPr>
            <w:tcW w:w="1560"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508856D9" w14:textId="4253C5A3" w:rsidR="00310728" w:rsidDel="00A37D6B" w:rsidRDefault="00000000">
            <w:pPr>
              <w:spacing w:line="240" w:lineRule="auto"/>
              <w:jc w:val="center"/>
              <w:rPr>
                <w:del w:id="471" w:author="Bothoff-Shanahan,Meghan R.(Student)" w:date="2023-12-11T16:56:00Z"/>
                <w:b/>
                <w:sz w:val="21"/>
                <w:szCs w:val="21"/>
              </w:rPr>
            </w:pPr>
            <w:del w:id="472" w:author="Bothoff-Shanahan,Meghan R.(Student)" w:date="2023-12-11T16:56:00Z">
              <w:r w:rsidDel="00A37D6B">
                <w:rPr>
                  <w:b/>
                  <w:sz w:val="21"/>
                  <w:szCs w:val="21"/>
                </w:rPr>
                <w:delText>E-value</w:delText>
              </w:r>
            </w:del>
          </w:p>
        </w:tc>
        <w:tc>
          <w:tcPr>
            <w:tcW w:w="1170"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1978AECE" w14:textId="67B09EE0" w:rsidR="00310728" w:rsidDel="00A37D6B" w:rsidRDefault="00000000">
            <w:pPr>
              <w:spacing w:line="240" w:lineRule="auto"/>
              <w:jc w:val="center"/>
              <w:rPr>
                <w:del w:id="473" w:author="Bothoff-Shanahan,Meghan R.(Student)" w:date="2023-12-11T16:56:00Z"/>
                <w:b/>
                <w:sz w:val="21"/>
                <w:szCs w:val="21"/>
              </w:rPr>
            </w:pPr>
            <w:del w:id="474" w:author="Bothoff-Shanahan,Meghan R.(Student)" w:date="2023-12-11T16:56:00Z">
              <w:r w:rsidDel="00A37D6B">
                <w:rPr>
                  <w:b/>
                  <w:sz w:val="21"/>
                  <w:szCs w:val="21"/>
                </w:rPr>
                <w:delText>Identities</w:delText>
              </w:r>
            </w:del>
          </w:p>
        </w:tc>
        <w:tc>
          <w:tcPr>
            <w:tcW w:w="1260" w:type="dxa"/>
            <w:tcBorders>
              <w:top w:val="single" w:sz="6" w:space="0" w:color="D9D9E3"/>
              <w:left w:val="single" w:sz="6" w:space="0" w:color="D9D9E3"/>
              <w:bottom w:val="single" w:sz="6" w:space="0" w:color="D9D9E3"/>
              <w:right w:val="nil"/>
            </w:tcBorders>
            <w:tcMar>
              <w:top w:w="100" w:type="dxa"/>
              <w:left w:w="100" w:type="dxa"/>
              <w:bottom w:w="100" w:type="dxa"/>
              <w:right w:w="100" w:type="dxa"/>
            </w:tcMar>
            <w:vAlign w:val="bottom"/>
          </w:tcPr>
          <w:p w14:paraId="45D6E4DC" w14:textId="138CC9F6" w:rsidR="00310728" w:rsidDel="00A37D6B" w:rsidRDefault="00000000">
            <w:pPr>
              <w:spacing w:line="240" w:lineRule="auto"/>
              <w:jc w:val="center"/>
              <w:rPr>
                <w:del w:id="475" w:author="Bothoff-Shanahan,Meghan R.(Student)" w:date="2023-12-11T16:56:00Z"/>
                <w:b/>
                <w:sz w:val="21"/>
                <w:szCs w:val="21"/>
              </w:rPr>
            </w:pPr>
            <w:del w:id="476" w:author="Bothoff-Shanahan,Meghan R.(Student)" w:date="2023-12-11T16:56:00Z">
              <w:r w:rsidDel="00A37D6B">
                <w:rPr>
                  <w:b/>
                  <w:sz w:val="21"/>
                  <w:szCs w:val="21"/>
                </w:rPr>
                <w:delText>Alignment Length</w:delText>
              </w:r>
            </w:del>
          </w:p>
        </w:tc>
        <w:tc>
          <w:tcPr>
            <w:tcW w:w="1620" w:type="dxa"/>
            <w:tcBorders>
              <w:top w:val="single" w:sz="6" w:space="0" w:color="D9D9E3"/>
              <w:left w:val="single" w:sz="6" w:space="0" w:color="D9D9E3"/>
              <w:bottom w:val="single" w:sz="6" w:space="0" w:color="D9D9E3"/>
              <w:right w:val="single" w:sz="6" w:space="0" w:color="D9D9E3"/>
            </w:tcBorders>
            <w:tcMar>
              <w:top w:w="100" w:type="dxa"/>
              <w:left w:w="100" w:type="dxa"/>
              <w:bottom w:w="100" w:type="dxa"/>
              <w:right w:w="100" w:type="dxa"/>
            </w:tcMar>
            <w:vAlign w:val="bottom"/>
          </w:tcPr>
          <w:p w14:paraId="6016A576" w14:textId="17D0D8E7" w:rsidR="00310728" w:rsidDel="00A37D6B" w:rsidRDefault="00000000">
            <w:pPr>
              <w:spacing w:line="240" w:lineRule="auto"/>
              <w:jc w:val="center"/>
              <w:rPr>
                <w:del w:id="477" w:author="Bothoff-Shanahan,Meghan R.(Student)" w:date="2023-12-11T16:56:00Z"/>
                <w:b/>
                <w:sz w:val="21"/>
                <w:szCs w:val="21"/>
              </w:rPr>
            </w:pPr>
            <w:del w:id="478" w:author="Bothoff-Shanahan,Meghan R.(Student)" w:date="2023-12-11T16:56:00Z">
              <w:r w:rsidDel="00A37D6B">
                <w:rPr>
                  <w:b/>
                  <w:sz w:val="21"/>
                  <w:szCs w:val="21"/>
                </w:rPr>
                <w:delText>Notable Matches</w:delText>
              </w:r>
            </w:del>
          </w:p>
        </w:tc>
      </w:tr>
      <w:tr w:rsidR="00310728" w:rsidDel="00A37D6B" w14:paraId="4DA9E549" w14:textId="49FD55E3">
        <w:trPr>
          <w:trHeight w:val="735"/>
          <w:del w:id="479" w:author="Bothoff-Shanahan,Meghan R.(Student)" w:date="2023-12-11T16:56:00Z"/>
        </w:trPr>
        <w:tc>
          <w:tcPr>
            <w:tcW w:w="114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4261026B" w14:textId="195211E8" w:rsidR="00310728" w:rsidDel="00A37D6B" w:rsidRDefault="00000000">
            <w:pPr>
              <w:spacing w:line="240" w:lineRule="auto"/>
              <w:rPr>
                <w:del w:id="480" w:author="Bothoff-Shanahan,Meghan R.(Student)" w:date="2023-12-11T16:56:00Z"/>
                <w:b/>
                <w:sz w:val="21"/>
                <w:szCs w:val="21"/>
              </w:rPr>
            </w:pPr>
            <w:del w:id="481" w:author="Bothoff-Shanahan,Meghan R.(Student)" w:date="2023-12-11T16:56:00Z">
              <w:r w:rsidDel="00A37D6B">
                <w:rPr>
                  <w:b/>
                  <w:sz w:val="21"/>
                  <w:szCs w:val="21"/>
                </w:rPr>
                <w:delText>ThyA</w:delText>
              </w:r>
            </w:del>
          </w:p>
        </w:tc>
        <w:tc>
          <w:tcPr>
            <w:tcW w:w="187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1EA68F9A" w14:textId="2D482113" w:rsidR="00310728" w:rsidDel="00A37D6B" w:rsidRDefault="00000000">
            <w:pPr>
              <w:spacing w:line="240" w:lineRule="auto"/>
              <w:rPr>
                <w:del w:id="482" w:author="Bothoff-Shanahan,Meghan R.(Student)" w:date="2023-12-11T16:56:00Z"/>
                <w:sz w:val="21"/>
                <w:szCs w:val="21"/>
              </w:rPr>
            </w:pPr>
            <w:del w:id="483" w:author="Bothoff-Shanahan,Meghan R.(Student)" w:date="2023-12-11T16:56:00Z">
              <w:r w:rsidDel="00A37D6B">
                <w:rPr>
                  <w:sz w:val="21"/>
                  <w:szCs w:val="21"/>
                </w:rPr>
                <w:delText>E5E91_RS13290</w:delText>
              </w:r>
            </w:del>
          </w:p>
        </w:tc>
        <w:tc>
          <w:tcPr>
            <w:tcW w:w="105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76DFBA6B" w14:textId="2DD84545" w:rsidR="00310728" w:rsidDel="00A37D6B" w:rsidRDefault="00000000">
            <w:pPr>
              <w:spacing w:line="240" w:lineRule="auto"/>
              <w:rPr>
                <w:del w:id="484" w:author="Bothoff-Shanahan,Meghan R.(Student)" w:date="2023-12-11T16:56:00Z"/>
                <w:sz w:val="21"/>
                <w:szCs w:val="21"/>
              </w:rPr>
            </w:pPr>
            <w:del w:id="485" w:author="Bothoff-Shanahan,Meghan R.(Student)" w:date="2023-12-11T16:56:00Z">
              <w:r w:rsidDel="00A37D6B">
                <w:rPr>
                  <w:sz w:val="21"/>
                  <w:szCs w:val="21"/>
                </w:rPr>
                <w:delText>603.0</w:delText>
              </w:r>
            </w:del>
          </w:p>
        </w:tc>
        <w:tc>
          <w:tcPr>
            <w:tcW w:w="156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7FFF92E7" w14:textId="07AC3C45" w:rsidR="00310728" w:rsidDel="00A37D6B" w:rsidRDefault="00000000">
            <w:pPr>
              <w:spacing w:line="240" w:lineRule="auto"/>
              <w:rPr>
                <w:del w:id="486" w:author="Bothoff-Shanahan,Meghan R.(Student)" w:date="2023-12-11T16:56:00Z"/>
                <w:sz w:val="21"/>
                <w:szCs w:val="21"/>
              </w:rPr>
            </w:pPr>
            <w:del w:id="487" w:author="Bothoff-Shanahan,Meghan R.(Student)" w:date="2023-12-11T16:56:00Z">
              <w:r w:rsidDel="00A37D6B">
                <w:rPr>
                  <w:sz w:val="21"/>
                  <w:szCs w:val="21"/>
                </w:rPr>
                <w:delText>4.90599e-152</w:delText>
              </w:r>
            </w:del>
          </w:p>
        </w:tc>
        <w:tc>
          <w:tcPr>
            <w:tcW w:w="117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0AB3A7D3" w14:textId="4EEB3688" w:rsidR="00310728" w:rsidDel="00A37D6B" w:rsidRDefault="00000000">
            <w:pPr>
              <w:spacing w:line="240" w:lineRule="auto"/>
              <w:rPr>
                <w:del w:id="488" w:author="Bothoff-Shanahan,Meghan R.(Student)" w:date="2023-12-11T16:56:00Z"/>
                <w:sz w:val="21"/>
                <w:szCs w:val="21"/>
              </w:rPr>
            </w:pPr>
            <w:del w:id="489" w:author="Bothoff-Shanahan,Meghan R.(Student)" w:date="2023-12-11T16:56:00Z">
              <w:r w:rsidDel="00A37D6B">
                <w:rPr>
                  <w:sz w:val="21"/>
                  <w:szCs w:val="21"/>
                </w:rPr>
                <w:delText>597</w:delText>
              </w:r>
            </w:del>
          </w:p>
        </w:tc>
        <w:tc>
          <w:tcPr>
            <w:tcW w:w="126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2939FF87" w14:textId="4DDA8786" w:rsidR="00310728" w:rsidDel="00A37D6B" w:rsidRDefault="00000000">
            <w:pPr>
              <w:spacing w:line="240" w:lineRule="auto"/>
              <w:rPr>
                <w:del w:id="490" w:author="Bothoff-Shanahan,Meghan R.(Student)" w:date="2023-12-11T16:56:00Z"/>
                <w:sz w:val="21"/>
                <w:szCs w:val="21"/>
              </w:rPr>
            </w:pPr>
            <w:del w:id="491" w:author="Bothoff-Shanahan,Meghan R.(Student)" w:date="2023-12-11T16:56:00Z">
              <w:r w:rsidDel="00A37D6B">
                <w:rPr>
                  <w:sz w:val="21"/>
                  <w:szCs w:val="21"/>
                </w:rPr>
                <w:delText>794</w:delText>
              </w:r>
            </w:del>
          </w:p>
        </w:tc>
        <w:tc>
          <w:tcPr>
            <w:tcW w:w="1620"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310CA886" w14:textId="06C18AFA" w:rsidR="00310728" w:rsidDel="00A37D6B" w:rsidRDefault="00000000">
            <w:pPr>
              <w:spacing w:line="240" w:lineRule="auto"/>
              <w:rPr>
                <w:del w:id="492" w:author="Bothoff-Shanahan,Meghan R.(Student)" w:date="2023-12-11T16:56:00Z"/>
                <w:sz w:val="21"/>
                <w:szCs w:val="21"/>
              </w:rPr>
            </w:pPr>
            <w:del w:id="493" w:author="Bothoff-Shanahan,Meghan R.(Student)" w:date="2023-12-11T16:56:00Z">
              <w:r w:rsidDel="00A37D6B">
                <w:rPr>
                  <w:sz w:val="21"/>
                  <w:szCs w:val="21"/>
                </w:rPr>
                <w:delText>T. thermophilus</w:delText>
              </w:r>
            </w:del>
          </w:p>
        </w:tc>
      </w:tr>
      <w:tr w:rsidR="00310728" w:rsidDel="00A37D6B" w14:paraId="1B6D5CC9" w14:textId="4AD660F5">
        <w:trPr>
          <w:trHeight w:val="705"/>
          <w:del w:id="494" w:author="Bothoff-Shanahan,Meghan R.(Student)" w:date="2023-12-11T16:56:00Z"/>
        </w:trPr>
        <w:tc>
          <w:tcPr>
            <w:tcW w:w="114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09CDFBBD" w14:textId="7AF2828C" w:rsidR="00310728" w:rsidDel="00A37D6B" w:rsidRDefault="00000000">
            <w:pPr>
              <w:spacing w:line="240" w:lineRule="auto"/>
              <w:rPr>
                <w:del w:id="495" w:author="Bothoff-Shanahan,Meghan R.(Student)" w:date="2023-12-11T16:56:00Z"/>
                <w:b/>
                <w:sz w:val="21"/>
                <w:szCs w:val="21"/>
              </w:rPr>
            </w:pPr>
            <w:del w:id="496" w:author="Bothoff-Shanahan,Meghan R.(Student)" w:date="2023-12-11T16:56:00Z">
              <w:r w:rsidDel="00A37D6B">
                <w:rPr>
                  <w:b/>
                  <w:sz w:val="21"/>
                  <w:szCs w:val="21"/>
                </w:rPr>
                <w:delText>PNPase</w:delText>
              </w:r>
            </w:del>
          </w:p>
        </w:tc>
        <w:tc>
          <w:tcPr>
            <w:tcW w:w="187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3E3F2973" w14:textId="11BDDBFB" w:rsidR="00310728" w:rsidDel="00A37D6B" w:rsidRDefault="00000000">
            <w:pPr>
              <w:spacing w:line="240" w:lineRule="auto"/>
              <w:rPr>
                <w:del w:id="497" w:author="Bothoff-Shanahan,Meghan R.(Student)" w:date="2023-12-11T16:56:00Z"/>
                <w:sz w:val="21"/>
                <w:szCs w:val="21"/>
              </w:rPr>
            </w:pPr>
            <w:del w:id="498" w:author="Bothoff-Shanahan,Meghan R.(Student)" w:date="2023-12-11T16:56:00Z">
              <w:r w:rsidDel="00A37D6B">
                <w:rPr>
                  <w:sz w:val="21"/>
                  <w:szCs w:val="21"/>
                </w:rPr>
                <w:delText>E5E91_RS10905</w:delText>
              </w:r>
            </w:del>
          </w:p>
        </w:tc>
        <w:tc>
          <w:tcPr>
            <w:tcW w:w="105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1825E590" w14:textId="71694F6F" w:rsidR="00310728" w:rsidDel="00A37D6B" w:rsidRDefault="00000000">
            <w:pPr>
              <w:spacing w:line="240" w:lineRule="auto"/>
              <w:rPr>
                <w:del w:id="499" w:author="Bothoff-Shanahan,Meghan R.(Student)" w:date="2023-12-11T16:56:00Z"/>
                <w:sz w:val="21"/>
                <w:szCs w:val="21"/>
              </w:rPr>
            </w:pPr>
            <w:del w:id="500" w:author="Bothoff-Shanahan,Meghan R.(Student)" w:date="2023-12-11T16:56:00Z">
              <w:r w:rsidDel="00A37D6B">
                <w:rPr>
                  <w:sz w:val="21"/>
                  <w:szCs w:val="21"/>
                </w:rPr>
                <w:delText>250.0</w:delText>
              </w:r>
            </w:del>
          </w:p>
        </w:tc>
        <w:tc>
          <w:tcPr>
            <w:tcW w:w="156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00E4956A" w14:textId="1796C659" w:rsidR="00310728" w:rsidDel="00A37D6B" w:rsidRDefault="00000000">
            <w:pPr>
              <w:spacing w:line="240" w:lineRule="auto"/>
              <w:rPr>
                <w:del w:id="501" w:author="Bothoff-Shanahan,Meghan R.(Student)" w:date="2023-12-11T16:56:00Z"/>
                <w:sz w:val="21"/>
                <w:szCs w:val="21"/>
              </w:rPr>
            </w:pPr>
            <w:del w:id="502" w:author="Bothoff-Shanahan,Meghan R.(Student)" w:date="2023-12-11T16:56:00Z">
              <w:r w:rsidDel="00A37D6B">
                <w:rPr>
                  <w:sz w:val="21"/>
                  <w:szCs w:val="21"/>
                </w:rPr>
                <w:delText>1.55065e-56</w:delText>
              </w:r>
            </w:del>
          </w:p>
        </w:tc>
        <w:tc>
          <w:tcPr>
            <w:tcW w:w="117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C44BDA7" w14:textId="5FC31AAA" w:rsidR="00310728" w:rsidDel="00A37D6B" w:rsidRDefault="00000000">
            <w:pPr>
              <w:spacing w:line="240" w:lineRule="auto"/>
              <w:rPr>
                <w:del w:id="503" w:author="Bothoff-Shanahan,Meghan R.(Student)" w:date="2023-12-11T16:56:00Z"/>
                <w:sz w:val="21"/>
                <w:szCs w:val="21"/>
              </w:rPr>
            </w:pPr>
            <w:del w:id="504" w:author="Bothoff-Shanahan,Meghan R.(Student)" w:date="2023-12-11T16:56:00Z">
              <w:r w:rsidDel="00A37D6B">
                <w:rPr>
                  <w:sz w:val="21"/>
                  <w:szCs w:val="21"/>
                </w:rPr>
                <w:delText>462</w:delText>
              </w:r>
            </w:del>
          </w:p>
        </w:tc>
        <w:tc>
          <w:tcPr>
            <w:tcW w:w="126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42C87B5" w14:textId="4A727CDB" w:rsidR="00310728" w:rsidDel="00A37D6B" w:rsidRDefault="00000000">
            <w:pPr>
              <w:spacing w:line="240" w:lineRule="auto"/>
              <w:rPr>
                <w:del w:id="505" w:author="Bothoff-Shanahan,Meghan R.(Student)" w:date="2023-12-11T16:56:00Z"/>
                <w:sz w:val="21"/>
                <w:szCs w:val="21"/>
              </w:rPr>
            </w:pPr>
            <w:del w:id="506" w:author="Bothoff-Shanahan,Meghan R.(Student)" w:date="2023-12-11T16:56:00Z">
              <w:r w:rsidDel="00A37D6B">
                <w:rPr>
                  <w:sz w:val="21"/>
                  <w:szCs w:val="21"/>
                </w:rPr>
                <w:delText>677</w:delText>
              </w:r>
            </w:del>
          </w:p>
        </w:tc>
        <w:tc>
          <w:tcPr>
            <w:tcW w:w="1620"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4B5F2077" w14:textId="3ECC9E01" w:rsidR="00310728" w:rsidDel="00A37D6B" w:rsidRDefault="00000000">
            <w:pPr>
              <w:spacing w:line="240" w:lineRule="auto"/>
              <w:rPr>
                <w:del w:id="507" w:author="Bothoff-Shanahan,Meghan R.(Student)" w:date="2023-12-11T16:56:00Z"/>
                <w:sz w:val="21"/>
                <w:szCs w:val="21"/>
              </w:rPr>
            </w:pPr>
            <w:del w:id="508" w:author="Bothoff-Shanahan,Meghan R.(Student)" w:date="2023-12-11T16:56:00Z">
              <w:r w:rsidDel="00A37D6B">
                <w:rPr>
                  <w:sz w:val="21"/>
                  <w:szCs w:val="21"/>
                </w:rPr>
                <w:delText>T. thermophilus</w:delText>
              </w:r>
            </w:del>
          </w:p>
        </w:tc>
      </w:tr>
      <w:tr w:rsidR="00310728" w:rsidDel="00A37D6B" w14:paraId="7E2AF3BE" w14:textId="36E463BC">
        <w:trPr>
          <w:trHeight w:val="695"/>
          <w:del w:id="509" w:author="Bothoff-Shanahan,Meghan R.(Student)" w:date="2023-12-11T16:56:00Z"/>
        </w:trPr>
        <w:tc>
          <w:tcPr>
            <w:tcW w:w="114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4D8D3F8B" w14:textId="7F2A3B5A" w:rsidR="00310728" w:rsidDel="00A37D6B" w:rsidRDefault="00000000">
            <w:pPr>
              <w:spacing w:line="240" w:lineRule="auto"/>
              <w:rPr>
                <w:del w:id="510" w:author="Bothoff-Shanahan,Meghan R.(Student)" w:date="2023-12-11T16:56:00Z"/>
                <w:b/>
                <w:sz w:val="21"/>
                <w:szCs w:val="21"/>
                <w:highlight w:val="yellow"/>
              </w:rPr>
            </w:pPr>
            <w:del w:id="511" w:author="Bothoff-Shanahan,Meghan R.(Student)" w:date="2023-12-11T16:56:00Z">
              <w:r w:rsidDel="00A37D6B">
                <w:rPr>
                  <w:b/>
                  <w:sz w:val="21"/>
                  <w:szCs w:val="21"/>
                  <w:highlight w:val="yellow"/>
                </w:rPr>
                <w:delText>...</w:delText>
              </w:r>
            </w:del>
          </w:p>
        </w:tc>
        <w:tc>
          <w:tcPr>
            <w:tcW w:w="1875"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3ECB9E00" w14:textId="6D01C778" w:rsidR="00310728" w:rsidDel="00A37D6B" w:rsidRDefault="00000000">
            <w:pPr>
              <w:spacing w:line="240" w:lineRule="auto"/>
              <w:rPr>
                <w:del w:id="512" w:author="Bothoff-Shanahan,Meghan R.(Student)" w:date="2023-12-11T16:56:00Z"/>
                <w:b/>
                <w:sz w:val="21"/>
                <w:szCs w:val="21"/>
                <w:highlight w:val="yellow"/>
              </w:rPr>
            </w:pPr>
            <w:del w:id="513" w:author="Bothoff-Shanahan,Meghan R.(Student)" w:date="2023-12-11T16:56:00Z">
              <w:r w:rsidDel="00A37D6B">
                <w:rPr>
                  <w:b/>
                  <w:sz w:val="21"/>
                  <w:szCs w:val="21"/>
                  <w:highlight w:val="yellow"/>
                </w:rPr>
                <w:delText>...</w:delText>
              </w:r>
            </w:del>
          </w:p>
        </w:tc>
        <w:tc>
          <w:tcPr>
            <w:tcW w:w="105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24792C0F" w14:textId="6BB18C71" w:rsidR="00310728" w:rsidDel="00A37D6B" w:rsidRDefault="00000000">
            <w:pPr>
              <w:spacing w:line="240" w:lineRule="auto"/>
              <w:rPr>
                <w:del w:id="514" w:author="Bothoff-Shanahan,Meghan R.(Student)" w:date="2023-12-11T16:56:00Z"/>
                <w:b/>
                <w:sz w:val="21"/>
                <w:szCs w:val="21"/>
                <w:highlight w:val="yellow"/>
              </w:rPr>
            </w:pPr>
            <w:del w:id="515" w:author="Bothoff-Shanahan,Meghan R.(Student)" w:date="2023-12-11T16:56:00Z">
              <w:r w:rsidDel="00A37D6B">
                <w:rPr>
                  <w:b/>
                  <w:sz w:val="21"/>
                  <w:szCs w:val="21"/>
                  <w:highlight w:val="yellow"/>
                </w:rPr>
                <w:delText>...</w:delText>
              </w:r>
            </w:del>
          </w:p>
        </w:tc>
        <w:tc>
          <w:tcPr>
            <w:tcW w:w="156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579C0EEB" w14:textId="799B77BE" w:rsidR="00310728" w:rsidDel="00A37D6B" w:rsidRDefault="00000000">
            <w:pPr>
              <w:spacing w:line="240" w:lineRule="auto"/>
              <w:rPr>
                <w:del w:id="516" w:author="Bothoff-Shanahan,Meghan R.(Student)" w:date="2023-12-11T16:56:00Z"/>
                <w:b/>
                <w:sz w:val="21"/>
                <w:szCs w:val="21"/>
                <w:highlight w:val="yellow"/>
              </w:rPr>
            </w:pPr>
            <w:del w:id="517" w:author="Bothoff-Shanahan,Meghan R.(Student)" w:date="2023-12-11T16:56:00Z">
              <w:r w:rsidDel="00A37D6B">
                <w:rPr>
                  <w:b/>
                  <w:sz w:val="21"/>
                  <w:szCs w:val="21"/>
                  <w:highlight w:val="yellow"/>
                </w:rPr>
                <w:delText>...</w:delText>
              </w:r>
            </w:del>
          </w:p>
        </w:tc>
        <w:tc>
          <w:tcPr>
            <w:tcW w:w="117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18F5348D" w14:textId="296A2507" w:rsidR="00310728" w:rsidDel="00A37D6B" w:rsidRDefault="00000000">
            <w:pPr>
              <w:spacing w:line="240" w:lineRule="auto"/>
              <w:rPr>
                <w:del w:id="518" w:author="Bothoff-Shanahan,Meghan R.(Student)" w:date="2023-12-11T16:56:00Z"/>
                <w:b/>
                <w:sz w:val="21"/>
                <w:szCs w:val="21"/>
                <w:highlight w:val="yellow"/>
              </w:rPr>
            </w:pPr>
            <w:del w:id="519" w:author="Bothoff-Shanahan,Meghan R.(Student)" w:date="2023-12-11T16:56:00Z">
              <w:r w:rsidDel="00A37D6B">
                <w:rPr>
                  <w:b/>
                  <w:sz w:val="21"/>
                  <w:szCs w:val="21"/>
                  <w:highlight w:val="yellow"/>
                </w:rPr>
                <w:delText>...</w:delText>
              </w:r>
            </w:del>
          </w:p>
        </w:tc>
        <w:tc>
          <w:tcPr>
            <w:tcW w:w="1260" w:type="dxa"/>
            <w:tcBorders>
              <w:top w:val="nil"/>
              <w:left w:val="single" w:sz="6" w:space="0" w:color="D9D9E3"/>
              <w:bottom w:val="single" w:sz="6" w:space="0" w:color="D9D9E3"/>
              <w:right w:val="nil"/>
            </w:tcBorders>
            <w:tcMar>
              <w:top w:w="100" w:type="dxa"/>
              <w:left w:w="100" w:type="dxa"/>
              <w:bottom w:w="100" w:type="dxa"/>
              <w:right w:w="100" w:type="dxa"/>
            </w:tcMar>
            <w:vAlign w:val="center"/>
          </w:tcPr>
          <w:p w14:paraId="11EDBD46" w14:textId="7864E544" w:rsidR="00310728" w:rsidDel="00A37D6B" w:rsidRDefault="00000000">
            <w:pPr>
              <w:spacing w:line="240" w:lineRule="auto"/>
              <w:rPr>
                <w:del w:id="520" w:author="Bothoff-Shanahan,Meghan R.(Student)" w:date="2023-12-11T16:56:00Z"/>
                <w:b/>
                <w:sz w:val="21"/>
                <w:szCs w:val="21"/>
                <w:highlight w:val="yellow"/>
              </w:rPr>
            </w:pPr>
            <w:del w:id="521" w:author="Bothoff-Shanahan,Meghan R.(Student)" w:date="2023-12-11T16:56:00Z">
              <w:r w:rsidDel="00A37D6B">
                <w:rPr>
                  <w:b/>
                  <w:sz w:val="21"/>
                  <w:szCs w:val="21"/>
                  <w:highlight w:val="yellow"/>
                </w:rPr>
                <w:delText>...</w:delText>
              </w:r>
            </w:del>
          </w:p>
        </w:tc>
        <w:tc>
          <w:tcPr>
            <w:tcW w:w="1620" w:type="dxa"/>
            <w:tcBorders>
              <w:top w:val="nil"/>
              <w:left w:val="single" w:sz="6" w:space="0" w:color="D9D9E3"/>
              <w:bottom w:val="single" w:sz="6" w:space="0" w:color="D9D9E3"/>
              <w:right w:val="single" w:sz="6" w:space="0" w:color="D9D9E3"/>
            </w:tcBorders>
            <w:tcMar>
              <w:top w:w="100" w:type="dxa"/>
              <w:left w:w="100" w:type="dxa"/>
              <w:bottom w:w="100" w:type="dxa"/>
              <w:right w:w="100" w:type="dxa"/>
            </w:tcMar>
            <w:vAlign w:val="center"/>
          </w:tcPr>
          <w:p w14:paraId="6882D4CF" w14:textId="4341303D" w:rsidR="00310728" w:rsidDel="00A37D6B" w:rsidRDefault="00000000">
            <w:pPr>
              <w:spacing w:line="240" w:lineRule="auto"/>
              <w:rPr>
                <w:del w:id="522" w:author="Bothoff-Shanahan,Meghan R.(Student)" w:date="2023-12-11T16:56:00Z"/>
                <w:b/>
                <w:sz w:val="21"/>
                <w:szCs w:val="21"/>
                <w:highlight w:val="yellow"/>
              </w:rPr>
            </w:pPr>
            <w:del w:id="523" w:author="Bothoff-Shanahan,Meghan R.(Student)" w:date="2023-12-11T16:56:00Z">
              <w:r w:rsidDel="00A37D6B">
                <w:rPr>
                  <w:b/>
                  <w:sz w:val="21"/>
                  <w:szCs w:val="21"/>
                  <w:highlight w:val="yellow"/>
                </w:rPr>
                <w:delText>...</w:delText>
              </w:r>
            </w:del>
          </w:p>
        </w:tc>
      </w:tr>
    </w:tbl>
    <w:p w14:paraId="75C42C6E" w14:textId="77777777" w:rsidR="00A37D6B" w:rsidRPr="00A37D6B" w:rsidRDefault="00A37D6B" w:rsidP="00A37D6B">
      <w:pPr>
        <w:spacing w:line="480" w:lineRule="auto"/>
        <w:rPr>
          <w:ins w:id="524" w:author="Bothoff-Shanahan,Meghan R.(Student)" w:date="2023-12-11T16:57:00Z"/>
          <w:rFonts w:ascii="Times New Roman" w:eastAsia="Times New Roman" w:hAnsi="Times New Roman" w:cs="Times New Roman"/>
          <w:sz w:val="24"/>
          <w:szCs w:val="24"/>
          <w:lang w:val="en-US"/>
        </w:rPr>
      </w:pPr>
      <w:ins w:id="525" w:author="Bothoff-Shanahan,Meghan R.(Student)" w:date="2023-12-11T16:57:00Z">
        <w:r w:rsidRPr="00A37D6B">
          <w:rPr>
            <w:rFonts w:eastAsia="Times New Roman"/>
            <w:b/>
            <w:bCs/>
            <w:i/>
            <w:iCs/>
            <w:sz w:val="24"/>
            <w:szCs w:val="24"/>
            <w:lang w:val="en-US"/>
            <w:rPrChange w:id="526" w:author="Bothoff-Shanahan,Meghan R.(Student)" w:date="2023-12-11T16:57:00Z">
              <w:rPr>
                <w:rFonts w:eastAsia="Times New Roman"/>
                <w:b/>
                <w:bCs/>
                <w:i/>
                <w:iCs/>
                <w:color w:val="980000"/>
                <w:sz w:val="24"/>
                <w:szCs w:val="24"/>
                <w:lang w:val="en-US"/>
              </w:rPr>
            </w:rPrChange>
          </w:rPr>
          <w:t>Thermus thermophilus</w:t>
        </w:r>
        <w:r w:rsidRPr="00A37D6B">
          <w:rPr>
            <w:rFonts w:eastAsia="Times New Roman"/>
            <w:b/>
            <w:bCs/>
            <w:sz w:val="24"/>
            <w:szCs w:val="24"/>
            <w:lang w:val="en-US"/>
            <w:rPrChange w:id="527" w:author="Bothoff-Shanahan,Meghan R.(Student)" w:date="2023-12-11T16:57:00Z">
              <w:rPr>
                <w:rFonts w:eastAsia="Times New Roman"/>
                <w:b/>
                <w:bCs/>
                <w:color w:val="980000"/>
                <w:sz w:val="24"/>
                <w:szCs w:val="24"/>
                <w:lang w:val="en-US"/>
              </w:rPr>
            </w:rPrChange>
          </w:rPr>
          <w:t xml:space="preserve"> Results: </w:t>
        </w:r>
      </w:ins>
    </w:p>
    <w:p w14:paraId="01E96BBB" w14:textId="77777777" w:rsidR="00A37D6B" w:rsidRPr="00A37D6B" w:rsidRDefault="00A37D6B" w:rsidP="00A37D6B">
      <w:pPr>
        <w:spacing w:line="240" w:lineRule="auto"/>
        <w:rPr>
          <w:ins w:id="528" w:author="Bothoff-Shanahan,Meghan R.(Student)" w:date="2023-12-11T16:57:00Z"/>
          <w:rFonts w:ascii="Times New Roman" w:eastAsia="Times New Roman" w:hAnsi="Times New Roman" w:cs="Times New Roman"/>
          <w:sz w:val="24"/>
          <w:szCs w:val="24"/>
          <w:lang w:val="en-US"/>
        </w:rPr>
      </w:pPr>
      <w:ins w:id="529" w:author="Bothoff-Shanahan,Meghan R.(Student)" w:date="2023-12-11T16:57:00Z">
        <w:r w:rsidRPr="00A37D6B">
          <w:rPr>
            <w:rFonts w:eastAsia="Times New Roman"/>
            <w:b/>
            <w:bCs/>
            <w:sz w:val="20"/>
            <w:szCs w:val="20"/>
            <w:lang w:val="en-US"/>
            <w:rPrChange w:id="530" w:author="Bothoff-Shanahan,Meghan R.(Student)" w:date="2023-12-11T16:57:00Z">
              <w:rPr>
                <w:rFonts w:eastAsia="Times New Roman"/>
                <w:b/>
                <w:bCs/>
                <w:color w:val="980000"/>
                <w:sz w:val="20"/>
                <w:szCs w:val="20"/>
                <w:lang w:val="en-US"/>
              </w:rPr>
            </w:rPrChange>
          </w:rPr>
          <w:t xml:space="preserve">Table 1: Top 10 Significant BLAST Hits for </w:t>
        </w:r>
        <w:r w:rsidRPr="00A37D6B">
          <w:rPr>
            <w:rFonts w:eastAsia="Times New Roman"/>
            <w:b/>
            <w:bCs/>
            <w:i/>
            <w:iCs/>
            <w:sz w:val="20"/>
            <w:szCs w:val="20"/>
            <w:lang w:val="en-US"/>
            <w:rPrChange w:id="531" w:author="Bothoff-Shanahan,Meghan R.(Student)" w:date="2023-12-11T16:57:00Z">
              <w:rPr>
                <w:rFonts w:eastAsia="Times New Roman"/>
                <w:b/>
                <w:bCs/>
                <w:i/>
                <w:iCs/>
                <w:color w:val="980000"/>
                <w:sz w:val="20"/>
                <w:szCs w:val="20"/>
                <w:lang w:val="en-US"/>
              </w:rPr>
            </w:rPrChange>
          </w:rPr>
          <w:t>T. thermophilus</w:t>
        </w:r>
        <w:r w:rsidRPr="00A37D6B">
          <w:rPr>
            <w:rFonts w:eastAsia="Times New Roman"/>
            <w:b/>
            <w:bCs/>
            <w:sz w:val="20"/>
            <w:szCs w:val="20"/>
            <w:lang w:val="en-US"/>
            <w:rPrChange w:id="532" w:author="Bothoff-Shanahan,Meghan R.(Student)" w:date="2023-12-11T16:57:00Z">
              <w:rPr>
                <w:rFonts w:eastAsia="Times New Roman"/>
                <w:b/>
                <w:bCs/>
                <w:color w:val="980000"/>
                <w:sz w:val="20"/>
                <w:szCs w:val="20"/>
                <w:lang w:val="en-US"/>
              </w:rPr>
            </w:rPrChange>
          </w:rPr>
          <w:t xml:space="preserve">. </w:t>
        </w:r>
        <w:r w:rsidRPr="00A37D6B">
          <w:rPr>
            <w:rFonts w:eastAsia="Times New Roman"/>
            <w:sz w:val="20"/>
            <w:szCs w:val="20"/>
            <w:lang w:val="en-US"/>
            <w:rPrChange w:id="533" w:author="Bothoff-Shanahan,Meghan R.(Student)" w:date="2023-12-11T16:57:00Z">
              <w:rPr>
                <w:rFonts w:eastAsia="Times New Roman"/>
                <w:color w:val="980000"/>
                <w:sz w:val="20"/>
                <w:szCs w:val="20"/>
                <w:lang w:val="en-US"/>
              </w:rPr>
            </w:rPrChange>
          </w:rPr>
          <w:t xml:space="preserve">The table lists the genes from the BLAST query against </w:t>
        </w:r>
        <w:r w:rsidRPr="00A37D6B">
          <w:rPr>
            <w:rFonts w:eastAsia="Times New Roman"/>
            <w:i/>
            <w:iCs/>
            <w:sz w:val="20"/>
            <w:szCs w:val="20"/>
            <w:lang w:val="en-US"/>
            <w:rPrChange w:id="534" w:author="Bothoff-Shanahan,Meghan R.(Student)" w:date="2023-12-11T16:57:00Z">
              <w:rPr>
                <w:rFonts w:eastAsia="Times New Roman"/>
                <w:i/>
                <w:iCs/>
                <w:color w:val="980000"/>
                <w:sz w:val="20"/>
                <w:szCs w:val="20"/>
                <w:lang w:val="en-US"/>
              </w:rPr>
            </w:rPrChange>
          </w:rPr>
          <w:t xml:space="preserve">D. </w:t>
        </w:r>
        <w:proofErr w:type="spellStart"/>
        <w:r w:rsidRPr="00A37D6B">
          <w:rPr>
            <w:rFonts w:eastAsia="Times New Roman"/>
            <w:i/>
            <w:iCs/>
            <w:sz w:val="20"/>
            <w:szCs w:val="20"/>
            <w:lang w:val="en-US"/>
            <w:rPrChange w:id="535" w:author="Bothoff-Shanahan,Meghan R.(Student)" w:date="2023-12-11T16:57:00Z">
              <w:rPr>
                <w:rFonts w:eastAsia="Times New Roman"/>
                <w:i/>
                <w:iCs/>
                <w:color w:val="980000"/>
                <w:sz w:val="20"/>
                <w:szCs w:val="20"/>
                <w:lang w:val="en-US"/>
              </w:rPr>
            </w:rPrChange>
          </w:rPr>
          <w:t>radiodurans</w:t>
        </w:r>
        <w:proofErr w:type="spellEnd"/>
        <w:r w:rsidRPr="00A37D6B">
          <w:rPr>
            <w:rFonts w:eastAsia="Times New Roman"/>
            <w:sz w:val="20"/>
            <w:szCs w:val="20"/>
            <w:lang w:val="en-US"/>
            <w:rPrChange w:id="536" w:author="Bothoff-Shanahan,Meghan R.(Student)" w:date="2023-12-11T16:57:00Z">
              <w:rPr>
                <w:rFonts w:eastAsia="Times New Roman"/>
                <w:color w:val="980000"/>
                <w:sz w:val="20"/>
                <w:szCs w:val="20"/>
                <w:lang w:val="en-US"/>
              </w:rPr>
            </w:rPrChange>
          </w:rPr>
          <w:t xml:space="preserve"> target genes with their corresponding highest-scoring homologs in various </w:t>
        </w:r>
        <w:r w:rsidRPr="00A37D6B">
          <w:rPr>
            <w:rFonts w:eastAsia="Times New Roman"/>
            <w:sz w:val="20"/>
            <w:szCs w:val="20"/>
            <w:lang w:val="en-US"/>
            <w:rPrChange w:id="537" w:author="Bothoff-Shanahan,Meghan R.(Student)" w:date="2023-12-11T16:57:00Z">
              <w:rPr>
                <w:rFonts w:eastAsia="Times New Roman"/>
                <w:color w:val="980000"/>
                <w:sz w:val="20"/>
                <w:szCs w:val="20"/>
                <w:lang w:val="en-US"/>
              </w:rPr>
            </w:rPrChange>
          </w:rPr>
          <w:lastRenderedPageBreak/>
          <w:t xml:space="preserve">bacteria. Notably, sequences from </w:t>
        </w:r>
        <w:r w:rsidRPr="00A37D6B">
          <w:rPr>
            <w:rFonts w:eastAsia="Times New Roman"/>
            <w:i/>
            <w:iCs/>
            <w:sz w:val="20"/>
            <w:szCs w:val="20"/>
            <w:lang w:val="en-US"/>
            <w:rPrChange w:id="538" w:author="Bothoff-Shanahan,Meghan R.(Student)" w:date="2023-12-11T16:57:00Z">
              <w:rPr>
                <w:rFonts w:eastAsia="Times New Roman"/>
                <w:i/>
                <w:iCs/>
                <w:color w:val="980000"/>
                <w:sz w:val="20"/>
                <w:szCs w:val="20"/>
                <w:lang w:val="en-US"/>
              </w:rPr>
            </w:rPrChange>
          </w:rPr>
          <w:t>Pseudomonas aeruginosa</w:t>
        </w:r>
        <w:r w:rsidRPr="00A37D6B">
          <w:rPr>
            <w:rFonts w:eastAsia="Times New Roman"/>
            <w:sz w:val="20"/>
            <w:szCs w:val="20"/>
            <w:lang w:val="en-US"/>
            <w:rPrChange w:id="539" w:author="Bothoff-Shanahan,Meghan R.(Student)" w:date="2023-12-11T16:57:00Z">
              <w:rPr>
                <w:rFonts w:eastAsia="Times New Roman"/>
                <w:color w:val="980000"/>
                <w:sz w:val="20"/>
                <w:szCs w:val="20"/>
                <w:lang w:val="en-US"/>
              </w:rPr>
            </w:rPrChange>
          </w:rPr>
          <w:t xml:space="preserve"> appear predominantly, suggesting a closer evolutionary relationship or functional similarity in the context of the genes analyzed.</w:t>
        </w:r>
      </w:ins>
    </w:p>
    <w:p w14:paraId="72D68A78" w14:textId="468BC211" w:rsidR="00A37D6B" w:rsidRPr="00A37D6B" w:rsidRDefault="00A37D6B" w:rsidP="00A37D6B">
      <w:pPr>
        <w:spacing w:line="480" w:lineRule="auto"/>
        <w:jc w:val="center"/>
        <w:rPr>
          <w:ins w:id="540" w:author="Bothoff-Shanahan,Meghan R.(Student)" w:date="2023-12-11T16:57:00Z"/>
          <w:rFonts w:ascii="Times New Roman" w:eastAsia="Times New Roman" w:hAnsi="Times New Roman" w:cs="Times New Roman"/>
          <w:sz w:val="24"/>
          <w:szCs w:val="24"/>
          <w:lang w:val="en-US"/>
        </w:rPr>
      </w:pPr>
      <w:ins w:id="541" w:author="Bothoff-Shanahan,Meghan R.(Student)" w:date="2023-12-11T16:57:00Z">
        <w:r w:rsidRPr="00A37D6B">
          <w:rPr>
            <w:rFonts w:eastAsia="Times New Roman"/>
            <w:noProof/>
            <w:bdr w:val="none" w:sz="0" w:space="0" w:color="auto" w:frame="1"/>
            <w:lang w:val="en-US"/>
            <w:rPrChange w:id="542" w:author="Bothoff-Shanahan,Meghan R.(Student)" w:date="2023-12-11T16:57:00Z">
              <w:rPr>
                <w:rFonts w:eastAsia="Times New Roman"/>
                <w:noProof/>
                <w:color w:val="980000"/>
                <w:bdr w:val="none" w:sz="0" w:space="0" w:color="auto" w:frame="1"/>
                <w:lang w:val="en-US"/>
              </w:rPr>
            </w:rPrChange>
          </w:rPr>
          <w:drawing>
            <wp:inline distT="0" distB="0" distL="0" distR="0" wp14:anchorId="58421EF0" wp14:editId="05BD344B">
              <wp:extent cx="5943600" cy="3095625"/>
              <wp:effectExtent l="0" t="0" r="0" b="9525"/>
              <wp:docPr id="1826343772" name="Picture 1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43772" name="Picture 16" descr="A screen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ins>
    </w:p>
    <w:p w14:paraId="2B8B1DE0" w14:textId="77777777" w:rsidR="00A37D6B" w:rsidRPr="00A37D6B" w:rsidRDefault="00A37D6B" w:rsidP="00A37D6B">
      <w:pPr>
        <w:spacing w:line="480" w:lineRule="auto"/>
        <w:ind w:firstLine="720"/>
        <w:rPr>
          <w:ins w:id="543" w:author="Bothoff-Shanahan,Meghan R.(Student)" w:date="2023-12-11T16:57:00Z"/>
          <w:rFonts w:ascii="Times New Roman" w:eastAsia="Times New Roman" w:hAnsi="Times New Roman" w:cs="Times New Roman"/>
          <w:sz w:val="24"/>
          <w:szCs w:val="24"/>
          <w:lang w:val="en-US"/>
        </w:rPr>
      </w:pPr>
      <w:ins w:id="544" w:author="Bothoff-Shanahan,Meghan R.(Student)" w:date="2023-12-11T16:57:00Z">
        <w:r w:rsidRPr="00A37D6B">
          <w:rPr>
            <w:rFonts w:eastAsia="Times New Roman"/>
            <w:lang w:val="en-US"/>
            <w:rPrChange w:id="545" w:author="Bothoff-Shanahan,Meghan R.(Student)" w:date="2023-12-11T16:57:00Z">
              <w:rPr>
                <w:rFonts w:eastAsia="Times New Roman"/>
                <w:color w:val="980000"/>
                <w:lang w:val="en-US"/>
              </w:rPr>
            </w:rPrChange>
          </w:rPr>
          <w:t xml:space="preserve">The BLAST analysis of </w:t>
        </w:r>
        <w:r w:rsidRPr="00A37D6B">
          <w:rPr>
            <w:rFonts w:eastAsia="Times New Roman"/>
            <w:i/>
            <w:iCs/>
            <w:lang w:val="en-US"/>
            <w:rPrChange w:id="546" w:author="Bothoff-Shanahan,Meghan R.(Student)" w:date="2023-12-11T16:57:00Z">
              <w:rPr>
                <w:rFonts w:eastAsia="Times New Roman"/>
                <w:i/>
                <w:iCs/>
                <w:color w:val="980000"/>
                <w:lang w:val="en-US"/>
              </w:rPr>
            </w:rPrChange>
          </w:rPr>
          <w:t>Thermus thermophilus</w:t>
        </w:r>
        <w:r w:rsidRPr="00A37D6B">
          <w:rPr>
            <w:rFonts w:eastAsia="Times New Roman"/>
            <w:lang w:val="en-US"/>
            <w:rPrChange w:id="547" w:author="Bothoff-Shanahan,Meghan R.(Student)" w:date="2023-12-11T16:57:00Z">
              <w:rPr>
                <w:rFonts w:eastAsia="Times New Roman"/>
                <w:color w:val="980000"/>
                <w:lang w:val="en-US"/>
              </w:rPr>
            </w:rPrChange>
          </w:rPr>
          <w:t xml:space="preserve"> resulted in a total of 1451 hits, with 331 hits having significant matches (e-values equal to or greater than 0.05). In addition to several high scoring matches within the </w:t>
        </w:r>
        <w:r w:rsidRPr="00A37D6B">
          <w:rPr>
            <w:rFonts w:eastAsia="Times New Roman"/>
            <w:i/>
            <w:iCs/>
            <w:lang w:val="en-US"/>
            <w:rPrChange w:id="548" w:author="Bothoff-Shanahan,Meghan R.(Student)" w:date="2023-12-11T16:57:00Z">
              <w:rPr>
                <w:rFonts w:eastAsia="Times New Roman"/>
                <w:i/>
                <w:iCs/>
                <w:color w:val="980000"/>
                <w:lang w:val="en-US"/>
              </w:rPr>
            </w:rPrChange>
          </w:rPr>
          <w:t xml:space="preserve">Thermus </w:t>
        </w:r>
        <w:r w:rsidRPr="00A37D6B">
          <w:rPr>
            <w:rFonts w:eastAsia="Times New Roman"/>
            <w:lang w:val="en-US"/>
            <w:rPrChange w:id="549" w:author="Bothoff-Shanahan,Meghan R.(Student)" w:date="2023-12-11T16:57:00Z">
              <w:rPr>
                <w:rFonts w:eastAsia="Times New Roman"/>
                <w:color w:val="980000"/>
                <w:lang w:val="en-US"/>
              </w:rPr>
            </w:rPrChange>
          </w:rPr>
          <w:t>genus, significant matches were found with a diverse array of common soil and aquatic bacteria, including</w:t>
        </w:r>
        <w:r w:rsidRPr="00A37D6B">
          <w:rPr>
            <w:rFonts w:eastAsia="Times New Roman"/>
            <w:i/>
            <w:iCs/>
            <w:lang w:val="en-US"/>
            <w:rPrChange w:id="550" w:author="Bothoff-Shanahan,Meghan R.(Student)" w:date="2023-12-11T16:57:00Z">
              <w:rPr>
                <w:rFonts w:eastAsia="Times New Roman"/>
                <w:i/>
                <w:iCs/>
                <w:color w:val="980000"/>
                <w:lang w:val="en-US"/>
              </w:rPr>
            </w:rPrChange>
          </w:rPr>
          <w:t xml:space="preserve"> Pseudomonas, </w:t>
        </w:r>
        <w:proofErr w:type="spellStart"/>
        <w:r w:rsidRPr="00A37D6B">
          <w:rPr>
            <w:rFonts w:eastAsia="Times New Roman"/>
            <w:i/>
            <w:iCs/>
            <w:lang w:val="en-US"/>
            <w:rPrChange w:id="551" w:author="Bothoff-Shanahan,Meghan R.(Student)" w:date="2023-12-11T16:57:00Z">
              <w:rPr>
                <w:rFonts w:eastAsia="Times New Roman"/>
                <w:i/>
                <w:iCs/>
                <w:color w:val="980000"/>
                <w:lang w:val="en-US"/>
              </w:rPr>
            </w:rPrChange>
          </w:rPr>
          <w:t>Azospirillum</w:t>
        </w:r>
        <w:proofErr w:type="spellEnd"/>
        <w:r w:rsidRPr="00A37D6B">
          <w:rPr>
            <w:rFonts w:eastAsia="Times New Roman"/>
            <w:i/>
            <w:iCs/>
            <w:lang w:val="en-US"/>
            <w:rPrChange w:id="552" w:author="Bothoff-Shanahan,Meghan R.(Student)" w:date="2023-12-11T16:57:00Z">
              <w:rPr>
                <w:rFonts w:eastAsia="Times New Roman"/>
                <w:i/>
                <w:iCs/>
                <w:color w:val="980000"/>
                <w:lang w:val="en-US"/>
              </w:rPr>
            </w:rPrChange>
          </w:rPr>
          <w:t xml:space="preserve">, </w:t>
        </w:r>
        <w:proofErr w:type="spellStart"/>
        <w:r w:rsidRPr="00A37D6B">
          <w:rPr>
            <w:rFonts w:eastAsia="Times New Roman"/>
            <w:i/>
            <w:iCs/>
            <w:lang w:val="en-US"/>
            <w:rPrChange w:id="553" w:author="Bothoff-Shanahan,Meghan R.(Student)" w:date="2023-12-11T16:57:00Z">
              <w:rPr>
                <w:rFonts w:eastAsia="Times New Roman"/>
                <w:i/>
                <w:iCs/>
                <w:color w:val="980000"/>
                <w:lang w:val="en-US"/>
              </w:rPr>
            </w:rPrChange>
          </w:rPr>
          <w:t>Geobacter</w:t>
        </w:r>
        <w:proofErr w:type="spellEnd"/>
        <w:r w:rsidRPr="00A37D6B">
          <w:rPr>
            <w:rFonts w:eastAsia="Times New Roman"/>
            <w:i/>
            <w:iCs/>
            <w:lang w:val="en-US"/>
            <w:rPrChange w:id="554" w:author="Bothoff-Shanahan,Meghan R.(Student)" w:date="2023-12-11T16:57:00Z">
              <w:rPr>
                <w:rFonts w:eastAsia="Times New Roman"/>
                <w:i/>
                <w:iCs/>
                <w:color w:val="980000"/>
                <w:lang w:val="en-US"/>
              </w:rPr>
            </w:rPrChange>
          </w:rPr>
          <w:t>, Aeromonas</w:t>
        </w:r>
        <w:r w:rsidRPr="00A37D6B">
          <w:rPr>
            <w:rFonts w:eastAsia="Times New Roman"/>
            <w:lang w:val="en-US"/>
            <w:rPrChange w:id="555" w:author="Bothoff-Shanahan,Meghan R.(Student)" w:date="2023-12-11T16:57:00Z">
              <w:rPr>
                <w:rFonts w:eastAsia="Times New Roman"/>
                <w:color w:val="980000"/>
                <w:lang w:val="en-US"/>
              </w:rPr>
            </w:rPrChange>
          </w:rPr>
          <w:t>, and more. </w:t>
        </w:r>
      </w:ins>
    </w:p>
    <w:p w14:paraId="1305E3BC" w14:textId="77777777" w:rsidR="00A37D6B" w:rsidRPr="00A37D6B" w:rsidRDefault="00A37D6B" w:rsidP="00A37D6B">
      <w:pPr>
        <w:spacing w:line="240" w:lineRule="auto"/>
        <w:rPr>
          <w:ins w:id="556" w:author="Bothoff-Shanahan,Meghan R.(Student)" w:date="2023-12-11T16:57:00Z"/>
          <w:rFonts w:ascii="Times New Roman" w:eastAsia="Times New Roman" w:hAnsi="Times New Roman" w:cs="Times New Roman"/>
          <w:sz w:val="24"/>
          <w:szCs w:val="24"/>
          <w:lang w:val="en-US"/>
        </w:rPr>
      </w:pPr>
    </w:p>
    <w:p w14:paraId="63FE501A" w14:textId="77777777" w:rsidR="00A37D6B" w:rsidRPr="00A37D6B" w:rsidRDefault="00A37D6B" w:rsidP="00A37D6B">
      <w:pPr>
        <w:spacing w:line="480" w:lineRule="auto"/>
        <w:rPr>
          <w:ins w:id="557" w:author="Bothoff-Shanahan,Meghan R.(Student)" w:date="2023-12-11T16:57:00Z"/>
          <w:rFonts w:ascii="Times New Roman" w:eastAsia="Times New Roman" w:hAnsi="Times New Roman" w:cs="Times New Roman"/>
          <w:sz w:val="24"/>
          <w:szCs w:val="24"/>
          <w:lang w:val="en-US"/>
        </w:rPr>
      </w:pPr>
      <w:ins w:id="558" w:author="Bothoff-Shanahan,Meghan R.(Student)" w:date="2023-12-11T16:57:00Z">
        <w:r w:rsidRPr="00A37D6B">
          <w:rPr>
            <w:rFonts w:eastAsia="Times New Roman"/>
            <w:b/>
            <w:bCs/>
            <w:lang w:val="en-US"/>
            <w:rPrChange w:id="559" w:author="Bothoff-Shanahan,Meghan R.(Student)" w:date="2023-12-11T16:57:00Z">
              <w:rPr>
                <w:rFonts w:eastAsia="Times New Roman"/>
                <w:b/>
                <w:bCs/>
                <w:color w:val="980000"/>
                <w:lang w:val="en-US"/>
              </w:rPr>
            </w:rPrChange>
          </w:rPr>
          <w:t>RecA Gene:</w:t>
        </w:r>
        <w:r w:rsidRPr="00A37D6B">
          <w:rPr>
            <w:rFonts w:eastAsia="Times New Roman"/>
            <w:lang w:val="en-US"/>
            <w:rPrChange w:id="560" w:author="Bothoff-Shanahan,Meghan R.(Student)" w:date="2023-12-11T16:57:00Z">
              <w:rPr>
                <w:rFonts w:eastAsia="Times New Roman"/>
                <w:color w:val="980000"/>
                <w:lang w:val="en-US"/>
              </w:rPr>
            </w:rPrChange>
          </w:rPr>
          <w:t xml:space="preserve"> This gene showed high similarity across multiple bacterial species. The most significant matches were with </w:t>
        </w:r>
        <w:r w:rsidRPr="00A37D6B">
          <w:rPr>
            <w:rFonts w:eastAsia="Times New Roman"/>
            <w:i/>
            <w:iCs/>
            <w:lang w:val="en-US"/>
            <w:rPrChange w:id="561" w:author="Bothoff-Shanahan,Meghan R.(Student)" w:date="2023-12-11T16:57:00Z">
              <w:rPr>
                <w:rFonts w:eastAsia="Times New Roman"/>
                <w:i/>
                <w:iCs/>
                <w:color w:val="980000"/>
                <w:lang w:val="en-US"/>
              </w:rPr>
            </w:rPrChange>
          </w:rPr>
          <w:t>Thermus</w:t>
        </w:r>
        <w:r w:rsidRPr="00A37D6B">
          <w:rPr>
            <w:rFonts w:eastAsia="Times New Roman"/>
            <w:lang w:val="en-US"/>
            <w:rPrChange w:id="562" w:author="Bothoff-Shanahan,Meghan R.(Student)" w:date="2023-12-11T16:57:00Z">
              <w:rPr>
                <w:rFonts w:eastAsia="Times New Roman"/>
                <w:color w:val="980000"/>
                <w:lang w:val="en-US"/>
              </w:rPr>
            </w:rPrChange>
          </w:rPr>
          <w:t xml:space="preserve"> species (e.g., </w:t>
        </w:r>
        <w:r w:rsidRPr="00A37D6B">
          <w:rPr>
            <w:rFonts w:eastAsia="Times New Roman"/>
            <w:i/>
            <w:iCs/>
            <w:lang w:val="en-US"/>
            <w:rPrChange w:id="563" w:author="Bothoff-Shanahan,Meghan R.(Student)" w:date="2023-12-11T16:57:00Z">
              <w:rPr>
                <w:rFonts w:eastAsia="Times New Roman"/>
                <w:i/>
                <w:iCs/>
                <w:color w:val="980000"/>
                <w:lang w:val="en-US"/>
              </w:rPr>
            </w:rPrChange>
          </w:rPr>
          <w:t xml:space="preserve">Thermus </w:t>
        </w:r>
        <w:proofErr w:type="spellStart"/>
        <w:r w:rsidRPr="00A37D6B">
          <w:rPr>
            <w:rFonts w:eastAsia="Times New Roman"/>
            <w:i/>
            <w:iCs/>
            <w:lang w:val="en-US"/>
            <w:rPrChange w:id="564" w:author="Bothoff-Shanahan,Meghan R.(Student)" w:date="2023-12-11T16:57:00Z">
              <w:rPr>
                <w:rFonts w:eastAsia="Times New Roman"/>
                <w:i/>
                <w:iCs/>
                <w:color w:val="980000"/>
                <w:lang w:val="en-US"/>
              </w:rPr>
            </w:rPrChange>
          </w:rPr>
          <w:t>oshimai</w:t>
        </w:r>
        <w:proofErr w:type="spellEnd"/>
        <w:r w:rsidRPr="00A37D6B">
          <w:rPr>
            <w:rFonts w:eastAsia="Times New Roman"/>
            <w:lang w:val="en-US"/>
            <w:rPrChange w:id="565" w:author="Bothoff-Shanahan,Meghan R.(Student)" w:date="2023-12-11T16:57:00Z">
              <w:rPr>
                <w:rFonts w:eastAsia="Times New Roman"/>
                <w:color w:val="980000"/>
                <w:lang w:val="en-US"/>
              </w:rPr>
            </w:rPrChange>
          </w:rPr>
          <w:t xml:space="preserve"> JL-2,</w:t>
        </w:r>
        <w:r w:rsidRPr="00A37D6B">
          <w:rPr>
            <w:rFonts w:eastAsia="Times New Roman"/>
            <w:i/>
            <w:iCs/>
            <w:lang w:val="en-US"/>
            <w:rPrChange w:id="566" w:author="Bothoff-Shanahan,Meghan R.(Student)" w:date="2023-12-11T16:57:00Z">
              <w:rPr>
                <w:rFonts w:eastAsia="Times New Roman"/>
                <w:i/>
                <w:iCs/>
                <w:color w:val="980000"/>
                <w:lang w:val="en-US"/>
              </w:rPr>
            </w:rPrChange>
          </w:rPr>
          <w:t xml:space="preserve"> Thermus thermophilus</w:t>
        </w:r>
        <w:r w:rsidRPr="00A37D6B">
          <w:rPr>
            <w:rFonts w:eastAsia="Times New Roman"/>
            <w:lang w:val="en-US"/>
            <w:rPrChange w:id="567" w:author="Bothoff-Shanahan,Meghan R.(Student)" w:date="2023-12-11T16:57:00Z">
              <w:rPr>
                <w:rFonts w:eastAsia="Times New Roman"/>
                <w:color w:val="980000"/>
                <w:lang w:val="en-US"/>
              </w:rPr>
            </w:rPrChange>
          </w:rPr>
          <w:t xml:space="preserve"> strains) with the highest score of 597 and e-values as low as 2.89642e-150, suggesting strong genetic conservation.</w:t>
        </w:r>
      </w:ins>
    </w:p>
    <w:p w14:paraId="2E53E71D" w14:textId="77777777" w:rsidR="00A37D6B" w:rsidRPr="00A37D6B" w:rsidRDefault="00A37D6B" w:rsidP="00A37D6B">
      <w:pPr>
        <w:spacing w:line="240" w:lineRule="auto"/>
        <w:rPr>
          <w:ins w:id="568" w:author="Bothoff-Shanahan,Meghan R.(Student)" w:date="2023-12-11T16:57:00Z"/>
          <w:rFonts w:ascii="Times New Roman" w:eastAsia="Times New Roman" w:hAnsi="Times New Roman" w:cs="Times New Roman"/>
          <w:sz w:val="24"/>
          <w:szCs w:val="24"/>
          <w:lang w:val="en-US"/>
        </w:rPr>
      </w:pPr>
    </w:p>
    <w:p w14:paraId="63D60C10" w14:textId="77777777" w:rsidR="00A37D6B" w:rsidRPr="00A37D6B" w:rsidRDefault="00A37D6B" w:rsidP="00A37D6B">
      <w:pPr>
        <w:spacing w:line="480" w:lineRule="auto"/>
        <w:rPr>
          <w:ins w:id="569" w:author="Bothoff-Shanahan,Meghan R.(Student)" w:date="2023-12-11T16:57:00Z"/>
          <w:rFonts w:ascii="Times New Roman" w:eastAsia="Times New Roman" w:hAnsi="Times New Roman" w:cs="Times New Roman"/>
          <w:sz w:val="24"/>
          <w:szCs w:val="24"/>
          <w:lang w:val="en-US"/>
        </w:rPr>
      </w:pPr>
      <w:proofErr w:type="spellStart"/>
      <w:ins w:id="570" w:author="Bothoff-Shanahan,Meghan R.(Student)" w:date="2023-12-11T16:57:00Z">
        <w:r w:rsidRPr="00A37D6B">
          <w:rPr>
            <w:rFonts w:eastAsia="Times New Roman"/>
            <w:b/>
            <w:bCs/>
            <w:lang w:val="en-US"/>
            <w:rPrChange w:id="571" w:author="Bothoff-Shanahan,Meghan R.(Student)" w:date="2023-12-11T16:57:00Z">
              <w:rPr>
                <w:rFonts w:eastAsia="Times New Roman"/>
                <w:b/>
                <w:bCs/>
                <w:color w:val="980000"/>
                <w:lang w:val="en-US"/>
              </w:rPr>
            </w:rPrChange>
          </w:rPr>
          <w:t>ThyA</w:t>
        </w:r>
        <w:proofErr w:type="spellEnd"/>
        <w:r w:rsidRPr="00A37D6B">
          <w:rPr>
            <w:rFonts w:eastAsia="Times New Roman"/>
            <w:b/>
            <w:bCs/>
            <w:lang w:val="en-US"/>
            <w:rPrChange w:id="572" w:author="Bothoff-Shanahan,Meghan R.(Student)" w:date="2023-12-11T16:57:00Z">
              <w:rPr>
                <w:rFonts w:eastAsia="Times New Roman"/>
                <w:b/>
                <w:bCs/>
                <w:color w:val="980000"/>
                <w:lang w:val="en-US"/>
              </w:rPr>
            </w:rPrChange>
          </w:rPr>
          <w:t xml:space="preserve"> Gene</w:t>
        </w:r>
        <w:r w:rsidRPr="00A37D6B">
          <w:rPr>
            <w:rFonts w:eastAsia="Times New Roman"/>
            <w:lang w:val="en-US"/>
            <w:rPrChange w:id="573" w:author="Bothoff-Shanahan,Meghan R.(Student)" w:date="2023-12-11T16:57:00Z">
              <w:rPr>
                <w:rFonts w:eastAsia="Times New Roman"/>
                <w:color w:val="980000"/>
                <w:lang w:val="en-US"/>
              </w:rPr>
            </w:rPrChange>
          </w:rPr>
          <w:t xml:space="preserve">: This gene exhibited high conservation, particularly with </w:t>
        </w:r>
        <w:r w:rsidRPr="00A37D6B">
          <w:rPr>
            <w:rFonts w:eastAsia="Times New Roman"/>
            <w:i/>
            <w:iCs/>
            <w:lang w:val="en-US"/>
            <w:rPrChange w:id="574" w:author="Bothoff-Shanahan,Meghan R.(Student)" w:date="2023-12-11T16:57:00Z">
              <w:rPr>
                <w:rFonts w:eastAsia="Times New Roman"/>
                <w:i/>
                <w:iCs/>
                <w:color w:val="980000"/>
                <w:lang w:val="en-US"/>
              </w:rPr>
            </w:rPrChange>
          </w:rPr>
          <w:t xml:space="preserve">Pseudomonas </w:t>
        </w:r>
        <w:r w:rsidRPr="00A37D6B">
          <w:rPr>
            <w:rFonts w:eastAsia="Times New Roman"/>
            <w:lang w:val="en-US"/>
            <w:rPrChange w:id="575" w:author="Bothoff-Shanahan,Meghan R.(Student)" w:date="2023-12-11T16:57:00Z">
              <w:rPr>
                <w:rFonts w:eastAsia="Times New Roman"/>
                <w:color w:val="980000"/>
                <w:lang w:val="en-US"/>
              </w:rPr>
            </w:rPrChange>
          </w:rPr>
          <w:t>species. The highest score observed was 603, with e-values reaching 4.906e-152, indicating strong conservation across species.</w:t>
        </w:r>
      </w:ins>
    </w:p>
    <w:p w14:paraId="2599BB6C" w14:textId="77777777" w:rsidR="00A37D6B" w:rsidRPr="00A37D6B" w:rsidRDefault="00A37D6B" w:rsidP="00A37D6B">
      <w:pPr>
        <w:spacing w:line="240" w:lineRule="auto"/>
        <w:rPr>
          <w:ins w:id="576" w:author="Bothoff-Shanahan,Meghan R.(Student)" w:date="2023-12-11T16:57:00Z"/>
          <w:rFonts w:ascii="Times New Roman" w:eastAsia="Times New Roman" w:hAnsi="Times New Roman" w:cs="Times New Roman"/>
          <w:sz w:val="24"/>
          <w:szCs w:val="24"/>
          <w:lang w:val="en-US"/>
        </w:rPr>
      </w:pPr>
    </w:p>
    <w:p w14:paraId="15B7F082" w14:textId="77777777" w:rsidR="00A37D6B" w:rsidRPr="00A37D6B" w:rsidRDefault="00A37D6B" w:rsidP="00A37D6B">
      <w:pPr>
        <w:spacing w:line="480" w:lineRule="auto"/>
        <w:rPr>
          <w:ins w:id="577" w:author="Bothoff-Shanahan,Meghan R.(Student)" w:date="2023-12-11T16:57:00Z"/>
          <w:rFonts w:ascii="Times New Roman" w:eastAsia="Times New Roman" w:hAnsi="Times New Roman" w:cs="Times New Roman"/>
          <w:sz w:val="24"/>
          <w:szCs w:val="24"/>
          <w:lang w:val="en-US"/>
        </w:rPr>
      </w:pPr>
      <w:proofErr w:type="spellStart"/>
      <w:ins w:id="578" w:author="Bothoff-Shanahan,Meghan R.(Student)" w:date="2023-12-11T16:57:00Z">
        <w:r w:rsidRPr="00A37D6B">
          <w:rPr>
            <w:rFonts w:eastAsia="Times New Roman"/>
            <w:b/>
            <w:bCs/>
            <w:lang w:val="en-US"/>
            <w:rPrChange w:id="579" w:author="Bothoff-Shanahan,Meghan R.(Student)" w:date="2023-12-11T16:57:00Z">
              <w:rPr>
                <w:rFonts w:eastAsia="Times New Roman"/>
                <w:b/>
                <w:bCs/>
                <w:color w:val="980000"/>
                <w:lang w:val="en-US"/>
              </w:rPr>
            </w:rPrChange>
          </w:rPr>
          <w:lastRenderedPageBreak/>
          <w:t>PNPase</w:t>
        </w:r>
        <w:proofErr w:type="spellEnd"/>
        <w:r w:rsidRPr="00A37D6B">
          <w:rPr>
            <w:rFonts w:eastAsia="Times New Roman"/>
            <w:b/>
            <w:bCs/>
            <w:lang w:val="en-US"/>
            <w:rPrChange w:id="580" w:author="Bothoff-Shanahan,Meghan R.(Student)" w:date="2023-12-11T16:57:00Z">
              <w:rPr>
                <w:rFonts w:eastAsia="Times New Roman"/>
                <w:b/>
                <w:bCs/>
                <w:color w:val="980000"/>
                <w:lang w:val="en-US"/>
              </w:rPr>
            </w:rPrChange>
          </w:rPr>
          <w:t xml:space="preserve"> Gene:</w:t>
        </w:r>
        <w:r w:rsidRPr="00A37D6B">
          <w:rPr>
            <w:rFonts w:eastAsia="Times New Roman"/>
            <w:lang w:val="en-US"/>
            <w:rPrChange w:id="581" w:author="Bothoff-Shanahan,Meghan R.(Student)" w:date="2023-12-11T16:57:00Z">
              <w:rPr>
                <w:rFonts w:eastAsia="Times New Roman"/>
                <w:color w:val="980000"/>
                <w:lang w:val="en-US"/>
              </w:rPr>
            </w:rPrChange>
          </w:rPr>
          <w:t xml:space="preserve"> This gene displayed a wide range of BLAST scores (from 136 to 250), with e-values ranging from 1.55e-56 to 1.36e-25. This range suggests diverse genetic similarities and potential functional adaptations across different species.</w:t>
        </w:r>
      </w:ins>
    </w:p>
    <w:p w14:paraId="4C926FA3" w14:textId="77777777" w:rsidR="00A37D6B" w:rsidRPr="00A37D6B" w:rsidRDefault="00A37D6B" w:rsidP="00A37D6B">
      <w:pPr>
        <w:spacing w:line="240" w:lineRule="auto"/>
        <w:rPr>
          <w:ins w:id="582" w:author="Bothoff-Shanahan,Meghan R.(Student)" w:date="2023-12-11T16:57:00Z"/>
          <w:rFonts w:ascii="Times New Roman" w:eastAsia="Times New Roman" w:hAnsi="Times New Roman" w:cs="Times New Roman"/>
          <w:sz w:val="24"/>
          <w:szCs w:val="24"/>
          <w:lang w:val="en-US"/>
        </w:rPr>
      </w:pPr>
    </w:p>
    <w:p w14:paraId="28D193D6" w14:textId="77777777" w:rsidR="00A37D6B" w:rsidRPr="00A37D6B" w:rsidRDefault="00A37D6B" w:rsidP="00A37D6B">
      <w:pPr>
        <w:spacing w:line="480" w:lineRule="auto"/>
        <w:rPr>
          <w:ins w:id="583" w:author="Bothoff-Shanahan,Meghan R.(Student)" w:date="2023-12-11T16:57:00Z"/>
          <w:rFonts w:ascii="Times New Roman" w:eastAsia="Times New Roman" w:hAnsi="Times New Roman" w:cs="Times New Roman"/>
          <w:sz w:val="24"/>
          <w:szCs w:val="24"/>
          <w:lang w:val="en-US"/>
        </w:rPr>
      </w:pPr>
      <w:proofErr w:type="spellStart"/>
      <w:ins w:id="584" w:author="Bothoff-Shanahan,Meghan R.(Student)" w:date="2023-12-11T16:57:00Z">
        <w:r w:rsidRPr="00A37D6B">
          <w:rPr>
            <w:rFonts w:eastAsia="Times New Roman"/>
            <w:b/>
            <w:bCs/>
            <w:lang w:val="en-US"/>
            <w:rPrChange w:id="585" w:author="Bothoff-Shanahan,Meghan R.(Student)" w:date="2023-12-11T16:57:00Z">
              <w:rPr>
                <w:rFonts w:eastAsia="Times New Roman"/>
                <w:b/>
                <w:bCs/>
                <w:color w:val="980000"/>
                <w:lang w:val="en-US"/>
              </w:rPr>
            </w:rPrChange>
          </w:rPr>
          <w:t>PolA</w:t>
        </w:r>
        <w:proofErr w:type="spellEnd"/>
        <w:r w:rsidRPr="00A37D6B">
          <w:rPr>
            <w:rFonts w:eastAsia="Times New Roman"/>
            <w:b/>
            <w:bCs/>
            <w:lang w:val="en-US"/>
            <w:rPrChange w:id="586" w:author="Bothoff-Shanahan,Meghan R.(Student)" w:date="2023-12-11T16:57:00Z">
              <w:rPr>
                <w:rFonts w:eastAsia="Times New Roman"/>
                <w:b/>
                <w:bCs/>
                <w:color w:val="980000"/>
                <w:lang w:val="en-US"/>
              </w:rPr>
            </w:rPrChange>
          </w:rPr>
          <w:t xml:space="preserve"> Gene (DNA Polymerase I):</w:t>
        </w:r>
        <w:r w:rsidRPr="00A37D6B">
          <w:rPr>
            <w:rFonts w:eastAsia="Times New Roman"/>
            <w:lang w:val="en-US"/>
            <w:rPrChange w:id="587" w:author="Bothoff-Shanahan,Meghan R.(Student)" w:date="2023-12-11T16:57:00Z">
              <w:rPr>
                <w:rFonts w:eastAsia="Times New Roman"/>
                <w:color w:val="980000"/>
                <w:lang w:val="en-US"/>
              </w:rPr>
            </w:rPrChange>
          </w:rPr>
          <w:t xml:space="preserve"> Scores for this gene ranged from 112 to 371, with e-values from 1.65118e-88 to 9.15664e-35, reflecting both conserved functions and sequence diversity. Significant matches were found with various species, including</w:t>
        </w:r>
        <w:r w:rsidRPr="00A37D6B">
          <w:rPr>
            <w:rFonts w:eastAsia="Times New Roman"/>
            <w:i/>
            <w:iCs/>
            <w:lang w:val="en-US"/>
            <w:rPrChange w:id="588" w:author="Bothoff-Shanahan,Meghan R.(Student)" w:date="2023-12-11T16:57:00Z">
              <w:rPr>
                <w:rFonts w:eastAsia="Times New Roman"/>
                <w:i/>
                <w:iCs/>
                <w:color w:val="980000"/>
                <w:lang w:val="en-US"/>
              </w:rPr>
            </w:rPrChange>
          </w:rPr>
          <w:t xml:space="preserve"> Thermus </w:t>
        </w:r>
        <w:proofErr w:type="spellStart"/>
        <w:r w:rsidRPr="00A37D6B">
          <w:rPr>
            <w:rFonts w:eastAsia="Times New Roman"/>
            <w:i/>
            <w:iCs/>
            <w:lang w:val="en-US"/>
            <w:rPrChange w:id="589" w:author="Bothoff-Shanahan,Meghan R.(Student)" w:date="2023-12-11T16:57:00Z">
              <w:rPr>
                <w:rFonts w:eastAsia="Times New Roman"/>
                <w:i/>
                <w:iCs/>
                <w:color w:val="980000"/>
                <w:lang w:val="en-US"/>
              </w:rPr>
            </w:rPrChange>
          </w:rPr>
          <w:t>oshimai</w:t>
        </w:r>
        <w:proofErr w:type="spellEnd"/>
        <w:r w:rsidRPr="00A37D6B">
          <w:rPr>
            <w:rFonts w:eastAsia="Times New Roman"/>
            <w:i/>
            <w:iCs/>
            <w:lang w:val="en-US"/>
            <w:rPrChange w:id="590" w:author="Bothoff-Shanahan,Meghan R.(Student)" w:date="2023-12-11T16:57:00Z">
              <w:rPr>
                <w:rFonts w:eastAsia="Times New Roman"/>
                <w:i/>
                <w:iCs/>
                <w:color w:val="980000"/>
                <w:lang w:val="en-US"/>
              </w:rPr>
            </w:rPrChange>
          </w:rPr>
          <w:t xml:space="preserve"> </w:t>
        </w:r>
        <w:r w:rsidRPr="00A37D6B">
          <w:rPr>
            <w:rFonts w:eastAsia="Times New Roman"/>
            <w:lang w:val="en-US"/>
            <w:rPrChange w:id="591" w:author="Bothoff-Shanahan,Meghan R.(Student)" w:date="2023-12-11T16:57:00Z">
              <w:rPr>
                <w:rFonts w:eastAsia="Times New Roman"/>
                <w:color w:val="980000"/>
                <w:lang w:val="en-US"/>
              </w:rPr>
            </w:rPrChange>
          </w:rPr>
          <w:t xml:space="preserve">JL-2 and </w:t>
        </w:r>
        <w:r w:rsidRPr="00A37D6B">
          <w:rPr>
            <w:rFonts w:eastAsia="Times New Roman"/>
            <w:i/>
            <w:iCs/>
            <w:lang w:val="en-US"/>
            <w:rPrChange w:id="592" w:author="Bothoff-Shanahan,Meghan R.(Student)" w:date="2023-12-11T16:57:00Z">
              <w:rPr>
                <w:rFonts w:eastAsia="Times New Roman"/>
                <w:i/>
                <w:iCs/>
                <w:color w:val="980000"/>
                <w:lang w:val="en-US"/>
              </w:rPr>
            </w:rPrChange>
          </w:rPr>
          <w:t xml:space="preserve">Thermus thermophilus </w:t>
        </w:r>
        <w:r w:rsidRPr="00A37D6B">
          <w:rPr>
            <w:rFonts w:eastAsia="Times New Roman"/>
            <w:lang w:val="en-US"/>
            <w:rPrChange w:id="593" w:author="Bothoff-Shanahan,Meghan R.(Student)" w:date="2023-12-11T16:57:00Z">
              <w:rPr>
                <w:rFonts w:eastAsia="Times New Roman"/>
                <w:color w:val="980000"/>
                <w:lang w:val="en-US"/>
              </w:rPr>
            </w:rPrChange>
          </w:rPr>
          <w:t>strains.</w:t>
        </w:r>
      </w:ins>
    </w:p>
    <w:p w14:paraId="0B21477F" w14:textId="77777777" w:rsidR="00A37D6B" w:rsidRPr="00A37D6B" w:rsidRDefault="00A37D6B" w:rsidP="00A37D6B">
      <w:pPr>
        <w:spacing w:line="240" w:lineRule="auto"/>
        <w:rPr>
          <w:ins w:id="594" w:author="Bothoff-Shanahan,Meghan R.(Student)" w:date="2023-12-11T16:57:00Z"/>
          <w:rFonts w:ascii="Times New Roman" w:eastAsia="Times New Roman" w:hAnsi="Times New Roman" w:cs="Times New Roman"/>
          <w:sz w:val="24"/>
          <w:szCs w:val="24"/>
          <w:lang w:val="en-US"/>
        </w:rPr>
      </w:pPr>
    </w:p>
    <w:p w14:paraId="16C082F2" w14:textId="77777777" w:rsidR="00A37D6B" w:rsidRPr="00A37D6B" w:rsidRDefault="00A37D6B" w:rsidP="00A37D6B">
      <w:pPr>
        <w:spacing w:line="480" w:lineRule="auto"/>
        <w:rPr>
          <w:ins w:id="595" w:author="Bothoff-Shanahan,Meghan R.(Student)" w:date="2023-12-11T16:57:00Z"/>
          <w:rFonts w:ascii="Times New Roman" w:eastAsia="Times New Roman" w:hAnsi="Times New Roman" w:cs="Times New Roman"/>
          <w:sz w:val="24"/>
          <w:szCs w:val="24"/>
          <w:lang w:val="en-US"/>
        </w:rPr>
      </w:pPr>
      <w:ins w:id="596" w:author="Bothoff-Shanahan,Meghan R.(Student)" w:date="2023-12-11T16:57:00Z">
        <w:r w:rsidRPr="00A37D6B">
          <w:rPr>
            <w:rFonts w:eastAsia="Times New Roman"/>
            <w:b/>
            <w:bCs/>
            <w:lang w:val="en-US"/>
            <w:rPrChange w:id="597" w:author="Bothoff-Shanahan,Meghan R.(Student)" w:date="2023-12-11T16:57:00Z">
              <w:rPr>
                <w:rFonts w:eastAsia="Times New Roman"/>
                <w:b/>
                <w:bCs/>
                <w:color w:val="980000"/>
                <w:lang w:val="en-US"/>
              </w:rPr>
            </w:rPrChange>
          </w:rPr>
          <w:t xml:space="preserve">Other Genes: </w:t>
        </w:r>
        <w:r w:rsidRPr="00A37D6B">
          <w:rPr>
            <w:rFonts w:eastAsia="Times New Roman"/>
            <w:lang w:val="en-US"/>
            <w:rPrChange w:id="598" w:author="Bothoff-Shanahan,Meghan R.(Student)" w:date="2023-12-11T16:57:00Z">
              <w:rPr>
                <w:rFonts w:eastAsia="Times New Roman"/>
                <w:color w:val="980000"/>
                <w:lang w:val="en-US"/>
              </w:rPr>
            </w:rPrChange>
          </w:rPr>
          <w:t xml:space="preserve">Genes like </w:t>
        </w:r>
        <w:proofErr w:type="spellStart"/>
        <w:r w:rsidRPr="00A37D6B">
          <w:rPr>
            <w:rFonts w:eastAsia="Times New Roman"/>
            <w:lang w:val="en-US"/>
            <w:rPrChange w:id="599" w:author="Bothoff-Shanahan,Meghan R.(Student)" w:date="2023-12-11T16:57:00Z">
              <w:rPr>
                <w:rFonts w:eastAsia="Times New Roman"/>
                <w:color w:val="980000"/>
                <w:lang w:val="en-US"/>
              </w:rPr>
            </w:rPrChange>
          </w:rPr>
          <w:t>DdrA</w:t>
        </w:r>
        <w:proofErr w:type="spellEnd"/>
        <w:r w:rsidRPr="00A37D6B">
          <w:rPr>
            <w:rFonts w:eastAsia="Times New Roman"/>
            <w:lang w:val="en-US"/>
            <w:rPrChange w:id="600" w:author="Bothoff-Shanahan,Meghan R.(Student)" w:date="2023-12-11T16:57:00Z">
              <w:rPr>
                <w:rFonts w:eastAsia="Times New Roman"/>
                <w:color w:val="980000"/>
                <w:lang w:val="en-US"/>
              </w:rPr>
            </w:rPrChange>
          </w:rPr>
          <w:t xml:space="preserve">, </w:t>
        </w:r>
        <w:proofErr w:type="spellStart"/>
        <w:r w:rsidRPr="00A37D6B">
          <w:rPr>
            <w:rFonts w:eastAsia="Times New Roman"/>
            <w:lang w:val="en-US"/>
            <w:rPrChange w:id="601" w:author="Bothoff-Shanahan,Meghan R.(Student)" w:date="2023-12-11T16:57:00Z">
              <w:rPr>
                <w:rFonts w:eastAsia="Times New Roman"/>
                <w:color w:val="980000"/>
                <w:lang w:val="en-US"/>
              </w:rPr>
            </w:rPrChange>
          </w:rPr>
          <w:t>DdrC</w:t>
        </w:r>
        <w:proofErr w:type="spellEnd"/>
        <w:r w:rsidRPr="00A37D6B">
          <w:rPr>
            <w:rFonts w:eastAsia="Times New Roman"/>
            <w:lang w:val="en-US"/>
            <w:rPrChange w:id="602" w:author="Bothoff-Shanahan,Meghan R.(Student)" w:date="2023-12-11T16:57:00Z">
              <w:rPr>
                <w:rFonts w:eastAsia="Times New Roman"/>
                <w:color w:val="980000"/>
                <w:lang w:val="en-US"/>
              </w:rPr>
            </w:rPrChange>
          </w:rPr>
          <w:t xml:space="preserve">, Ku, </w:t>
        </w:r>
        <w:proofErr w:type="spellStart"/>
        <w:r w:rsidRPr="00A37D6B">
          <w:rPr>
            <w:rFonts w:eastAsia="Times New Roman"/>
            <w:lang w:val="en-US"/>
            <w:rPrChange w:id="603" w:author="Bothoff-Shanahan,Meghan R.(Student)" w:date="2023-12-11T16:57:00Z">
              <w:rPr>
                <w:rFonts w:eastAsia="Times New Roman"/>
                <w:color w:val="980000"/>
                <w:lang w:val="en-US"/>
              </w:rPr>
            </w:rPrChange>
          </w:rPr>
          <w:t>Dps</w:t>
        </w:r>
        <w:proofErr w:type="spellEnd"/>
        <w:r w:rsidRPr="00A37D6B">
          <w:rPr>
            <w:rFonts w:eastAsia="Times New Roman"/>
            <w:lang w:val="en-US"/>
            <w:rPrChange w:id="604" w:author="Bothoff-Shanahan,Meghan R.(Student)" w:date="2023-12-11T16:57:00Z">
              <w:rPr>
                <w:rFonts w:eastAsia="Times New Roman"/>
                <w:color w:val="980000"/>
                <w:lang w:val="en-US"/>
              </w:rPr>
            </w:rPrChange>
          </w:rPr>
          <w:t xml:space="preserve">, and </w:t>
        </w:r>
        <w:proofErr w:type="spellStart"/>
        <w:r w:rsidRPr="00A37D6B">
          <w:rPr>
            <w:rFonts w:eastAsia="Times New Roman"/>
            <w:lang w:val="en-US"/>
            <w:rPrChange w:id="605" w:author="Bothoff-Shanahan,Meghan R.(Student)" w:date="2023-12-11T16:57:00Z">
              <w:rPr>
                <w:rFonts w:eastAsia="Times New Roman"/>
                <w:color w:val="980000"/>
                <w:lang w:val="en-US"/>
              </w:rPr>
            </w:rPrChange>
          </w:rPr>
          <w:t>IrrE</w:t>
        </w:r>
        <w:proofErr w:type="spellEnd"/>
        <w:r w:rsidRPr="00A37D6B">
          <w:rPr>
            <w:rFonts w:eastAsia="Times New Roman"/>
            <w:lang w:val="en-US"/>
            <w:rPrChange w:id="606" w:author="Bothoff-Shanahan,Meghan R.(Student)" w:date="2023-12-11T16:57:00Z">
              <w:rPr>
                <w:rFonts w:eastAsia="Times New Roman"/>
                <w:color w:val="980000"/>
                <w:lang w:val="en-US"/>
              </w:rPr>
            </w:rPrChange>
          </w:rPr>
          <w:t xml:space="preserve"> also showed significant matches but generally with lower scores and higher e-values compared to RecA, </w:t>
        </w:r>
        <w:proofErr w:type="spellStart"/>
        <w:r w:rsidRPr="00A37D6B">
          <w:rPr>
            <w:rFonts w:eastAsia="Times New Roman"/>
            <w:lang w:val="en-US"/>
            <w:rPrChange w:id="607" w:author="Bothoff-Shanahan,Meghan R.(Student)" w:date="2023-12-11T16:57:00Z">
              <w:rPr>
                <w:rFonts w:eastAsia="Times New Roman"/>
                <w:color w:val="980000"/>
                <w:lang w:val="en-US"/>
              </w:rPr>
            </w:rPrChange>
          </w:rPr>
          <w:t>ThyA</w:t>
        </w:r>
        <w:proofErr w:type="spellEnd"/>
        <w:r w:rsidRPr="00A37D6B">
          <w:rPr>
            <w:rFonts w:eastAsia="Times New Roman"/>
            <w:lang w:val="en-US"/>
            <w:rPrChange w:id="608" w:author="Bothoff-Shanahan,Meghan R.(Student)" w:date="2023-12-11T16:57:00Z">
              <w:rPr>
                <w:rFonts w:eastAsia="Times New Roman"/>
                <w:color w:val="980000"/>
                <w:lang w:val="en-US"/>
              </w:rPr>
            </w:rPrChange>
          </w:rPr>
          <w:t xml:space="preserve">, and </w:t>
        </w:r>
        <w:proofErr w:type="spellStart"/>
        <w:r w:rsidRPr="00A37D6B">
          <w:rPr>
            <w:rFonts w:eastAsia="Times New Roman"/>
            <w:lang w:val="en-US"/>
            <w:rPrChange w:id="609" w:author="Bothoff-Shanahan,Meghan R.(Student)" w:date="2023-12-11T16:57:00Z">
              <w:rPr>
                <w:rFonts w:eastAsia="Times New Roman"/>
                <w:color w:val="980000"/>
                <w:lang w:val="en-US"/>
              </w:rPr>
            </w:rPrChange>
          </w:rPr>
          <w:t>PolA</w:t>
        </w:r>
        <w:proofErr w:type="spellEnd"/>
        <w:r w:rsidRPr="00A37D6B">
          <w:rPr>
            <w:rFonts w:eastAsia="Times New Roman"/>
            <w:lang w:val="en-US"/>
            <w:rPrChange w:id="610" w:author="Bothoff-Shanahan,Meghan R.(Student)" w:date="2023-12-11T16:57:00Z">
              <w:rPr>
                <w:rFonts w:eastAsia="Times New Roman"/>
                <w:color w:val="980000"/>
                <w:lang w:val="en-US"/>
              </w:rPr>
            </w:rPrChange>
          </w:rPr>
          <w:t>. </w:t>
        </w:r>
      </w:ins>
    </w:p>
    <w:p w14:paraId="726C2D0B" w14:textId="2B0BA068" w:rsidR="00A37D6B" w:rsidRPr="00A37D6B" w:rsidRDefault="00A37D6B" w:rsidP="00A37D6B">
      <w:pPr>
        <w:spacing w:line="480" w:lineRule="auto"/>
        <w:jc w:val="center"/>
        <w:rPr>
          <w:ins w:id="611" w:author="Bothoff-Shanahan,Meghan R.(Student)" w:date="2023-12-11T16:57:00Z"/>
          <w:rFonts w:ascii="Times New Roman" w:eastAsia="Times New Roman" w:hAnsi="Times New Roman" w:cs="Times New Roman"/>
          <w:sz w:val="24"/>
          <w:szCs w:val="24"/>
          <w:lang w:val="en-US"/>
        </w:rPr>
      </w:pPr>
      <w:ins w:id="612" w:author="Bothoff-Shanahan,Meghan R.(Student)" w:date="2023-12-11T16:57:00Z">
        <w:r w:rsidRPr="00A37D6B">
          <w:rPr>
            <w:rFonts w:eastAsia="Times New Roman"/>
            <w:noProof/>
            <w:bdr w:val="none" w:sz="0" w:space="0" w:color="auto" w:frame="1"/>
            <w:lang w:val="en-US"/>
            <w:rPrChange w:id="613" w:author="Bothoff-Shanahan,Meghan R.(Student)" w:date="2023-12-11T16:57:00Z">
              <w:rPr>
                <w:rFonts w:eastAsia="Times New Roman"/>
                <w:noProof/>
                <w:color w:val="980000"/>
                <w:bdr w:val="none" w:sz="0" w:space="0" w:color="auto" w:frame="1"/>
                <w:lang w:val="en-US"/>
              </w:rPr>
            </w:rPrChange>
          </w:rPr>
          <w:drawing>
            <wp:inline distT="0" distB="0" distL="0" distR="0" wp14:anchorId="7BA9BB38" wp14:editId="5F611912">
              <wp:extent cx="5943600" cy="2943225"/>
              <wp:effectExtent l="0" t="0" r="0" b="9525"/>
              <wp:docPr id="1579498796" name="Picture 15" descr="A white background with black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98796" name="Picture 15" descr="A white background with black and white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ins>
    </w:p>
    <w:p w14:paraId="3B08E280" w14:textId="77777777" w:rsidR="00A37D6B" w:rsidRPr="00A37D6B" w:rsidRDefault="00A37D6B" w:rsidP="00A37D6B">
      <w:pPr>
        <w:spacing w:line="240" w:lineRule="auto"/>
        <w:rPr>
          <w:ins w:id="614" w:author="Bothoff-Shanahan,Meghan R.(Student)" w:date="2023-12-11T16:57:00Z"/>
          <w:rFonts w:ascii="Times New Roman" w:eastAsia="Times New Roman" w:hAnsi="Times New Roman" w:cs="Times New Roman"/>
          <w:sz w:val="24"/>
          <w:szCs w:val="24"/>
          <w:lang w:val="en-US"/>
        </w:rPr>
      </w:pPr>
      <w:ins w:id="615" w:author="Bothoff-Shanahan,Meghan R.(Student)" w:date="2023-12-11T16:57:00Z">
        <w:r w:rsidRPr="00A37D6B">
          <w:rPr>
            <w:rFonts w:eastAsia="Times New Roman"/>
            <w:b/>
            <w:bCs/>
            <w:sz w:val="20"/>
            <w:szCs w:val="20"/>
            <w:lang w:val="en-US"/>
            <w:rPrChange w:id="616" w:author="Bothoff-Shanahan,Meghan R.(Student)" w:date="2023-12-11T16:57:00Z">
              <w:rPr>
                <w:rFonts w:eastAsia="Times New Roman"/>
                <w:b/>
                <w:bCs/>
                <w:color w:val="980000"/>
                <w:sz w:val="20"/>
                <w:szCs w:val="20"/>
                <w:lang w:val="en-US"/>
              </w:rPr>
            </w:rPrChange>
          </w:rPr>
          <w:t>Figure 1: Boxplot of BLAST Scores for T. thermophilus Across Different Genes.</w:t>
        </w:r>
        <w:r w:rsidRPr="00A37D6B">
          <w:rPr>
            <w:rFonts w:eastAsia="Times New Roman"/>
            <w:sz w:val="20"/>
            <w:szCs w:val="20"/>
            <w:lang w:val="en-US"/>
            <w:rPrChange w:id="617" w:author="Bothoff-Shanahan,Meghan R.(Student)" w:date="2023-12-11T16:57:00Z">
              <w:rPr>
                <w:rFonts w:eastAsia="Times New Roman"/>
                <w:color w:val="980000"/>
                <w:sz w:val="20"/>
                <w:szCs w:val="20"/>
                <w:lang w:val="en-US"/>
              </w:rPr>
            </w:rPrChange>
          </w:rPr>
          <w:t xml:space="preserve"> The boxplot displays the range and distribution of BLAST scores obtained from comparing genes from </w:t>
        </w:r>
        <w:r w:rsidRPr="00A37D6B">
          <w:rPr>
            <w:rFonts w:eastAsia="Times New Roman"/>
            <w:i/>
            <w:iCs/>
            <w:sz w:val="20"/>
            <w:szCs w:val="20"/>
            <w:lang w:val="en-US"/>
            <w:rPrChange w:id="618" w:author="Bothoff-Shanahan,Meghan R.(Student)" w:date="2023-12-11T16:57:00Z">
              <w:rPr>
                <w:rFonts w:eastAsia="Times New Roman"/>
                <w:i/>
                <w:iCs/>
                <w:color w:val="980000"/>
                <w:sz w:val="20"/>
                <w:szCs w:val="20"/>
                <w:lang w:val="en-US"/>
              </w:rPr>
            </w:rPrChange>
          </w:rPr>
          <w:t xml:space="preserve">D. </w:t>
        </w:r>
        <w:proofErr w:type="spellStart"/>
        <w:r w:rsidRPr="00A37D6B">
          <w:rPr>
            <w:rFonts w:eastAsia="Times New Roman"/>
            <w:i/>
            <w:iCs/>
            <w:sz w:val="20"/>
            <w:szCs w:val="20"/>
            <w:lang w:val="en-US"/>
            <w:rPrChange w:id="619" w:author="Bothoff-Shanahan,Meghan R.(Student)" w:date="2023-12-11T16:57:00Z">
              <w:rPr>
                <w:rFonts w:eastAsia="Times New Roman"/>
                <w:i/>
                <w:iCs/>
                <w:color w:val="980000"/>
                <w:sz w:val="20"/>
                <w:szCs w:val="20"/>
                <w:lang w:val="en-US"/>
              </w:rPr>
            </w:rPrChange>
          </w:rPr>
          <w:t>radiodurans</w:t>
        </w:r>
        <w:proofErr w:type="spellEnd"/>
        <w:r w:rsidRPr="00A37D6B">
          <w:rPr>
            <w:rFonts w:eastAsia="Times New Roman"/>
            <w:i/>
            <w:iCs/>
            <w:sz w:val="20"/>
            <w:szCs w:val="20"/>
            <w:lang w:val="en-US"/>
            <w:rPrChange w:id="620" w:author="Bothoff-Shanahan,Meghan R.(Student)" w:date="2023-12-11T16:57:00Z">
              <w:rPr>
                <w:rFonts w:eastAsia="Times New Roman"/>
                <w:i/>
                <w:iCs/>
                <w:color w:val="980000"/>
                <w:sz w:val="20"/>
                <w:szCs w:val="20"/>
                <w:lang w:val="en-US"/>
              </w:rPr>
            </w:rPrChange>
          </w:rPr>
          <w:t xml:space="preserve"> </w:t>
        </w:r>
        <w:r w:rsidRPr="00A37D6B">
          <w:rPr>
            <w:rFonts w:eastAsia="Times New Roman"/>
            <w:sz w:val="20"/>
            <w:szCs w:val="20"/>
            <w:lang w:val="en-US"/>
            <w:rPrChange w:id="621" w:author="Bothoff-Shanahan,Meghan R.(Student)" w:date="2023-12-11T16:57:00Z">
              <w:rPr>
                <w:rFonts w:eastAsia="Times New Roman"/>
                <w:color w:val="980000"/>
                <w:sz w:val="20"/>
                <w:szCs w:val="20"/>
                <w:lang w:val="en-US"/>
              </w:rPr>
            </w:rPrChange>
          </w:rPr>
          <w:t xml:space="preserve">against the </w:t>
        </w:r>
        <w:r w:rsidRPr="00A37D6B">
          <w:rPr>
            <w:rFonts w:eastAsia="Times New Roman"/>
            <w:i/>
            <w:iCs/>
            <w:sz w:val="20"/>
            <w:szCs w:val="20"/>
            <w:lang w:val="en-US"/>
            <w:rPrChange w:id="622" w:author="Bothoff-Shanahan,Meghan R.(Student)" w:date="2023-12-11T16:57:00Z">
              <w:rPr>
                <w:rFonts w:eastAsia="Times New Roman"/>
                <w:i/>
                <w:iCs/>
                <w:color w:val="980000"/>
                <w:sz w:val="20"/>
                <w:szCs w:val="20"/>
                <w:lang w:val="en-US"/>
              </w:rPr>
            </w:rPrChange>
          </w:rPr>
          <w:t>T. thermophilus</w:t>
        </w:r>
        <w:r w:rsidRPr="00A37D6B">
          <w:rPr>
            <w:rFonts w:eastAsia="Times New Roman"/>
            <w:sz w:val="20"/>
            <w:szCs w:val="20"/>
            <w:lang w:val="en-US"/>
            <w:rPrChange w:id="623" w:author="Bothoff-Shanahan,Meghan R.(Student)" w:date="2023-12-11T16:57:00Z">
              <w:rPr>
                <w:rFonts w:eastAsia="Times New Roman"/>
                <w:color w:val="980000"/>
                <w:sz w:val="20"/>
                <w:szCs w:val="20"/>
                <w:lang w:val="en-US"/>
              </w:rPr>
            </w:rPrChange>
          </w:rPr>
          <w:t xml:space="preserve"> genome. The genes '</w:t>
        </w:r>
        <w:proofErr w:type="spellStart"/>
        <w:r w:rsidRPr="00A37D6B">
          <w:rPr>
            <w:rFonts w:eastAsia="Times New Roman"/>
            <w:sz w:val="20"/>
            <w:szCs w:val="20"/>
            <w:lang w:val="en-US"/>
            <w:rPrChange w:id="624" w:author="Bothoff-Shanahan,Meghan R.(Student)" w:date="2023-12-11T16:57:00Z">
              <w:rPr>
                <w:rFonts w:eastAsia="Times New Roman"/>
                <w:color w:val="980000"/>
                <w:sz w:val="20"/>
                <w:szCs w:val="20"/>
                <w:lang w:val="en-US"/>
              </w:rPr>
            </w:rPrChange>
          </w:rPr>
          <w:t>ThyA</w:t>
        </w:r>
        <w:proofErr w:type="spellEnd"/>
        <w:r w:rsidRPr="00A37D6B">
          <w:rPr>
            <w:rFonts w:eastAsia="Times New Roman"/>
            <w:sz w:val="20"/>
            <w:szCs w:val="20"/>
            <w:lang w:val="en-US"/>
            <w:rPrChange w:id="625" w:author="Bothoff-Shanahan,Meghan R.(Student)" w:date="2023-12-11T16:57:00Z">
              <w:rPr>
                <w:rFonts w:eastAsia="Times New Roman"/>
                <w:color w:val="980000"/>
                <w:sz w:val="20"/>
                <w:szCs w:val="20"/>
                <w:lang w:val="en-US"/>
              </w:rPr>
            </w:rPrChange>
          </w:rPr>
          <w:t>' and '</w:t>
        </w:r>
        <w:proofErr w:type="spellStart"/>
        <w:r w:rsidRPr="00A37D6B">
          <w:rPr>
            <w:rFonts w:eastAsia="Times New Roman"/>
            <w:sz w:val="20"/>
            <w:szCs w:val="20"/>
            <w:lang w:val="en-US"/>
            <w:rPrChange w:id="626" w:author="Bothoff-Shanahan,Meghan R.(Student)" w:date="2023-12-11T16:57:00Z">
              <w:rPr>
                <w:rFonts w:eastAsia="Times New Roman"/>
                <w:color w:val="980000"/>
                <w:sz w:val="20"/>
                <w:szCs w:val="20"/>
                <w:lang w:val="en-US"/>
              </w:rPr>
            </w:rPrChange>
          </w:rPr>
          <w:t>PprA</w:t>
        </w:r>
        <w:proofErr w:type="spellEnd"/>
        <w:r w:rsidRPr="00A37D6B">
          <w:rPr>
            <w:rFonts w:eastAsia="Times New Roman"/>
            <w:sz w:val="20"/>
            <w:szCs w:val="20"/>
            <w:lang w:val="en-US"/>
            <w:rPrChange w:id="627" w:author="Bothoff-Shanahan,Meghan R.(Student)" w:date="2023-12-11T16:57:00Z">
              <w:rPr>
                <w:rFonts w:eastAsia="Times New Roman"/>
                <w:color w:val="980000"/>
                <w:sz w:val="20"/>
                <w:szCs w:val="20"/>
                <w:lang w:val="en-US"/>
              </w:rPr>
            </w:rPrChange>
          </w:rPr>
          <w:t xml:space="preserve">' show notably higher median scores and variability, suggesting a higher degree of similarity and conservation with the corresponding genes in </w:t>
        </w:r>
        <w:r w:rsidRPr="00A37D6B">
          <w:rPr>
            <w:rFonts w:eastAsia="Times New Roman"/>
            <w:i/>
            <w:iCs/>
            <w:sz w:val="20"/>
            <w:szCs w:val="20"/>
            <w:lang w:val="en-US"/>
            <w:rPrChange w:id="628" w:author="Bothoff-Shanahan,Meghan R.(Student)" w:date="2023-12-11T16:57:00Z">
              <w:rPr>
                <w:rFonts w:eastAsia="Times New Roman"/>
                <w:i/>
                <w:iCs/>
                <w:color w:val="980000"/>
                <w:sz w:val="20"/>
                <w:szCs w:val="20"/>
                <w:lang w:val="en-US"/>
              </w:rPr>
            </w:rPrChange>
          </w:rPr>
          <w:t>T. thermophilus</w:t>
        </w:r>
        <w:r w:rsidRPr="00A37D6B">
          <w:rPr>
            <w:rFonts w:eastAsia="Times New Roman"/>
            <w:sz w:val="20"/>
            <w:szCs w:val="20"/>
            <w:lang w:val="en-US"/>
            <w:rPrChange w:id="629" w:author="Bothoff-Shanahan,Meghan R.(Student)" w:date="2023-12-11T16:57:00Z">
              <w:rPr>
                <w:rFonts w:eastAsia="Times New Roman"/>
                <w:color w:val="980000"/>
                <w:sz w:val="20"/>
                <w:szCs w:val="20"/>
                <w:lang w:val="en-US"/>
              </w:rPr>
            </w:rPrChange>
          </w:rPr>
          <w:t xml:space="preserve"> compared to the other genes analyzed. Of note, RecA has the highest median BLAST score. </w:t>
        </w:r>
      </w:ins>
    </w:p>
    <w:p w14:paraId="5EE62ABB" w14:textId="41EEE875" w:rsidR="00A37D6B" w:rsidRPr="00A37D6B" w:rsidRDefault="00A37D6B" w:rsidP="00A37D6B">
      <w:pPr>
        <w:spacing w:line="480" w:lineRule="auto"/>
        <w:jc w:val="center"/>
        <w:rPr>
          <w:ins w:id="630" w:author="Bothoff-Shanahan,Meghan R.(Student)" w:date="2023-12-11T16:57:00Z"/>
          <w:rFonts w:ascii="Times New Roman" w:eastAsia="Times New Roman" w:hAnsi="Times New Roman" w:cs="Times New Roman"/>
          <w:sz w:val="24"/>
          <w:szCs w:val="24"/>
          <w:lang w:val="en-US"/>
        </w:rPr>
      </w:pPr>
      <w:ins w:id="631" w:author="Bothoff-Shanahan,Meghan R.(Student)" w:date="2023-12-11T16:57:00Z">
        <w:r w:rsidRPr="00A37D6B">
          <w:rPr>
            <w:rFonts w:eastAsia="Times New Roman"/>
            <w:noProof/>
            <w:bdr w:val="none" w:sz="0" w:space="0" w:color="auto" w:frame="1"/>
            <w:lang w:val="en-US"/>
            <w:rPrChange w:id="632" w:author="Bothoff-Shanahan,Meghan R.(Student)" w:date="2023-12-11T16:57:00Z">
              <w:rPr>
                <w:rFonts w:eastAsia="Times New Roman"/>
                <w:noProof/>
                <w:color w:val="980000"/>
                <w:bdr w:val="none" w:sz="0" w:space="0" w:color="auto" w:frame="1"/>
                <w:lang w:val="en-US"/>
              </w:rPr>
            </w:rPrChange>
          </w:rPr>
          <w:lastRenderedPageBreak/>
          <w:drawing>
            <wp:inline distT="0" distB="0" distL="0" distR="0" wp14:anchorId="398051F9" wp14:editId="5A7E7F85">
              <wp:extent cx="4667250" cy="3743325"/>
              <wp:effectExtent l="0" t="0" r="0" b="9525"/>
              <wp:docPr id="56785033" name="Picture 14"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5033" name="Picture 14" descr="A graph with blue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3743325"/>
                      </a:xfrm>
                      <a:prstGeom prst="rect">
                        <a:avLst/>
                      </a:prstGeom>
                      <a:noFill/>
                      <a:ln>
                        <a:noFill/>
                      </a:ln>
                    </pic:spPr>
                  </pic:pic>
                </a:graphicData>
              </a:graphic>
            </wp:inline>
          </w:drawing>
        </w:r>
      </w:ins>
    </w:p>
    <w:p w14:paraId="3F0226CB" w14:textId="77777777" w:rsidR="00A37D6B" w:rsidRPr="00A37D6B" w:rsidRDefault="00A37D6B" w:rsidP="00A37D6B">
      <w:pPr>
        <w:spacing w:line="240" w:lineRule="auto"/>
        <w:rPr>
          <w:ins w:id="633" w:author="Bothoff-Shanahan,Meghan R.(Student)" w:date="2023-12-11T16:57:00Z"/>
          <w:rFonts w:ascii="Times New Roman" w:eastAsia="Times New Roman" w:hAnsi="Times New Roman" w:cs="Times New Roman"/>
          <w:sz w:val="24"/>
          <w:szCs w:val="24"/>
          <w:lang w:val="en-US"/>
        </w:rPr>
      </w:pPr>
      <w:ins w:id="634" w:author="Bothoff-Shanahan,Meghan R.(Student)" w:date="2023-12-11T16:57:00Z">
        <w:r w:rsidRPr="00A37D6B">
          <w:rPr>
            <w:rFonts w:eastAsia="Times New Roman"/>
            <w:b/>
            <w:bCs/>
            <w:sz w:val="20"/>
            <w:szCs w:val="20"/>
            <w:lang w:val="en-US"/>
            <w:rPrChange w:id="635" w:author="Bothoff-Shanahan,Meghan R.(Student)" w:date="2023-12-11T16:57:00Z">
              <w:rPr>
                <w:rFonts w:eastAsia="Times New Roman"/>
                <w:b/>
                <w:bCs/>
                <w:color w:val="980000"/>
                <w:sz w:val="20"/>
                <w:szCs w:val="20"/>
                <w:lang w:val="en-US"/>
              </w:rPr>
            </w:rPrChange>
          </w:rPr>
          <w:t xml:space="preserve">Figure 2: Histogram of the Frequency Distribution of BLAST Scores for </w:t>
        </w:r>
        <w:r w:rsidRPr="00A37D6B">
          <w:rPr>
            <w:rFonts w:eastAsia="Times New Roman"/>
            <w:b/>
            <w:bCs/>
            <w:i/>
            <w:iCs/>
            <w:sz w:val="20"/>
            <w:szCs w:val="20"/>
            <w:lang w:val="en-US"/>
            <w:rPrChange w:id="636" w:author="Bothoff-Shanahan,Meghan R.(Student)" w:date="2023-12-11T16:57:00Z">
              <w:rPr>
                <w:rFonts w:eastAsia="Times New Roman"/>
                <w:b/>
                <w:bCs/>
                <w:i/>
                <w:iCs/>
                <w:color w:val="980000"/>
                <w:sz w:val="20"/>
                <w:szCs w:val="20"/>
                <w:lang w:val="en-US"/>
              </w:rPr>
            </w:rPrChange>
          </w:rPr>
          <w:t>T. thermophilus</w:t>
        </w:r>
        <w:r w:rsidRPr="00A37D6B">
          <w:rPr>
            <w:rFonts w:eastAsia="Times New Roman"/>
            <w:b/>
            <w:bCs/>
            <w:sz w:val="20"/>
            <w:szCs w:val="20"/>
            <w:lang w:val="en-US"/>
            <w:rPrChange w:id="637" w:author="Bothoff-Shanahan,Meghan R.(Student)" w:date="2023-12-11T16:57:00Z">
              <w:rPr>
                <w:rFonts w:eastAsia="Times New Roman"/>
                <w:b/>
                <w:bCs/>
                <w:color w:val="980000"/>
                <w:sz w:val="20"/>
                <w:szCs w:val="20"/>
                <w:lang w:val="en-US"/>
              </w:rPr>
            </w:rPrChange>
          </w:rPr>
          <w:t>.</w:t>
        </w:r>
        <w:r w:rsidRPr="00A37D6B">
          <w:rPr>
            <w:rFonts w:eastAsia="Times New Roman"/>
            <w:sz w:val="20"/>
            <w:szCs w:val="20"/>
            <w:lang w:val="en-US"/>
            <w:rPrChange w:id="638" w:author="Bothoff-Shanahan,Meghan R.(Student)" w:date="2023-12-11T16:57:00Z">
              <w:rPr>
                <w:rFonts w:eastAsia="Times New Roman"/>
                <w:color w:val="980000"/>
                <w:sz w:val="20"/>
                <w:szCs w:val="20"/>
                <w:lang w:val="en-US"/>
              </w:rPr>
            </w:rPrChange>
          </w:rPr>
          <w:t xml:space="preserve"> This histogram presents the frequency of BLAST scores achieved when querying a set of genes from </w:t>
        </w:r>
        <w:r w:rsidRPr="00A37D6B">
          <w:rPr>
            <w:rFonts w:eastAsia="Times New Roman"/>
            <w:i/>
            <w:iCs/>
            <w:sz w:val="20"/>
            <w:szCs w:val="20"/>
            <w:lang w:val="en-US"/>
            <w:rPrChange w:id="639" w:author="Bothoff-Shanahan,Meghan R.(Student)" w:date="2023-12-11T16:57:00Z">
              <w:rPr>
                <w:rFonts w:eastAsia="Times New Roman"/>
                <w:i/>
                <w:iCs/>
                <w:color w:val="980000"/>
                <w:sz w:val="20"/>
                <w:szCs w:val="20"/>
                <w:lang w:val="en-US"/>
              </w:rPr>
            </w:rPrChange>
          </w:rPr>
          <w:t xml:space="preserve">D. </w:t>
        </w:r>
        <w:proofErr w:type="spellStart"/>
        <w:r w:rsidRPr="00A37D6B">
          <w:rPr>
            <w:rFonts w:eastAsia="Times New Roman"/>
            <w:i/>
            <w:iCs/>
            <w:sz w:val="20"/>
            <w:szCs w:val="20"/>
            <w:lang w:val="en-US"/>
            <w:rPrChange w:id="640" w:author="Bothoff-Shanahan,Meghan R.(Student)" w:date="2023-12-11T16:57:00Z">
              <w:rPr>
                <w:rFonts w:eastAsia="Times New Roman"/>
                <w:i/>
                <w:iCs/>
                <w:color w:val="980000"/>
                <w:sz w:val="20"/>
                <w:szCs w:val="20"/>
                <w:lang w:val="en-US"/>
              </w:rPr>
            </w:rPrChange>
          </w:rPr>
          <w:t>radiodurans</w:t>
        </w:r>
        <w:proofErr w:type="spellEnd"/>
        <w:r w:rsidRPr="00A37D6B">
          <w:rPr>
            <w:rFonts w:eastAsia="Times New Roman"/>
            <w:sz w:val="20"/>
            <w:szCs w:val="20"/>
            <w:lang w:val="en-US"/>
            <w:rPrChange w:id="641" w:author="Bothoff-Shanahan,Meghan R.(Student)" w:date="2023-12-11T16:57:00Z">
              <w:rPr>
                <w:rFonts w:eastAsia="Times New Roman"/>
                <w:color w:val="980000"/>
                <w:sz w:val="20"/>
                <w:szCs w:val="20"/>
                <w:lang w:val="en-US"/>
              </w:rPr>
            </w:rPrChange>
          </w:rPr>
          <w:t xml:space="preserve"> against the </w:t>
        </w:r>
        <w:r w:rsidRPr="00A37D6B">
          <w:rPr>
            <w:rFonts w:eastAsia="Times New Roman"/>
            <w:i/>
            <w:iCs/>
            <w:sz w:val="20"/>
            <w:szCs w:val="20"/>
            <w:lang w:val="en-US"/>
            <w:rPrChange w:id="642" w:author="Bothoff-Shanahan,Meghan R.(Student)" w:date="2023-12-11T16:57:00Z">
              <w:rPr>
                <w:rFonts w:eastAsia="Times New Roman"/>
                <w:i/>
                <w:iCs/>
                <w:color w:val="980000"/>
                <w:sz w:val="20"/>
                <w:szCs w:val="20"/>
                <w:lang w:val="en-US"/>
              </w:rPr>
            </w:rPrChange>
          </w:rPr>
          <w:t>T. thermophilus</w:t>
        </w:r>
        <w:r w:rsidRPr="00A37D6B">
          <w:rPr>
            <w:rFonts w:eastAsia="Times New Roman"/>
            <w:sz w:val="20"/>
            <w:szCs w:val="20"/>
            <w:lang w:val="en-US"/>
            <w:rPrChange w:id="643" w:author="Bothoff-Shanahan,Meghan R.(Student)" w:date="2023-12-11T16:57:00Z">
              <w:rPr>
                <w:rFonts w:eastAsia="Times New Roman"/>
                <w:color w:val="980000"/>
                <w:sz w:val="20"/>
                <w:szCs w:val="20"/>
                <w:lang w:val="en-US"/>
              </w:rPr>
            </w:rPrChange>
          </w:rPr>
          <w:t xml:space="preserve"> genome. Notable peaks suggest common score ranges, indicating clusters of genes with similar levels of similarity to the </w:t>
        </w:r>
        <w:r w:rsidRPr="00A37D6B">
          <w:rPr>
            <w:rFonts w:eastAsia="Times New Roman"/>
            <w:i/>
            <w:iCs/>
            <w:sz w:val="20"/>
            <w:szCs w:val="20"/>
            <w:lang w:val="en-US"/>
            <w:rPrChange w:id="644" w:author="Bothoff-Shanahan,Meghan R.(Student)" w:date="2023-12-11T16:57:00Z">
              <w:rPr>
                <w:rFonts w:eastAsia="Times New Roman"/>
                <w:i/>
                <w:iCs/>
                <w:color w:val="980000"/>
                <w:sz w:val="20"/>
                <w:szCs w:val="20"/>
                <w:lang w:val="en-US"/>
              </w:rPr>
            </w:rPrChange>
          </w:rPr>
          <w:t>T. thermophilus</w:t>
        </w:r>
        <w:r w:rsidRPr="00A37D6B">
          <w:rPr>
            <w:rFonts w:eastAsia="Times New Roman"/>
            <w:sz w:val="20"/>
            <w:szCs w:val="20"/>
            <w:lang w:val="en-US"/>
            <w:rPrChange w:id="645" w:author="Bothoff-Shanahan,Meghan R.(Student)" w:date="2023-12-11T16:57:00Z">
              <w:rPr>
                <w:rFonts w:eastAsia="Times New Roman"/>
                <w:color w:val="980000"/>
                <w:sz w:val="20"/>
                <w:szCs w:val="20"/>
                <w:lang w:val="en-US"/>
              </w:rPr>
            </w:rPrChange>
          </w:rPr>
          <w:t xml:space="preserve"> genome.</w:t>
        </w:r>
      </w:ins>
    </w:p>
    <w:p w14:paraId="509711F0" w14:textId="06C74154" w:rsidR="00A37D6B" w:rsidRPr="00A37D6B" w:rsidRDefault="00A37D6B" w:rsidP="00A37D6B">
      <w:pPr>
        <w:spacing w:line="480" w:lineRule="auto"/>
        <w:jc w:val="center"/>
        <w:rPr>
          <w:ins w:id="646" w:author="Bothoff-Shanahan,Meghan R.(Student)" w:date="2023-12-11T16:57:00Z"/>
          <w:rFonts w:ascii="Times New Roman" w:eastAsia="Times New Roman" w:hAnsi="Times New Roman" w:cs="Times New Roman"/>
          <w:sz w:val="24"/>
          <w:szCs w:val="24"/>
          <w:lang w:val="en-US"/>
        </w:rPr>
      </w:pPr>
      <w:ins w:id="647" w:author="Bothoff-Shanahan,Meghan R.(Student)" w:date="2023-12-11T16:57:00Z">
        <w:r w:rsidRPr="00A37D6B">
          <w:rPr>
            <w:rFonts w:eastAsia="Times New Roman"/>
            <w:noProof/>
            <w:bdr w:val="none" w:sz="0" w:space="0" w:color="auto" w:frame="1"/>
            <w:lang w:val="en-US"/>
            <w:rPrChange w:id="648" w:author="Bothoff-Shanahan,Meghan R.(Student)" w:date="2023-12-11T16:57:00Z">
              <w:rPr>
                <w:rFonts w:eastAsia="Times New Roman"/>
                <w:noProof/>
                <w:color w:val="980000"/>
                <w:bdr w:val="none" w:sz="0" w:space="0" w:color="auto" w:frame="1"/>
                <w:lang w:val="en-US"/>
              </w:rPr>
            </w:rPrChange>
          </w:rPr>
          <w:lastRenderedPageBreak/>
          <w:drawing>
            <wp:inline distT="0" distB="0" distL="0" distR="0" wp14:anchorId="0AD59667" wp14:editId="479052DA">
              <wp:extent cx="5943600" cy="4752975"/>
              <wp:effectExtent l="0" t="0" r="0" b="9525"/>
              <wp:docPr id="1824440814" name="Picture 13" descr="A graph of a number of organis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40814" name="Picture 13" descr="A graph of a number of organism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ins>
    </w:p>
    <w:p w14:paraId="4E97F602" w14:textId="77777777" w:rsidR="00A37D6B" w:rsidRPr="00A37D6B" w:rsidRDefault="00A37D6B" w:rsidP="00A37D6B">
      <w:pPr>
        <w:spacing w:line="240" w:lineRule="auto"/>
        <w:rPr>
          <w:ins w:id="649" w:author="Bothoff-Shanahan,Meghan R.(Student)" w:date="2023-12-11T16:57:00Z"/>
          <w:rFonts w:ascii="Times New Roman" w:eastAsia="Times New Roman" w:hAnsi="Times New Roman" w:cs="Times New Roman"/>
          <w:sz w:val="24"/>
          <w:szCs w:val="24"/>
          <w:lang w:val="en-US"/>
        </w:rPr>
      </w:pPr>
      <w:ins w:id="650" w:author="Bothoff-Shanahan,Meghan R.(Student)" w:date="2023-12-11T16:57:00Z">
        <w:r w:rsidRPr="00A37D6B">
          <w:rPr>
            <w:rFonts w:eastAsia="Times New Roman"/>
            <w:b/>
            <w:bCs/>
            <w:sz w:val="20"/>
            <w:szCs w:val="20"/>
            <w:lang w:val="en-US"/>
            <w:rPrChange w:id="651" w:author="Bothoff-Shanahan,Meghan R.(Student)" w:date="2023-12-11T16:57:00Z">
              <w:rPr>
                <w:rFonts w:eastAsia="Times New Roman"/>
                <w:b/>
                <w:bCs/>
                <w:color w:val="980000"/>
                <w:sz w:val="20"/>
                <w:szCs w:val="20"/>
                <w:lang w:val="en-US"/>
              </w:rPr>
            </w:rPrChange>
          </w:rPr>
          <w:t xml:space="preserve">Figure 3: Frequency of Organisms Identified in </w:t>
        </w:r>
        <w:r w:rsidRPr="00A37D6B">
          <w:rPr>
            <w:rFonts w:eastAsia="Times New Roman"/>
            <w:b/>
            <w:bCs/>
            <w:i/>
            <w:iCs/>
            <w:sz w:val="20"/>
            <w:szCs w:val="20"/>
            <w:lang w:val="en-US"/>
            <w:rPrChange w:id="652" w:author="Bothoff-Shanahan,Meghan R.(Student)" w:date="2023-12-11T16:57:00Z">
              <w:rPr>
                <w:rFonts w:eastAsia="Times New Roman"/>
                <w:b/>
                <w:bCs/>
                <w:i/>
                <w:iCs/>
                <w:color w:val="980000"/>
                <w:sz w:val="20"/>
                <w:szCs w:val="20"/>
                <w:lang w:val="en-US"/>
              </w:rPr>
            </w:rPrChange>
          </w:rPr>
          <w:t>T. thermophilus</w:t>
        </w:r>
        <w:r w:rsidRPr="00A37D6B">
          <w:rPr>
            <w:rFonts w:eastAsia="Times New Roman"/>
            <w:b/>
            <w:bCs/>
            <w:sz w:val="20"/>
            <w:szCs w:val="20"/>
            <w:lang w:val="en-US"/>
            <w:rPrChange w:id="653" w:author="Bothoff-Shanahan,Meghan R.(Student)" w:date="2023-12-11T16:57:00Z">
              <w:rPr>
                <w:rFonts w:eastAsia="Times New Roman"/>
                <w:b/>
                <w:bCs/>
                <w:color w:val="980000"/>
                <w:sz w:val="20"/>
                <w:szCs w:val="20"/>
                <w:lang w:val="en-US"/>
              </w:rPr>
            </w:rPrChange>
          </w:rPr>
          <w:t xml:space="preserve"> BLAST Results.</w:t>
        </w:r>
        <w:r w:rsidRPr="00A37D6B">
          <w:rPr>
            <w:rFonts w:eastAsia="Times New Roman"/>
            <w:sz w:val="20"/>
            <w:szCs w:val="20"/>
            <w:lang w:val="en-US"/>
            <w:rPrChange w:id="654" w:author="Bothoff-Shanahan,Meghan R.(Student)" w:date="2023-12-11T16:57:00Z">
              <w:rPr>
                <w:rFonts w:eastAsia="Times New Roman"/>
                <w:color w:val="980000"/>
                <w:sz w:val="20"/>
                <w:szCs w:val="20"/>
                <w:lang w:val="en-US"/>
              </w:rPr>
            </w:rPrChange>
          </w:rPr>
          <w:t xml:space="preserve"> The bar chart illustrates the count of different organisms that were identified as top hits in the BLAST analysis, using a selection of genes from </w:t>
        </w:r>
        <w:r w:rsidRPr="00A37D6B">
          <w:rPr>
            <w:rFonts w:eastAsia="Times New Roman"/>
            <w:i/>
            <w:iCs/>
            <w:sz w:val="20"/>
            <w:szCs w:val="20"/>
            <w:lang w:val="en-US"/>
            <w:rPrChange w:id="655" w:author="Bothoff-Shanahan,Meghan R.(Student)" w:date="2023-12-11T16:57:00Z">
              <w:rPr>
                <w:rFonts w:eastAsia="Times New Roman"/>
                <w:i/>
                <w:iCs/>
                <w:color w:val="980000"/>
                <w:sz w:val="20"/>
                <w:szCs w:val="20"/>
                <w:lang w:val="en-US"/>
              </w:rPr>
            </w:rPrChange>
          </w:rPr>
          <w:t xml:space="preserve">D. </w:t>
        </w:r>
        <w:proofErr w:type="spellStart"/>
        <w:r w:rsidRPr="00A37D6B">
          <w:rPr>
            <w:rFonts w:eastAsia="Times New Roman"/>
            <w:i/>
            <w:iCs/>
            <w:sz w:val="20"/>
            <w:szCs w:val="20"/>
            <w:lang w:val="en-US"/>
            <w:rPrChange w:id="656" w:author="Bothoff-Shanahan,Meghan R.(Student)" w:date="2023-12-11T16:57:00Z">
              <w:rPr>
                <w:rFonts w:eastAsia="Times New Roman"/>
                <w:i/>
                <w:iCs/>
                <w:color w:val="980000"/>
                <w:sz w:val="20"/>
                <w:szCs w:val="20"/>
                <w:lang w:val="en-US"/>
              </w:rPr>
            </w:rPrChange>
          </w:rPr>
          <w:t>radiodurans</w:t>
        </w:r>
        <w:proofErr w:type="spellEnd"/>
        <w:r w:rsidRPr="00A37D6B">
          <w:rPr>
            <w:rFonts w:eastAsia="Times New Roman"/>
            <w:sz w:val="20"/>
            <w:szCs w:val="20"/>
            <w:lang w:val="en-US"/>
            <w:rPrChange w:id="657" w:author="Bothoff-Shanahan,Meghan R.(Student)" w:date="2023-12-11T16:57:00Z">
              <w:rPr>
                <w:rFonts w:eastAsia="Times New Roman"/>
                <w:color w:val="980000"/>
                <w:sz w:val="20"/>
                <w:szCs w:val="20"/>
                <w:lang w:val="en-US"/>
              </w:rPr>
            </w:rPrChange>
          </w:rPr>
          <w:t xml:space="preserve"> against </w:t>
        </w:r>
        <w:r w:rsidRPr="00A37D6B">
          <w:rPr>
            <w:rFonts w:eastAsia="Times New Roman"/>
            <w:i/>
            <w:iCs/>
            <w:sz w:val="20"/>
            <w:szCs w:val="20"/>
            <w:lang w:val="en-US"/>
            <w:rPrChange w:id="658" w:author="Bothoff-Shanahan,Meghan R.(Student)" w:date="2023-12-11T16:57:00Z">
              <w:rPr>
                <w:rFonts w:eastAsia="Times New Roman"/>
                <w:i/>
                <w:iCs/>
                <w:color w:val="980000"/>
                <w:sz w:val="20"/>
                <w:szCs w:val="20"/>
                <w:lang w:val="en-US"/>
              </w:rPr>
            </w:rPrChange>
          </w:rPr>
          <w:t>T. thermophilus</w:t>
        </w:r>
        <w:r w:rsidRPr="00A37D6B">
          <w:rPr>
            <w:rFonts w:eastAsia="Times New Roman"/>
            <w:sz w:val="20"/>
            <w:szCs w:val="20"/>
            <w:lang w:val="en-US"/>
            <w:rPrChange w:id="659" w:author="Bothoff-Shanahan,Meghan R.(Student)" w:date="2023-12-11T16:57:00Z">
              <w:rPr>
                <w:rFonts w:eastAsia="Times New Roman"/>
                <w:color w:val="980000"/>
                <w:sz w:val="20"/>
                <w:szCs w:val="20"/>
                <w:lang w:val="en-US"/>
              </w:rPr>
            </w:rPrChange>
          </w:rPr>
          <w:t xml:space="preserve">. The chart highlights the prevalence of specific organisms, such as </w:t>
        </w:r>
        <w:r w:rsidRPr="00A37D6B">
          <w:rPr>
            <w:rFonts w:eastAsia="Times New Roman"/>
            <w:i/>
            <w:iCs/>
            <w:sz w:val="20"/>
            <w:szCs w:val="20"/>
            <w:lang w:val="en-US"/>
            <w:rPrChange w:id="660" w:author="Bothoff-Shanahan,Meghan R.(Student)" w:date="2023-12-11T16:57:00Z">
              <w:rPr>
                <w:rFonts w:eastAsia="Times New Roman"/>
                <w:i/>
                <w:iCs/>
                <w:color w:val="980000"/>
                <w:sz w:val="20"/>
                <w:szCs w:val="20"/>
                <w:lang w:val="en-US"/>
              </w:rPr>
            </w:rPrChange>
          </w:rPr>
          <w:t>Pseudomonas aeruginosa</w:t>
        </w:r>
        <w:r w:rsidRPr="00A37D6B">
          <w:rPr>
            <w:rFonts w:eastAsia="Times New Roman"/>
            <w:sz w:val="20"/>
            <w:szCs w:val="20"/>
            <w:lang w:val="en-US"/>
            <w:rPrChange w:id="661" w:author="Bothoff-Shanahan,Meghan R.(Student)" w:date="2023-12-11T16:57:00Z">
              <w:rPr>
                <w:rFonts w:eastAsia="Times New Roman"/>
                <w:color w:val="980000"/>
                <w:sz w:val="20"/>
                <w:szCs w:val="20"/>
                <w:lang w:val="en-US"/>
              </w:rPr>
            </w:rPrChange>
          </w:rPr>
          <w:t>, which appears most frequently in the results.</w:t>
        </w:r>
      </w:ins>
    </w:p>
    <w:p w14:paraId="36C5920E" w14:textId="77777777" w:rsidR="00A37D6B" w:rsidRPr="00A37D6B" w:rsidRDefault="00A37D6B" w:rsidP="00A37D6B">
      <w:pPr>
        <w:spacing w:line="240" w:lineRule="auto"/>
        <w:rPr>
          <w:ins w:id="662" w:author="Bothoff-Shanahan,Meghan R.(Student)" w:date="2023-12-11T16:57:00Z"/>
          <w:rFonts w:ascii="Times New Roman" w:eastAsia="Times New Roman" w:hAnsi="Times New Roman" w:cs="Times New Roman"/>
          <w:sz w:val="24"/>
          <w:szCs w:val="24"/>
          <w:lang w:val="en-US"/>
        </w:rPr>
      </w:pPr>
    </w:p>
    <w:p w14:paraId="5480E911" w14:textId="77777777" w:rsidR="00A37D6B" w:rsidRPr="00A37D6B" w:rsidRDefault="00A37D6B" w:rsidP="00A37D6B">
      <w:pPr>
        <w:spacing w:line="480" w:lineRule="auto"/>
        <w:rPr>
          <w:ins w:id="663" w:author="Bothoff-Shanahan,Meghan R.(Student)" w:date="2023-12-11T16:57:00Z"/>
          <w:rFonts w:ascii="Times New Roman" w:eastAsia="Times New Roman" w:hAnsi="Times New Roman" w:cs="Times New Roman"/>
          <w:sz w:val="24"/>
          <w:szCs w:val="24"/>
          <w:lang w:val="en-US"/>
        </w:rPr>
      </w:pPr>
      <w:proofErr w:type="spellStart"/>
      <w:ins w:id="664" w:author="Bothoff-Shanahan,Meghan R.(Student)" w:date="2023-12-11T16:57:00Z">
        <w:r w:rsidRPr="00A37D6B">
          <w:rPr>
            <w:rFonts w:eastAsia="Times New Roman"/>
            <w:b/>
            <w:bCs/>
            <w:sz w:val="24"/>
            <w:szCs w:val="24"/>
            <w:lang w:val="en-US"/>
            <w:rPrChange w:id="665" w:author="Bothoff-Shanahan,Meghan R.(Student)" w:date="2023-12-11T16:57:00Z">
              <w:rPr>
                <w:rFonts w:eastAsia="Times New Roman"/>
                <w:b/>
                <w:bCs/>
                <w:color w:val="980000"/>
                <w:sz w:val="24"/>
                <w:szCs w:val="24"/>
                <w:lang w:val="en-US"/>
              </w:rPr>
            </w:rPrChange>
          </w:rPr>
          <w:t>Deinococcus</w:t>
        </w:r>
        <w:proofErr w:type="spellEnd"/>
        <w:r w:rsidRPr="00A37D6B">
          <w:rPr>
            <w:rFonts w:eastAsia="Times New Roman"/>
            <w:b/>
            <w:bCs/>
            <w:sz w:val="24"/>
            <w:szCs w:val="24"/>
            <w:lang w:val="en-US"/>
            <w:rPrChange w:id="666" w:author="Bothoff-Shanahan,Meghan R.(Student)" w:date="2023-12-11T16:57:00Z">
              <w:rPr>
                <w:rFonts w:eastAsia="Times New Roman"/>
                <w:b/>
                <w:bCs/>
                <w:color w:val="980000"/>
                <w:sz w:val="24"/>
                <w:szCs w:val="24"/>
                <w:lang w:val="en-US"/>
              </w:rPr>
            </w:rPrChange>
          </w:rPr>
          <w:t xml:space="preserve"> </w:t>
        </w:r>
        <w:proofErr w:type="spellStart"/>
        <w:r w:rsidRPr="00A37D6B">
          <w:rPr>
            <w:rFonts w:eastAsia="Times New Roman"/>
            <w:b/>
            <w:bCs/>
            <w:sz w:val="24"/>
            <w:szCs w:val="24"/>
            <w:lang w:val="en-US"/>
            <w:rPrChange w:id="667" w:author="Bothoff-Shanahan,Meghan R.(Student)" w:date="2023-12-11T16:57:00Z">
              <w:rPr>
                <w:rFonts w:eastAsia="Times New Roman"/>
                <w:b/>
                <w:bCs/>
                <w:color w:val="980000"/>
                <w:sz w:val="24"/>
                <w:szCs w:val="24"/>
                <w:lang w:val="en-US"/>
              </w:rPr>
            </w:rPrChange>
          </w:rPr>
          <w:t>deserti</w:t>
        </w:r>
        <w:proofErr w:type="spellEnd"/>
        <w:r w:rsidRPr="00A37D6B">
          <w:rPr>
            <w:rFonts w:eastAsia="Times New Roman"/>
            <w:b/>
            <w:bCs/>
            <w:sz w:val="24"/>
            <w:szCs w:val="24"/>
            <w:lang w:val="en-US"/>
            <w:rPrChange w:id="668" w:author="Bothoff-Shanahan,Meghan R.(Student)" w:date="2023-12-11T16:57:00Z">
              <w:rPr>
                <w:rFonts w:eastAsia="Times New Roman"/>
                <w:b/>
                <w:bCs/>
                <w:color w:val="980000"/>
                <w:sz w:val="24"/>
                <w:szCs w:val="24"/>
                <w:lang w:val="en-US"/>
              </w:rPr>
            </w:rPrChange>
          </w:rPr>
          <w:t xml:space="preserve"> Results</w:t>
        </w:r>
      </w:ins>
    </w:p>
    <w:p w14:paraId="707A240A" w14:textId="77777777" w:rsidR="00A37D6B" w:rsidRPr="00A37D6B" w:rsidRDefault="00A37D6B" w:rsidP="00A37D6B">
      <w:pPr>
        <w:spacing w:line="240" w:lineRule="auto"/>
        <w:rPr>
          <w:ins w:id="669" w:author="Bothoff-Shanahan,Meghan R.(Student)" w:date="2023-12-11T16:57:00Z"/>
          <w:rFonts w:ascii="Times New Roman" w:eastAsia="Times New Roman" w:hAnsi="Times New Roman" w:cs="Times New Roman"/>
          <w:sz w:val="24"/>
          <w:szCs w:val="24"/>
          <w:lang w:val="en-US"/>
        </w:rPr>
      </w:pPr>
      <w:ins w:id="670" w:author="Bothoff-Shanahan,Meghan R.(Student)" w:date="2023-12-11T16:57:00Z">
        <w:r w:rsidRPr="00A37D6B">
          <w:rPr>
            <w:rFonts w:eastAsia="Times New Roman"/>
            <w:b/>
            <w:bCs/>
            <w:sz w:val="20"/>
            <w:szCs w:val="20"/>
            <w:lang w:val="en-US"/>
            <w:rPrChange w:id="671" w:author="Bothoff-Shanahan,Meghan R.(Student)" w:date="2023-12-11T16:57:00Z">
              <w:rPr>
                <w:rFonts w:eastAsia="Times New Roman"/>
                <w:b/>
                <w:bCs/>
                <w:color w:val="980000"/>
                <w:sz w:val="20"/>
                <w:szCs w:val="20"/>
                <w:lang w:val="en-US"/>
              </w:rPr>
            </w:rPrChange>
          </w:rPr>
          <w:t xml:space="preserve">Table 2: Top Significant BLAST Results for </w:t>
        </w:r>
        <w:r w:rsidRPr="00A37D6B">
          <w:rPr>
            <w:rFonts w:eastAsia="Times New Roman"/>
            <w:b/>
            <w:bCs/>
            <w:i/>
            <w:iCs/>
            <w:sz w:val="20"/>
            <w:szCs w:val="20"/>
            <w:lang w:val="en-US"/>
            <w:rPrChange w:id="672" w:author="Bothoff-Shanahan,Meghan R.(Student)" w:date="2023-12-11T16:57:00Z">
              <w:rPr>
                <w:rFonts w:eastAsia="Times New Roman"/>
                <w:b/>
                <w:bCs/>
                <w:i/>
                <w:iCs/>
                <w:color w:val="980000"/>
                <w:sz w:val="20"/>
                <w:szCs w:val="20"/>
                <w:lang w:val="en-US"/>
              </w:rPr>
            </w:rPrChange>
          </w:rPr>
          <w:t xml:space="preserve">D. </w:t>
        </w:r>
        <w:proofErr w:type="spellStart"/>
        <w:r w:rsidRPr="00A37D6B">
          <w:rPr>
            <w:rFonts w:eastAsia="Times New Roman"/>
            <w:b/>
            <w:bCs/>
            <w:i/>
            <w:iCs/>
            <w:sz w:val="20"/>
            <w:szCs w:val="20"/>
            <w:lang w:val="en-US"/>
            <w:rPrChange w:id="673" w:author="Bothoff-Shanahan,Meghan R.(Student)" w:date="2023-12-11T16:57:00Z">
              <w:rPr>
                <w:rFonts w:eastAsia="Times New Roman"/>
                <w:b/>
                <w:bCs/>
                <w:i/>
                <w:iCs/>
                <w:color w:val="980000"/>
                <w:sz w:val="20"/>
                <w:szCs w:val="20"/>
                <w:lang w:val="en-US"/>
              </w:rPr>
            </w:rPrChange>
          </w:rPr>
          <w:t>deserti</w:t>
        </w:r>
        <w:proofErr w:type="spellEnd"/>
        <w:r w:rsidRPr="00A37D6B">
          <w:rPr>
            <w:rFonts w:eastAsia="Times New Roman"/>
            <w:b/>
            <w:bCs/>
            <w:sz w:val="20"/>
            <w:szCs w:val="20"/>
            <w:lang w:val="en-US"/>
            <w:rPrChange w:id="674" w:author="Bothoff-Shanahan,Meghan R.(Student)" w:date="2023-12-11T16:57:00Z">
              <w:rPr>
                <w:rFonts w:eastAsia="Times New Roman"/>
                <w:b/>
                <w:bCs/>
                <w:color w:val="980000"/>
                <w:sz w:val="20"/>
                <w:szCs w:val="20"/>
                <w:lang w:val="en-US"/>
              </w:rPr>
            </w:rPrChange>
          </w:rPr>
          <w:t>.</w:t>
        </w:r>
        <w:r w:rsidRPr="00A37D6B">
          <w:rPr>
            <w:rFonts w:eastAsia="Times New Roman"/>
            <w:sz w:val="20"/>
            <w:szCs w:val="20"/>
            <w:lang w:val="en-US"/>
            <w:rPrChange w:id="675" w:author="Bothoff-Shanahan,Meghan R.(Student)" w:date="2023-12-11T16:57:00Z">
              <w:rPr>
                <w:rFonts w:eastAsia="Times New Roman"/>
                <w:color w:val="980000"/>
                <w:sz w:val="20"/>
                <w:szCs w:val="20"/>
                <w:lang w:val="en-US"/>
              </w:rPr>
            </w:rPrChange>
          </w:rPr>
          <w:t xml:space="preserve"> The table presents the highest scoring hits from the BLAST analysis of selected genes from </w:t>
        </w:r>
        <w:r w:rsidRPr="00A37D6B">
          <w:rPr>
            <w:rFonts w:eastAsia="Times New Roman"/>
            <w:i/>
            <w:iCs/>
            <w:sz w:val="20"/>
            <w:szCs w:val="20"/>
            <w:lang w:val="en-US"/>
            <w:rPrChange w:id="676" w:author="Bothoff-Shanahan,Meghan R.(Student)" w:date="2023-12-11T16:57:00Z">
              <w:rPr>
                <w:rFonts w:eastAsia="Times New Roman"/>
                <w:i/>
                <w:iCs/>
                <w:color w:val="980000"/>
                <w:sz w:val="20"/>
                <w:szCs w:val="20"/>
                <w:lang w:val="en-US"/>
              </w:rPr>
            </w:rPrChange>
          </w:rPr>
          <w:t xml:space="preserve">D. </w:t>
        </w:r>
        <w:proofErr w:type="spellStart"/>
        <w:r w:rsidRPr="00A37D6B">
          <w:rPr>
            <w:rFonts w:eastAsia="Times New Roman"/>
            <w:i/>
            <w:iCs/>
            <w:sz w:val="20"/>
            <w:szCs w:val="20"/>
            <w:lang w:val="en-US"/>
            <w:rPrChange w:id="677" w:author="Bothoff-Shanahan,Meghan R.(Student)" w:date="2023-12-11T16:57:00Z">
              <w:rPr>
                <w:rFonts w:eastAsia="Times New Roman"/>
                <w:i/>
                <w:iCs/>
                <w:color w:val="980000"/>
                <w:sz w:val="20"/>
                <w:szCs w:val="20"/>
                <w:lang w:val="en-US"/>
              </w:rPr>
            </w:rPrChange>
          </w:rPr>
          <w:t>radiodurans</w:t>
        </w:r>
        <w:proofErr w:type="spellEnd"/>
        <w:r w:rsidRPr="00A37D6B">
          <w:rPr>
            <w:rFonts w:eastAsia="Times New Roman"/>
            <w:sz w:val="20"/>
            <w:szCs w:val="20"/>
            <w:lang w:val="en-US"/>
            <w:rPrChange w:id="678" w:author="Bothoff-Shanahan,Meghan R.(Student)" w:date="2023-12-11T16:57:00Z">
              <w:rPr>
                <w:rFonts w:eastAsia="Times New Roman"/>
                <w:color w:val="980000"/>
                <w:sz w:val="20"/>
                <w:szCs w:val="20"/>
                <w:lang w:val="en-US"/>
              </w:rPr>
            </w:rPrChange>
          </w:rPr>
          <w:t xml:space="preserve"> against the genomic sequences of</w:t>
        </w:r>
        <w:r w:rsidRPr="00A37D6B">
          <w:rPr>
            <w:rFonts w:eastAsia="Times New Roman"/>
            <w:i/>
            <w:iCs/>
            <w:sz w:val="20"/>
            <w:szCs w:val="20"/>
            <w:lang w:val="en-US"/>
            <w:rPrChange w:id="679" w:author="Bothoff-Shanahan,Meghan R.(Student)" w:date="2023-12-11T16:57:00Z">
              <w:rPr>
                <w:rFonts w:eastAsia="Times New Roman"/>
                <w:i/>
                <w:iCs/>
                <w:color w:val="980000"/>
                <w:sz w:val="20"/>
                <w:szCs w:val="20"/>
                <w:lang w:val="en-US"/>
              </w:rPr>
            </w:rPrChange>
          </w:rPr>
          <w:t xml:space="preserve"> D. </w:t>
        </w:r>
        <w:proofErr w:type="spellStart"/>
        <w:r w:rsidRPr="00A37D6B">
          <w:rPr>
            <w:rFonts w:eastAsia="Times New Roman"/>
            <w:i/>
            <w:iCs/>
            <w:sz w:val="20"/>
            <w:szCs w:val="20"/>
            <w:lang w:val="en-US"/>
            <w:rPrChange w:id="680" w:author="Bothoff-Shanahan,Meghan R.(Student)" w:date="2023-12-11T16:57:00Z">
              <w:rPr>
                <w:rFonts w:eastAsia="Times New Roman"/>
                <w:i/>
                <w:iCs/>
                <w:color w:val="980000"/>
                <w:sz w:val="20"/>
                <w:szCs w:val="20"/>
                <w:lang w:val="en-US"/>
              </w:rPr>
            </w:rPrChange>
          </w:rPr>
          <w:t>deserti</w:t>
        </w:r>
        <w:proofErr w:type="spellEnd"/>
        <w:r w:rsidRPr="00A37D6B">
          <w:rPr>
            <w:rFonts w:eastAsia="Times New Roman"/>
            <w:sz w:val="20"/>
            <w:szCs w:val="20"/>
            <w:lang w:val="en-US"/>
            <w:rPrChange w:id="681" w:author="Bothoff-Shanahan,Meghan R.(Student)" w:date="2023-12-11T16:57:00Z">
              <w:rPr>
                <w:rFonts w:eastAsia="Times New Roman"/>
                <w:color w:val="980000"/>
                <w:sz w:val="20"/>
                <w:szCs w:val="20"/>
                <w:lang w:val="en-US"/>
              </w:rPr>
            </w:rPrChange>
          </w:rPr>
          <w:t xml:space="preserve">. The table showcases the notable similarity between the genes of </w:t>
        </w:r>
        <w:r w:rsidRPr="00A37D6B">
          <w:rPr>
            <w:rFonts w:eastAsia="Times New Roman"/>
            <w:i/>
            <w:iCs/>
            <w:sz w:val="20"/>
            <w:szCs w:val="20"/>
            <w:lang w:val="en-US"/>
            <w:rPrChange w:id="682" w:author="Bothoff-Shanahan,Meghan R.(Student)" w:date="2023-12-11T16:57:00Z">
              <w:rPr>
                <w:rFonts w:eastAsia="Times New Roman"/>
                <w:i/>
                <w:iCs/>
                <w:color w:val="980000"/>
                <w:sz w:val="20"/>
                <w:szCs w:val="20"/>
                <w:lang w:val="en-US"/>
              </w:rPr>
            </w:rPrChange>
          </w:rPr>
          <w:t xml:space="preserve">D. </w:t>
        </w:r>
        <w:proofErr w:type="spellStart"/>
        <w:r w:rsidRPr="00A37D6B">
          <w:rPr>
            <w:rFonts w:eastAsia="Times New Roman"/>
            <w:i/>
            <w:iCs/>
            <w:sz w:val="20"/>
            <w:szCs w:val="20"/>
            <w:lang w:val="en-US"/>
            <w:rPrChange w:id="683" w:author="Bothoff-Shanahan,Meghan R.(Student)" w:date="2023-12-11T16:57:00Z">
              <w:rPr>
                <w:rFonts w:eastAsia="Times New Roman"/>
                <w:i/>
                <w:iCs/>
                <w:color w:val="980000"/>
                <w:sz w:val="20"/>
                <w:szCs w:val="20"/>
                <w:lang w:val="en-US"/>
              </w:rPr>
            </w:rPrChange>
          </w:rPr>
          <w:t>radiodurans</w:t>
        </w:r>
        <w:proofErr w:type="spellEnd"/>
        <w:r w:rsidRPr="00A37D6B">
          <w:rPr>
            <w:rFonts w:eastAsia="Times New Roman"/>
            <w:sz w:val="20"/>
            <w:szCs w:val="20"/>
            <w:lang w:val="en-US"/>
            <w:rPrChange w:id="684" w:author="Bothoff-Shanahan,Meghan R.(Student)" w:date="2023-12-11T16:57:00Z">
              <w:rPr>
                <w:rFonts w:eastAsia="Times New Roman"/>
                <w:color w:val="980000"/>
                <w:sz w:val="20"/>
                <w:szCs w:val="20"/>
                <w:lang w:val="en-US"/>
              </w:rPr>
            </w:rPrChange>
          </w:rPr>
          <w:t xml:space="preserve"> and those of </w:t>
        </w:r>
        <w:r w:rsidRPr="00A37D6B">
          <w:rPr>
            <w:rFonts w:eastAsia="Times New Roman"/>
            <w:i/>
            <w:iCs/>
            <w:sz w:val="20"/>
            <w:szCs w:val="20"/>
            <w:lang w:val="en-US"/>
            <w:rPrChange w:id="685" w:author="Bothoff-Shanahan,Meghan R.(Student)" w:date="2023-12-11T16:57:00Z">
              <w:rPr>
                <w:rFonts w:eastAsia="Times New Roman"/>
                <w:i/>
                <w:iCs/>
                <w:color w:val="980000"/>
                <w:sz w:val="20"/>
                <w:szCs w:val="20"/>
                <w:lang w:val="en-US"/>
              </w:rPr>
            </w:rPrChange>
          </w:rPr>
          <w:t xml:space="preserve">P. </w:t>
        </w:r>
        <w:proofErr w:type="spellStart"/>
        <w:r w:rsidRPr="00A37D6B">
          <w:rPr>
            <w:rFonts w:eastAsia="Times New Roman"/>
            <w:i/>
            <w:iCs/>
            <w:sz w:val="20"/>
            <w:szCs w:val="20"/>
            <w:lang w:val="en-US"/>
            <w:rPrChange w:id="686" w:author="Bothoff-Shanahan,Meghan R.(Student)" w:date="2023-12-11T16:57:00Z">
              <w:rPr>
                <w:rFonts w:eastAsia="Times New Roman"/>
                <w:i/>
                <w:iCs/>
                <w:color w:val="980000"/>
                <w:sz w:val="20"/>
                <w:szCs w:val="20"/>
                <w:lang w:val="en-US"/>
              </w:rPr>
            </w:rPrChange>
          </w:rPr>
          <w:t>salivibrio</w:t>
        </w:r>
        <w:proofErr w:type="spellEnd"/>
        <w:r w:rsidRPr="00A37D6B">
          <w:rPr>
            <w:rFonts w:eastAsia="Times New Roman"/>
            <w:sz w:val="20"/>
            <w:szCs w:val="20"/>
            <w:lang w:val="en-US"/>
            <w:rPrChange w:id="687" w:author="Bothoff-Shanahan,Meghan R.(Student)" w:date="2023-12-11T16:57:00Z">
              <w:rPr>
                <w:rFonts w:eastAsia="Times New Roman"/>
                <w:color w:val="980000"/>
                <w:sz w:val="20"/>
                <w:szCs w:val="20"/>
                <w:lang w:val="en-US"/>
              </w:rPr>
            </w:rPrChange>
          </w:rPr>
          <w:t>, as evidenced by the high scores and low e-values.</w:t>
        </w:r>
      </w:ins>
    </w:p>
    <w:p w14:paraId="18C57EEF" w14:textId="0C4325C9" w:rsidR="00A37D6B" w:rsidRPr="00A37D6B" w:rsidRDefault="00A37D6B" w:rsidP="00A37D6B">
      <w:pPr>
        <w:spacing w:line="480" w:lineRule="auto"/>
        <w:jc w:val="center"/>
        <w:rPr>
          <w:ins w:id="688" w:author="Bothoff-Shanahan,Meghan R.(Student)" w:date="2023-12-11T16:57:00Z"/>
          <w:rFonts w:ascii="Times New Roman" w:eastAsia="Times New Roman" w:hAnsi="Times New Roman" w:cs="Times New Roman"/>
          <w:sz w:val="24"/>
          <w:szCs w:val="24"/>
          <w:lang w:val="en-US"/>
        </w:rPr>
      </w:pPr>
      <w:ins w:id="689" w:author="Bothoff-Shanahan,Meghan R.(Student)" w:date="2023-12-11T16:57:00Z">
        <w:r w:rsidRPr="00A37D6B">
          <w:rPr>
            <w:rFonts w:eastAsia="Times New Roman"/>
            <w:noProof/>
            <w:bdr w:val="none" w:sz="0" w:space="0" w:color="auto" w:frame="1"/>
            <w:lang w:val="en-US"/>
            <w:rPrChange w:id="690" w:author="Bothoff-Shanahan,Meghan R.(Student)" w:date="2023-12-11T16:57:00Z">
              <w:rPr>
                <w:rFonts w:eastAsia="Times New Roman"/>
                <w:noProof/>
                <w:color w:val="980000"/>
                <w:bdr w:val="none" w:sz="0" w:space="0" w:color="auto" w:frame="1"/>
                <w:lang w:val="en-US"/>
              </w:rPr>
            </w:rPrChange>
          </w:rPr>
          <w:lastRenderedPageBreak/>
          <w:drawing>
            <wp:inline distT="0" distB="0" distL="0" distR="0" wp14:anchorId="3EF791D5" wp14:editId="1064F622">
              <wp:extent cx="5943600" cy="1676400"/>
              <wp:effectExtent l="0" t="0" r="0" b="0"/>
              <wp:docPr id="284066336"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66336" name="Picture 12" descr="A screen 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ins>
    </w:p>
    <w:p w14:paraId="6BA34E7E" w14:textId="1AB21FD4" w:rsidR="00A37D6B" w:rsidRPr="00A37D6B" w:rsidRDefault="00A37D6B" w:rsidP="00A37D6B">
      <w:pPr>
        <w:spacing w:line="480" w:lineRule="auto"/>
        <w:rPr>
          <w:ins w:id="691" w:author="Bothoff-Shanahan,Meghan R.(Student)" w:date="2023-12-11T16:57:00Z"/>
          <w:rFonts w:ascii="Times New Roman" w:eastAsia="Times New Roman" w:hAnsi="Times New Roman" w:cs="Times New Roman"/>
          <w:sz w:val="24"/>
          <w:szCs w:val="24"/>
          <w:lang w:val="en-US"/>
        </w:rPr>
      </w:pPr>
      <w:ins w:id="692" w:author="Bothoff-Shanahan,Meghan R.(Student)" w:date="2023-12-11T16:57:00Z">
        <w:r w:rsidRPr="00A37D6B">
          <w:rPr>
            <w:rFonts w:eastAsia="Times New Roman"/>
            <w:lang w:val="en-US"/>
            <w:rPrChange w:id="693" w:author="Bothoff-Shanahan,Meghan R.(Student)" w:date="2023-12-11T16:57:00Z">
              <w:rPr>
                <w:rFonts w:eastAsia="Times New Roman"/>
                <w:color w:val="980000"/>
                <w:lang w:val="en-US"/>
              </w:rPr>
            </w:rPrChange>
          </w:rPr>
          <w:t xml:space="preserve">The BLAST analysis of </w:t>
        </w:r>
        <w:r w:rsidRPr="00A37D6B">
          <w:rPr>
            <w:rFonts w:eastAsia="Times New Roman"/>
            <w:i/>
            <w:iCs/>
            <w:lang w:val="en-US"/>
            <w:rPrChange w:id="694" w:author="Bothoff-Shanahan,Meghan R.(Student)" w:date="2023-12-11T16:57:00Z">
              <w:rPr>
                <w:rFonts w:eastAsia="Times New Roman"/>
                <w:i/>
                <w:iCs/>
                <w:color w:val="980000"/>
                <w:lang w:val="en-US"/>
              </w:rPr>
            </w:rPrChange>
          </w:rPr>
          <w:t xml:space="preserve">D. </w:t>
        </w:r>
        <w:proofErr w:type="spellStart"/>
        <w:r w:rsidRPr="00A37D6B">
          <w:rPr>
            <w:rFonts w:eastAsia="Times New Roman"/>
            <w:i/>
            <w:iCs/>
            <w:lang w:val="en-US"/>
            <w:rPrChange w:id="695" w:author="Bothoff-Shanahan,Meghan R.(Student)" w:date="2023-12-11T16:57:00Z">
              <w:rPr>
                <w:rFonts w:eastAsia="Times New Roman"/>
                <w:i/>
                <w:iCs/>
                <w:color w:val="980000"/>
                <w:lang w:val="en-US"/>
              </w:rPr>
            </w:rPrChange>
          </w:rPr>
          <w:t>deserti</w:t>
        </w:r>
        <w:proofErr w:type="spellEnd"/>
        <w:r w:rsidRPr="00A37D6B">
          <w:rPr>
            <w:rFonts w:eastAsia="Times New Roman"/>
            <w:lang w:val="en-US"/>
            <w:rPrChange w:id="696" w:author="Bothoff-Shanahan,Meghan R.(Student)" w:date="2023-12-11T16:57:00Z">
              <w:rPr>
                <w:rFonts w:eastAsia="Times New Roman"/>
                <w:color w:val="980000"/>
                <w:lang w:val="en-US"/>
              </w:rPr>
            </w:rPrChange>
          </w:rPr>
          <w:t xml:space="preserve"> resulted in a total of 235 hits, with 5 hits having significant matches (e-values equal to or greater than 0.05). A high score (242.0) and a very low e-value (approximately 1.58e-57) indicate a strong similarity between the RecA gene in </w:t>
        </w:r>
        <w:r w:rsidRPr="00A37D6B">
          <w:rPr>
            <w:rFonts w:eastAsia="Times New Roman"/>
            <w:i/>
            <w:iCs/>
            <w:lang w:val="en-US"/>
            <w:rPrChange w:id="697" w:author="Bothoff-Shanahan,Meghan R.(Student)" w:date="2023-12-11T16:57:00Z">
              <w:rPr>
                <w:rFonts w:eastAsia="Times New Roman"/>
                <w:i/>
                <w:iCs/>
                <w:color w:val="980000"/>
                <w:lang w:val="en-US"/>
              </w:rPr>
            </w:rPrChange>
          </w:rPr>
          <w:t xml:space="preserve">D. </w:t>
        </w:r>
        <w:proofErr w:type="spellStart"/>
        <w:r w:rsidRPr="00A37D6B">
          <w:rPr>
            <w:rFonts w:eastAsia="Times New Roman"/>
            <w:i/>
            <w:iCs/>
            <w:lang w:val="en-US"/>
            <w:rPrChange w:id="698" w:author="Bothoff-Shanahan,Meghan R.(Student)" w:date="2023-12-11T16:57:00Z">
              <w:rPr>
                <w:rFonts w:eastAsia="Times New Roman"/>
                <w:i/>
                <w:iCs/>
                <w:color w:val="980000"/>
                <w:lang w:val="en-US"/>
              </w:rPr>
            </w:rPrChange>
          </w:rPr>
          <w:t>radiodurans</w:t>
        </w:r>
        <w:proofErr w:type="spellEnd"/>
        <w:r w:rsidRPr="00A37D6B">
          <w:rPr>
            <w:rFonts w:eastAsia="Times New Roman"/>
            <w:i/>
            <w:iCs/>
            <w:lang w:val="en-US"/>
            <w:rPrChange w:id="699" w:author="Bothoff-Shanahan,Meghan R.(Student)" w:date="2023-12-11T16:57:00Z">
              <w:rPr>
                <w:rFonts w:eastAsia="Times New Roman"/>
                <w:i/>
                <w:iCs/>
                <w:color w:val="980000"/>
                <w:lang w:val="en-US"/>
              </w:rPr>
            </w:rPrChange>
          </w:rPr>
          <w:t xml:space="preserve"> </w:t>
        </w:r>
        <w:r w:rsidRPr="00A37D6B">
          <w:rPr>
            <w:rFonts w:eastAsia="Times New Roman"/>
            <w:lang w:val="en-US"/>
            <w:rPrChange w:id="700" w:author="Bothoff-Shanahan,Meghan R.(Student)" w:date="2023-12-11T16:57:00Z">
              <w:rPr>
                <w:rFonts w:eastAsia="Times New Roman"/>
                <w:color w:val="980000"/>
                <w:lang w:val="en-US"/>
              </w:rPr>
            </w:rPrChange>
          </w:rPr>
          <w:t>and the sequence from</w:t>
        </w:r>
        <w:r w:rsidRPr="00A37D6B">
          <w:rPr>
            <w:rFonts w:eastAsia="Times New Roman"/>
            <w:i/>
            <w:iCs/>
            <w:lang w:val="en-US"/>
            <w:rPrChange w:id="701" w:author="Bothoff-Shanahan,Meghan R.(Student)" w:date="2023-12-11T16:57:00Z">
              <w:rPr>
                <w:rFonts w:eastAsia="Times New Roman"/>
                <w:i/>
                <w:iCs/>
                <w:color w:val="980000"/>
                <w:lang w:val="en-US"/>
              </w:rPr>
            </w:rPrChange>
          </w:rPr>
          <w:t xml:space="preserve"> </w:t>
        </w:r>
        <w:proofErr w:type="spellStart"/>
        <w:r w:rsidRPr="00A37D6B">
          <w:rPr>
            <w:rFonts w:eastAsia="Times New Roman"/>
            <w:i/>
            <w:iCs/>
            <w:lang w:val="en-US"/>
            <w:rPrChange w:id="702" w:author="Bothoff-Shanahan,Meghan R.(Student)" w:date="2023-12-11T16:57:00Z">
              <w:rPr>
                <w:rFonts w:eastAsia="Times New Roman"/>
                <w:i/>
                <w:iCs/>
                <w:color w:val="980000"/>
                <w:lang w:val="en-US"/>
              </w:rPr>
            </w:rPrChange>
          </w:rPr>
          <w:t>Pontimonas</w:t>
        </w:r>
        <w:proofErr w:type="spellEnd"/>
        <w:r w:rsidRPr="00A37D6B">
          <w:rPr>
            <w:rFonts w:eastAsia="Times New Roman"/>
            <w:i/>
            <w:iCs/>
            <w:lang w:val="en-US"/>
            <w:rPrChange w:id="703" w:author="Bothoff-Shanahan,Meghan R.(Student)" w:date="2023-12-11T16:57:00Z">
              <w:rPr>
                <w:rFonts w:eastAsia="Times New Roman"/>
                <w:i/>
                <w:iCs/>
                <w:color w:val="980000"/>
                <w:lang w:val="en-US"/>
              </w:rPr>
            </w:rPrChange>
          </w:rPr>
          <w:t xml:space="preserve"> </w:t>
        </w:r>
        <w:proofErr w:type="spellStart"/>
        <w:r w:rsidRPr="00A37D6B">
          <w:rPr>
            <w:rFonts w:eastAsia="Times New Roman"/>
            <w:i/>
            <w:iCs/>
            <w:lang w:val="en-US"/>
            <w:rPrChange w:id="704" w:author="Bothoff-Shanahan,Meghan R.(Student)" w:date="2023-12-11T16:57:00Z">
              <w:rPr>
                <w:rFonts w:eastAsia="Times New Roman"/>
                <w:i/>
                <w:iCs/>
                <w:color w:val="980000"/>
                <w:lang w:val="en-US"/>
              </w:rPr>
            </w:rPrChange>
          </w:rPr>
          <w:t>salivibrio</w:t>
        </w:r>
        <w:proofErr w:type="spellEnd"/>
        <w:r w:rsidRPr="00A37D6B">
          <w:rPr>
            <w:rFonts w:eastAsia="Times New Roman"/>
            <w:lang w:val="en-US"/>
            <w:rPrChange w:id="705" w:author="Bothoff-Shanahan,Meghan R.(Student)" w:date="2023-12-11T16:57:00Z">
              <w:rPr>
                <w:rFonts w:eastAsia="Times New Roman"/>
                <w:color w:val="980000"/>
                <w:lang w:val="en-US"/>
              </w:rPr>
            </w:rPrChange>
          </w:rPr>
          <w:t xml:space="preserve">, one of the organisms within the dataset of </w:t>
        </w:r>
        <w:r w:rsidRPr="00A37D6B">
          <w:rPr>
            <w:rFonts w:eastAsia="Times New Roman"/>
            <w:i/>
            <w:iCs/>
            <w:lang w:val="en-US"/>
            <w:rPrChange w:id="706" w:author="Bothoff-Shanahan,Meghan R.(Student)" w:date="2023-12-11T16:57:00Z">
              <w:rPr>
                <w:rFonts w:eastAsia="Times New Roman"/>
                <w:i/>
                <w:iCs/>
                <w:color w:val="980000"/>
                <w:lang w:val="en-US"/>
              </w:rPr>
            </w:rPrChange>
          </w:rPr>
          <w:t xml:space="preserve">D. </w:t>
        </w:r>
        <w:proofErr w:type="spellStart"/>
        <w:r w:rsidRPr="00A37D6B">
          <w:rPr>
            <w:rFonts w:eastAsia="Times New Roman"/>
            <w:i/>
            <w:iCs/>
            <w:lang w:val="en-US"/>
            <w:rPrChange w:id="707" w:author="Bothoff-Shanahan,Meghan R.(Student)" w:date="2023-12-11T16:57:00Z">
              <w:rPr>
                <w:rFonts w:eastAsia="Times New Roman"/>
                <w:i/>
                <w:iCs/>
                <w:color w:val="980000"/>
                <w:lang w:val="en-US"/>
              </w:rPr>
            </w:rPrChange>
          </w:rPr>
          <w:t>deserti</w:t>
        </w:r>
        <w:proofErr w:type="spellEnd"/>
        <w:r w:rsidRPr="00A37D6B">
          <w:rPr>
            <w:rFonts w:eastAsia="Times New Roman"/>
            <w:i/>
            <w:iCs/>
            <w:lang w:val="en-US"/>
            <w:rPrChange w:id="708" w:author="Bothoff-Shanahan,Meghan R.(Student)" w:date="2023-12-11T16:57:00Z">
              <w:rPr>
                <w:rFonts w:eastAsia="Times New Roman"/>
                <w:i/>
                <w:iCs/>
                <w:color w:val="980000"/>
                <w:lang w:val="en-US"/>
              </w:rPr>
            </w:rPrChange>
          </w:rPr>
          <w:t>.</w:t>
        </w:r>
        <w:r w:rsidRPr="00A37D6B">
          <w:rPr>
            <w:rFonts w:eastAsia="Times New Roman"/>
            <w:lang w:val="en-US"/>
            <w:rPrChange w:id="709" w:author="Bothoff-Shanahan,Meghan R.(Student)" w:date="2023-12-11T16:57:00Z">
              <w:rPr>
                <w:rFonts w:eastAsia="Times New Roman"/>
                <w:color w:val="980000"/>
                <w:lang w:val="en-US"/>
              </w:rPr>
            </w:rPrChange>
          </w:rPr>
          <w:t xml:space="preserve"> The score (38.0) and e-value (0.021) of the DPS gene are relatively low, indicating a less strong similarity compared to RecA. DNA polymerase I (</w:t>
        </w:r>
        <w:proofErr w:type="spellStart"/>
        <w:r w:rsidRPr="00A37D6B">
          <w:rPr>
            <w:rFonts w:eastAsia="Times New Roman"/>
            <w:lang w:val="en-US"/>
            <w:rPrChange w:id="710" w:author="Bothoff-Shanahan,Meghan R.(Student)" w:date="2023-12-11T16:57:00Z">
              <w:rPr>
                <w:rFonts w:eastAsia="Times New Roman"/>
                <w:color w:val="980000"/>
                <w:lang w:val="en-US"/>
              </w:rPr>
            </w:rPrChange>
          </w:rPr>
          <w:t>PolA</w:t>
        </w:r>
        <w:proofErr w:type="spellEnd"/>
        <w:r w:rsidRPr="00A37D6B">
          <w:rPr>
            <w:rFonts w:eastAsia="Times New Roman"/>
            <w:lang w:val="en-US"/>
            <w:rPrChange w:id="711" w:author="Bothoff-Shanahan,Meghan R.(Student)" w:date="2023-12-11T16:57:00Z">
              <w:rPr>
                <w:rFonts w:eastAsia="Times New Roman"/>
                <w:color w:val="980000"/>
                <w:lang w:val="en-US"/>
              </w:rPr>
            </w:rPrChange>
          </w:rPr>
          <w:t xml:space="preserve">) has two separate alignments with scores of 76.0 and 59.0 and e-values of 4.65e-12 and 3.57e-07 respectively </w:t>
        </w:r>
      </w:ins>
      <w:ins w:id="712" w:author="Bothoff-Shanahan,Meghan R.(Student)" w:date="2023-12-11T16:58:00Z">
        <w:r w:rsidRPr="00A37D6B">
          <w:rPr>
            <w:rFonts w:eastAsia="Times New Roman"/>
            <w:lang w:val="en-US"/>
          </w:rPr>
          <w:t>suggesting</w:t>
        </w:r>
      </w:ins>
      <w:ins w:id="713" w:author="Bothoff-Shanahan,Meghan R.(Student)" w:date="2023-12-11T16:57:00Z">
        <w:r w:rsidRPr="00A37D6B">
          <w:rPr>
            <w:rFonts w:eastAsia="Times New Roman"/>
            <w:lang w:val="en-US"/>
            <w:rPrChange w:id="714" w:author="Bothoff-Shanahan,Meghan R.(Student)" w:date="2023-12-11T16:57:00Z">
              <w:rPr>
                <w:rFonts w:eastAsia="Times New Roman"/>
                <w:color w:val="980000"/>
                <w:lang w:val="en-US"/>
              </w:rPr>
            </w:rPrChange>
          </w:rPr>
          <w:t xml:space="preserve"> a significant similarity. </w:t>
        </w:r>
      </w:ins>
    </w:p>
    <w:p w14:paraId="73073666" w14:textId="77777777" w:rsidR="00A37D6B" w:rsidRPr="00A37D6B" w:rsidRDefault="00A37D6B" w:rsidP="00A37D6B">
      <w:pPr>
        <w:spacing w:line="240" w:lineRule="auto"/>
        <w:rPr>
          <w:ins w:id="715" w:author="Bothoff-Shanahan,Meghan R.(Student)" w:date="2023-12-11T16:57:00Z"/>
          <w:rFonts w:ascii="Times New Roman" w:eastAsia="Times New Roman" w:hAnsi="Times New Roman" w:cs="Times New Roman"/>
          <w:sz w:val="24"/>
          <w:szCs w:val="24"/>
          <w:lang w:val="en-US"/>
        </w:rPr>
      </w:pPr>
    </w:p>
    <w:p w14:paraId="76BEE65B" w14:textId="2264E96E" w:rsidR="00A37D6B" w:rsidRPr="00A37D6B" w:rsidRDefault="00A37D6B" w:rsidP="00A37D6B">
      <w:pPr>
        <w:spacing w:line="480" w:lineRule="auto"/>
        <w:jc w:val="center"/>
        <w:rPr>
          <w:ins w:id="716" w:author="Bothoff-Shanahan,Meghan R.(Student)" w:date="2023-12-11T16:57:00Z"/>
          <w:rFonts w:ascii="Times New Roman" w:eastAsia="Times New Roman" w:hAnsi="Times New Roman" w:cs="Times New Roman"/>
          <w:sz w:val="24"/>
          <w:szCs w:val="24"/>
          <w:lang w:val="en-US"/>
        </w:rPr>
      </w:pPr>
      <w:ins w:id="717" w:author="Bothoff-Shanahan,Meghan R.(Student)" w:date="2023-12-11T16:57:00Z">
        <w:r w:rsidRPr="00A37D6B">
          <w:rPr>
            <w:rFonts w:eastAsia="Times New Roman"/>
            <w:noProof/>
            <w:bdr w:val="none" w:sz="0" w:space="0" w:color="auto" w:frame="1"/>
            <w:lang w:val="en-US"/>
            <w:rPrChange w:id="718" w:author="Bothoff-Shanahan,Meghan R.(Student)" w:date="2023-12-11T16:57:00Z">
              <w:rPr>
                <w:rFonts w:eastAsia="Times New Roman"/>
                <w:noProof/>
                <w:color w:val="980000"/>
                <w:bdr w:val="none" w:sz="0" w:space="0" w:color="auto" w:frame="1"/>
                <w:lang w:val="en-US"/>
              </w:rPr>
            </w:rPrChange>
          </w:rPr>
          <w:drawing>
            <wp:inline distT="0" distB="0" distL="0" distR="0" wp14:anchorId="3AA27CDC" wp14:editId="0006DD50">
              <wp:extent cx="5943600" cy="2943225"/>
              <wp:effectExtent l="0" t="0" r="0" b="9525"/>
              <wp:docPr id="1532054641" name="Picture 11" descr="A white rectangular object with green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54641" name="Picture 11" descr="A white rectangular object with green lin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ins>
    </w:p>
    <w:p w14:paraId="14982247" w14:textId="77777777" w:rsidR="00A37D6B" w:rsidRPr="00A37D6B" w:rsidRDefault="00A37D6B" w:rsidP="00A37D6B">
      <w:pPr>
        <w:spacing w:line="240" w:lineRule="auto"/>
        <w:rPr>
          <w:ins w:id="719" w:author="Bothoff-Shanahan,Meghan R.(Student)" w:date="2023-12-11T16:57:00Z"/>
          <w:rFonts w:ascii="Times New Roman" w:eastAsia="Times New Roman" w:hAnsi="Times New Roman" w:cs="Times New Roman"/>
          <w:sz w:val="24"/>
          <w:szCs w:val="24"/>
          <w:lang w:val="en-US"/>
        </w:rPr>
      </w:pPr>
      <w:ins w:id="720" w:author="Bothoff-Shanahan,Meghan R.(Student)" w:date="2023-12-11T16:57:00Z">
        <w:r w:rsidRPr="00A37D6B">
          <w:rPr>
            <w:rFonts w:eastAsia="Times New Roman"/>
            <w:b/>
            <w:bCs/>
            <w:sz w:val="20"/>
            <w:szCs w:val="20"/>
            <w:lang w:val="en-US"/>
            <w:rPrChange w:id="721" w:author="Bothoff-Shanahan,Meghan R.(Student)" w:date="2023-12-11T16:57:00Z">
              <w:rPr>
                <w:rFonts w:eastAsia="Times New Roman"/>
                <w:b/>
                <w:bCs/>
                <w:color w:val="980000"/>
                <w:sz w:val="20"/>
                <w:szCs w:val="20"/>
                <w:lang w:val="en-US"/>
              </w:rPr>
            </w:rPrChange>
          </w:rPr>
          <w:t xml:space="preserve">Figure 4: BLAST Score Comparison by Gene for </w:t>
        </w:r>
        <w:r w:rsidRPr="00A37D6B">
          <w:rPr>
            <w:rFonts w:eastAsia="Times New Roman"/>
            <w:b/>
            <w:bCs/>
            <w:i/>
            <w:iCs/>
            <w:sz w:val="20"/>
            <w:szCs w:val="20"/>
            <w:lang w:val="en-US"/>
            <w:rPrChange w:id="722" w:author="Bothoff-Shanahan,Meghan R.(Student)" w:date="2023-12-11T16:57:00Z">
              <w:rPr>
                <w:rFonts w:eastAsia="Times New Roman"/>
                <w:b/>
                <w:bCs/>
                <w:i/>
                <w:iCs/>
                <w:color w:val="980000"/>
                <w:sz w:val="20"/>
                <w:szCs w:val="20"/>
                <w:lang w:val="en-US"/>
              </w:rPr>
            </w:rPrChange>
          </w:rPr>
          <w:t xml:space="preserve">D. </w:t>
        </w:r>
        <w:proofErr w:type="spellStart"/>
        <w:r w:rsidRPr="00A37D6B">
          <w:rPr>
            <w:rFonts w:eastAsia="Times New Roman"/>
            <w:b/>
            <w:bCs/>
            <w:i/>
            <w:iCs/>
            <w:sz w:val="20"/>
            <w:szCs w:val="20"/>
            <w:lang w:val="en-US"/>
            <w:rPrChange w:id="723" w:author="Bothoff-Shanahan,Meghan R.(Student)" w:date="2023-12-11T16:57:00Z">
              <w:rPr>
                <w:rFonts w:eastAsia="Times New Roman"/>
                <w:b/>
                <w:bCs/>
                <w:i/>
                <w:iCs/>
                <w:color w:val="980000"/>
                <w:sz w:val="20"/>
                <w:szCs w:val="20"/>
                <w:lang w:val="en-US"/>
              </w:rPr>
            </w:rPrChange>
          </w:rPr>
          <w:t>deserti</w:t>
        </w:r>
        <w:proofErr w:type="spellEnd"/>
        <w:r w:rsidRPr="00A37D6B">
          <w:rPr>
            <w:rFonts w:eastAsia="Times New Roman"/>
            <w:b/>
            <w:bCs/>
            <w:sz w:val="20"/>
            <w:szCs w:val="20"/>
            <w:lang w:val="en-US"/>
            <w:rPrChange w:id="724" w:author="Bothoff-Shanahan,Meghan R.(Student)" w:date="2023-12-11T16:57:00Z">
              <w:rPr>
                <w:rFonts w:eastAsia="Times New Roman"/>
                <w:b/>
                <w:bCs/>
                <w:color w:val="980000"/>
                <w:sz w:val="20"/>
                <w:szCs w:val="20"/>
                <w:lang w:val="en-US"/>
              </w:rPr>
            </w:rPrChange>
          </w:rPr>
          <w:t>.</w:t>
        </w:r>
        <w:r w:rsidRPr="00A37D6B">
          <w:rPr>
            <w:rFonts w:eastAsia="Times New Roman"/>
            <w:sz w:val="20"/>
            <w:szCs w:val="20"/>
            <w:lang w:val="en-US"/>
            <w:rPrChange w:id="725" w:author="Bothoff-Shanahan,Meghan R.(Student)" w:date="2023-12-11T16:57:00Z">
              <w:rPr>
                <w:rFonts w:eastAsia="Times New Roman"/>
                <w:color w:val="980000"/>
                <w:sz w:val="20"/>
                <w:szCs w:val="20"/>
                <w:lang w:val="en-US"/>
              </w:rPr>
            </w:rPrChange>
          </w:rPr>
          <w:t xml:space="preserve"> This boxplot visualizes the distribution of BLAST scores for three targeted genes from </w:t>
        </w:r>
        <w:r w:rsidRPr="00A37D6B">
          <w:rPr>
            <w:rFonts w:eastAsia="Times New Roman"/>
            <w:i/>
            <w:iCs/>
            <w:sz w:val="20"/>
            <w:szCs w:val="20"/>
            <w:lang w:val="en-US"/>
            <w:rPrChange w:id="726" w:author="Bothoff-Shanahan,Meghan R.(Student)" w:date="2023-12-11T16:57:00Z">
              <w:rPr>
                <w:rFonts w:eastAsia="Times New Roman"/>
                <w:i/>
                <w:iCs/>
                <w:color w:val="980000"/>
                <w:sz w:val="20"/>
                <w:szCs w:val="20"/>
                <w:lang w:val="en-US"/>
              </w:rPr>
            </w:rPrChange>
          </w:rPr>
          <w:t xml:space="preserve">D. </w:t>
        </w:r>
        <w:proofErr w:type="spellStart"/>
        <w:r w:rsidRPr="00A37D6B">
          <w:rPr>
            <w:rFonts w:eastAsia="Times New Roman"/>
            <w:i/>
            <w:iCs/>
            <w:sz w:val="20"/>
            <w:szCs w:val="20"/>
            <w:lang w:val="en-US"/>
            <w:rPrChange w:id="727" w:author="Bothoff-Shanahan,Meghan R.(Student)" w:date="2023-12-11T16:57:00Z">
              <w:rPr>
                <w:rFonts w:eastAsia="Times New Roman"/>
                <w:i/>
                <w:iCs/>
                <w:color w:val="980000"/>
                <w:sz w:val="20"/>
                <w:szCs w:val="20"/>
                <w:lang w:val="en-US"/>
              </w:rPr>
            </w:rPrChange>
          </w:rPr>
          <w:t>radiodurans</w:t>
        </w:r>
        <w:proofErr w:type="spellEnd"/>
        <w:r w:rsidRPr="00A37D6B">
          <w:rPr>
            <w:rFonts w:eastAsia="Times New Roman"/>
            <w:sz w:val="20"/>
            <w:szCs w:val="20"/>
            <w:lang w:val="en-US"/>
            <w:rPrChange w:id="728" w:author="Bothoff-Shanahan,Meghan R.(Student)" w:date="2023-12-11T16:57:00Z">
              <w:rPr>
                <w:rFonts w:eastAsia="Times New Roman"/>
                <w:color w:val="980000"/>
                <w:sz w:val="20"/>
                <w:szCs w:val="20"/>
                <w:lang w:val="en-US"/>
              </w:rPr>
            </w:rPrChange>
          </w:rPr>
          <w:t xml:space="preserve"> when compared against </w:t>
        </w:r>
        <w:r w:rsidRPr="00A37D6B">
          <w:rPr>
            <w:rFonts w:eastAsia="Times New Roman"/>
            <w:i/>
            <w:iCs/>
            <w:sz w:val="20"/>
            <w:szCs w:val="20"/>
            <w:lang w:val="en-US"/>
            <w:rPrChange w:id="729" w:author="Bothoff-Shanahan,Meghan R.(Student)" w:date="2023-12-11T16:57:00Z">
              <w:rPr>
                <w:rFonts w:eastAsia="Times New Roman"/>
                <w:i/>
                <w:iCs/>
                <w:color w:val="980000"/>
                <w:sz w:val="20"/>
                <w:szCs w:val="20"/>
                <w:lang w:val="en-US"/>
              </w:rPr>
            </w:rPrChange>
          </w:rPr>
          <w:t xml:space="preserve">D. </w:t>
        </w:r>
        <w:proofErr w:type="spellStart"/>
        <w:r w:rsidRPr="00A37D6B">
          <w:rPr>
            <w:rFonts w:eastAsia="Times New Roman"/>
            <w:i/>
            <w:iCs/>
            <w:sz w:val="20"/>
            <w:szCs w:val="20"/>
            <w:lang w:val="en-US"/>
            <w:rPrChange w:id="730" w:author="Bothoff-Shanahan,Meghan R.(Student)" w:date="2023-12-11T16:57:00Z">
              <w:rPr>
                <w:rFonts w:eastAsia="Times New Roman"/>
                <w:i/>
                <w:iCs/>
                <w:color w:val="980000"/>
                <w:sz w:val="20"/>
                <w:szCs w:val="20"/>
                <w:lang w:val="en-US"/>
              </w:rPr>
            </w:rPrChange>
          </w:rPr>
          <w:t>deserti</w:t>
        </w:r>
        <w:proofErr w:type="spellEnd"/>
        <w:r w:rsidRPr="00A37D6B">
          <w:rPr>
            <w:rFonts w:eastAsia="Times New Roman"/>
            <w:sz w:val="20"/>
            <w:szCs w:val="20"/>
            <w:lang w:val="en-US"/>
            <w:rPrChange w:id="731" w:author="Bothoff-Shanahan,Meghan R.(Student)" w:date="2023-12-11T16:57:00Z">
              <w:rPr>
                <w:rFonts w:eastAsia="Times New Roman"/>
                <w:color w:val="980000"/>
                <w:sz w:val="20"/>
                <w:szCs w:val="20"/>
                <w:lang w:val="en-US"/>
              </w:rPr>
            </w:rPrChange>
          </w:rPr>
          <w:t xml:space="preserve">. RecA </w:t>
        </w:r>
        <w:r w:rsidRPr="00A37D6B">
          <w:rPr>
            <w:rFonts w:eastAsia="Times New Roman"/>
            <w:sz w:val="20"/>
            <w:szCs w:val="20"/>
            <w:lang w:val="en-US"/>
            <w:rPrChange w:id="732" w:author="Bothoff-Shanahan,Meghan R.(Student)" w:date="2023-12-11T16:57:00Z">
              <w:rPr>
                <w:rFonts w:eastAsia="Times New Roman"/>
                <w:color w:val="980000"/>
                <w:sz w:val="20"/>
                <w:szCs w:val="20"/>
                <w:lang w:val="en-US"/>
              </w:rPr>
            </w:rPrChange>
          </w:rPr>
          <w:lastRenderedPageBreak/>
          <w:t xml:space="preserve">shows a narrower interquartile range, indicating less variance in BLAST scores, while </w:t>
        </w:r>
        <w:proofErr w:type="spellStart"/>
        <w:r w:rsidRPr="00A37D6B">
          <w:rPr>
            <w:rFonts w:eastAsia="Times New Roman"/>
            <w:sz w:val="20"/>
            <w:szCs w:val="20"/>
            <w:lang w:val="en-US"/>
            <w:rPrChange w:id="733" w:author="Bothoff-Shanahan,Meghan R.(Student)" w:date="2023-12-11T16:57:00Z">
              <w:rPr>
                <w:rFonts w:eastAsia="Times New Roman"/>
                <w:color w:val="980000"/>
                <w:sz w:val="20"/>
                <w:szCs w:val="20"/>
                <w:lang w:val="en-US"/>
              </w:rPr>
            </w:rPrChange>
          </w:rPr>
          <w:t>PolA</w:t>
        </w:r>
        <w:proofErr w:type="spellEnd"/>
        <w:r w:rsidRPr="00A37D6B">
          <w:rPr>
            <w:rFonts w:eastAsia="Times New Roman"/>
            <w:sz w:val="20"/>
            <w:szCs w:val="20"/>
            <w:lang w:val="en-US"/>
            <w:rPrChange w:id="734" w:author="Bothoff-Shanahan,Meghan R.(Student)" w:date="2023-12-11T16:57:00Z">
              <w:rPr>
                <w:rFonts w:eastAsia="Times New Roman"/>
                <w:color w:val="980000"/>
                <w:sz w:val="20"/>
                <w:szCs w:val="20"/>
                <w:lang w:val="en-US"/>
              </w:rPr>
            </w:rPrChange>
          </w:rPr>
          <w:t xml:space="preserve"> displays a broader score distribution, suggesting greater variability in sequence alignment quality.</w:t>
        </w:r>
      </w:ins>
    </w:p>
    <w:p w14:paraId="2B67C2F4" w14:textId="77777777" w:rsidR="00A37D6B" w:rsidRPr="00A37D6B" w:rsidRDefault="00A37D6B" w:rsidP="00A37D6B">
      <w:pPr>
        <w:spacing w:line="240" w:lineRule="auto"/>
        <w:rPr>
          <w:ins w:id="735" w:author="Bothoff-Shanahan,Meghan R.(Student)" w:date="2023-12-11T16:57:00Z"/>
          <w:rFonts w:ascii="Times New Roman" w:eastAsia="Times New Roman" w:hAnsi="Times New Roman" w:cs="Times New Roman"/>
          <w:sz w:val="24"/>
          <w:szCs w:val="24"/>
          <w:lang w:val="en-US"/>
        </w:rPr>
      </w:pPr>
    </w:p>
    <w:p w14:paraId="46AED738" w14:textId="63235537" w:rsidR="00A37D6B" w:rsidRPr="00A37D6B" w:rsidRDefault="00A37D6B" w:rsidP="00A37D6B">
      <w:pPr>
        <w:spacing w:line="480" w:lineRule="auto"/>
        <w:jc w:val="center"/>
        <w:rPr>
          <w:ins w:id="736" w:author="Bothoff-Shanahan,Meghan R.(Student)" w:date="2023-12-11T16:57:00Z"/>
          <w:rFonts w:ascii="Times New Roman" w:eastAsia="Times New Roman" w:hAnsi="Times New Roman" w:cs="Times New Roman"/>
          <w:sz w:val="24"/>
          <w:szCs w:val="24"/>
          <w:lang w:val="en-US"/>
        </w:rPr>
      </w:pPr>
      <w:ins w:id="737" w:author="Bothoff-Shanahan,Meghan R.(Student)" w:date="2023-12-11T16:57:00Z">
        <w:r w:rsidRPr="00A37D6B">
          <w:rPr>
            <w:rFonts w:eastAsia="Times New Roman"/>
            <w:noProof/>
            <w:bdr w:val="none" w:sz="0" w:space="0" w:color="auto" w:frame="1"/>
            <w:lang w:val="en-US"/>
            <w:rPrChange w:id="738" w:author="Bothoff-Shanahan,Meghan R.(Student)" w:date="2023-12-11T16:57:00Z">
              <w:rPr>
                <w:rFonts w:eastAsia="Times New Roman"/>
                <w:noProof/>
                <w:color w:val="980000"/>
                <w:bdr w:val="none" w:sz="0" w:space="0" w:color="auto" w:frame="1"/>
                <w:lang w:val="en-US"/>
              </w:rPr>
            </w:rPrChange>
          </w:rPr>
          <w:drawing>
            <wp:inline distT="0" distB="0" distL="0" distR="0" wp14:anchorId="069CCDA8" wp14:editId="3181FF13">
              <wp:extent cx="5476875" cy="4314825"/>
              <wp:effectExtent l="0" t="0" r="9525" b="9525"/>
              <wp:docPr id="474511355" name="Picture 10"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11355" name="Picture 10" descr="A graph of a number of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4314825"/>
                      </a:xfrm>
                      <a:prstGeom prst="rect">
                        <a:avLst/>
                      </a:prstGeom>
                      <a:noFill/>
                      <a:ln>
                        <a:noFill/>
                      </a:ln>
                    </pic:spPr>
                  </pic:pic>
                </a:graphicData>
              </a:graphic>
            </wp:inline>
          </w:drawing>
        </w:r>
      </w:ins>
    </w:p>
    <w:p w14:paraId="3C834B3F" w14:textId="77777777" w:rsidR="00A37D6B" w:rsidRPr="00A37D6B" w:rsidRDefault="00A37D6B" w:rsidP="00A37D6B">
      <w:pPr>
        <w:spacing w:line="240" w:lineRule="auto"/>
        <w:rPr>
          <w:ins w:id="739" w:author="Bothoff-Shanahan,Meghan R.(Student)" w:date="2023-12-11T16:57:00Z"/>
          <w:rFonts w:ascii="Times New Roman" w:eastAsia="Times New Roman" w:hAnsi="Times New Roman" w:cs="Times New Roman"/>
          <w:sz w:val="24"/>
          <w:szCs w:val="24"/>
          <w:lang w:val="en-US"/>
        </w:rPr>
      </w:pPr>
      <w:ins w:id="740" w:author="Bothoff-Shanahan,Meghan R.(Student)" w:date="2023-12-11T16:57:00Z">
        <w:r w:rsidRPr="00A37D6B">
          <w:rPr>
            <w:rFonts w:eastAsia="Times New Roman"/>
            <w:b/>
            <w:bCs/>
            <w:sz w:val="20"/>
            <w:szCs w:val="20"/>
            <w:lang w:val="en-US"/>
            <w:rPrChange w:id="741" w:author="Bothoff-Shanahan,Meghan R.(Student)" w:date="2023-12-11T16:57:00Z">
              <w:rPr>
                <w:rFonts w:eastAsia="Times New Roman"/>
                <w:b/>
                <w:bCs/>
                <w:color w:val="980000"/>
                <w:sz w:val="20"/>
                <w:szCs w:val="20"/>
                <w:lang w:val="en-US"/>
              </w:rPr>
            </w:rPrChange>
          </w:rPr>
          <w:t xml:space="preserve">Figure 5: Histogram of BLAST Scores for </w:t>
        </w:r>
        <w:r w:rsidRPr="00A37D6B">
          <w:rPr>
            <w:rFonts w:eastAsia="Times New Roman"/>
            <w:b/>
            <w:bCs/>
            <w:i/>
            <w:iCs/>
            <w:sz w:val="20"/>
            <w:szCs w:val="20"/>
            <w:lang w:val="en-US"/>
            <w:rPrChange w:id="742" w:author="Bothoff-Shanahan,Meghan R.(Student)" w:date="2023-12-11T16:57:00Z">
              <w:rPr>
                <w:rFonts w:eastAsia="Times New Roman"/>
                <w:b/>
                <w:bCs/>
                <w:i/>
                <w:iCs/>
                <w:color w:val="980000"/>
                <w:sz w:val="20"/>
                <w:szCs w:val="20"/>
                <w:lang w:val="en-US"/>
              </w:rPr>
            </w:rPrChange>
          </w:rPr>
          <w:t xml:space="preserve">D. </w:t>
        </w:r>
        <w:proofErr w:type="spellStart"/>
        <w:r w:rsidRPr="00A37D6B">
          <w:rPr>
            <w:rFonts w:eastAsia="Times New Roman"/>
            <w:b/>
            <w:bCs/>
            <w:i/>
            <w:iCs/>
            <w:sz w:val="20"/>
            <w:szCs w:val="20"/>
            <w:lang w:val="en-US"/>
            <w:rPrChange w:id="743" w:author="Bothoff-Shanahan,Meghan R.(Student)" w:date="2023-12-11T16:57:00Z">
              <w:rPr>
                <w:rFonts w:eastAsia="Times New Roman"/>
                <w:b/>
                <w:bCs/>
                <w:i/>
                <w:iCs/>
                <w:color w:val="980000"/>
                <w:sz w:val="20"/>
                <w:szCs w:val="20"/>
                <w:lang w:val="en-US"/>
              </w:rPr>
            </w:rPrChange>
          </w:rPr>
          <w:t>deserti</w:t>
        </w:r>
        <w:proofErr w:type="spellEnd"/>
        <w:r w:rsidRPr="00A37D6B">
          <w:rPr>
            <w:rFonts w:eastAsia="Times New Roman"/>
            <w:b/>
            <w:bCs/>
            <w:sz w:val="20"/>
            <w:szCs w:val="20"/>
            <w:lang w:val="en-US"/>
            <w:rPrChange w:id="744" w:author="Bothoff-Shanahan,Meghan R.(Student)" w:date="2023-12-11T16:57:00Z">
              <w:rPr>
                <w:rFonts w:eastAsia="Times New Roman"/>
                <w:b/>
                <w:bCs/>
                <w:color w:val="980000"/>
                <w:sz w:val="20"/>
                <w:szCs w:val="20"/>
                <w:lang w:val="en-US"/>
              </w:rPr>
            </w:rPrChange>
          </w:rPr>
          <w:t>.</w:t>
        </w:r>
        <w:r w:rsidRPr="00A37D6B">
          <w:rPr>
            <w:rFonts w:eastAsia="Times New Roman"/>
            <w:sz w:val="20"/>
            <w:szCs w:val="20"/>
            <w:lang w:val="en-US"/>
            <w:rPrChange w:id="745" w:author="Bothoff-Shanahan,Meghan R.(Student)" w:date="2023-12-11T16:57:00Z">
              <w:rPr>
                <w:rFonts w:eastAsia="Times New Roman"/>
                <w:color w:val="980000"/>
                <w:sz w:val="20"/>
                <w:szCs w:val="20"/>
                <w:lang w:val="en-US"/>
              </w:rPr>
            </w:rPrChange>
          </w:rPr>
          <w:t xml:space="preserve"> This histogram displays the frequency distribution of BLAST scores for </w:t>
        </w:r>
        <w:r w:rsidRPr="00A37D6B">
          <w:rPr>
            <w:rFonts w:eastAsia="Times New Roman"/>
            <w:i/>
            <w:iCs/>
            <w:sz w:val="20"/>
            <w:szCs w:val="20"/>
            <w:lang w:val="en-US"/>
            <w:rPrChange w:id="746" w:author="Bothoff-Shanahan,Meghan R.(Student)" w:date="2023-12-11T16:57:00Z">
              <w:rPr>
                <w:rFonts w:eastAsia="Times New Roman"/>
                <w:i/>
                <w:iCs/>
                <w:color w:val="980000"/>
                <w:sz w:val="20"/>
                <w:szCs w:val="20"/>
                <w:lang w:val="en-US"/>
              </w:rPr>
            </w:rPrChange>
          </w:rPr>
          <w:t xml:space="preserve">D. </w:t>
        </w:r>
        <w:proofErr w:type="spellStart"/>
        <w:r w:rsidRPr="00A37D6B">
          <w:rPr>
            <w:rFonts w:eastAsia="Times New Roman"/>
            <w:i/>
            <w:iCs/>
            <w:sz w:val="20"/>
            <w:szCs w:val="20"/>
            <w:lang w:val="en-US"/>
            <w:rPrChange w:id="747" w:author="Bothoff-Shanahan,Meghan R.(Student)" w:date="2023-12-11T16:57:00Z">
              <w:rPr>
                <w:rFonts w:eastAsia="Times New Roman"/>
                <w:i/>
                <w:iCs/>
                <w:color w:val="980000"/>
                <w:sz w:val="20"/>
                <w:szCs w:val="20"/>
                <w:lang w:val="en-US"/>
              </w:rPr>
            </w:rPrChange>
          </w:rPr>
          <w:t>deserti</w:t>
        </w:r>
        <w:proofErr w:type="spellEnd"/>
        <w:r w:rsidRPr="00A37D6B">
          <w:rPr>
            <w:rFonts w:eastAsia="Times New Roman"/>
            <w:sz w:val="20"/>
            <w:szCs w:val="20"/>
            <w:lang w:val="en-US"/>
            <w:rPrChange w:id="748" w:author="Bothoff-Shanahan,Meghan R.(Student)" w:date="2023-12-11T16:57:00Z">
              <w:rPr>
                <w:rFonts w:eastAsia="Times New Roman"/>
                <w:color w:val="980000"/>
                <w:sz w:val="20"/>
                <w:szCs w:val="20"/>
                <w:lang w:val="en-US"/>
              </w:rPr>
            </w:rPrChange>
          </w:rPr>
          <w:t xml:space="preserve"> across a set of genes </w:t>
        </w:r>
        <w:proofErr w:type="spellStart"/>
        <w:r w:rsidRPr="00A37D6B">
          <w:rPr>
            <w:rFonts w:eastAsia="Times New Roman"/>
            <w:sz w:val="20"/>
            <w:szCs w:val="20"/>
            <w:lang w:val="en-US"/>
            <w:rPrChange w:id="749" w:author="Bothoff-Shanahan,Meghan R.(Student)" w:date="2023-12-11T16:57:00Z">
              <w:rPr>
                <w:rFonts w:eastAsia="Times New Roman"/>
                <w:color w:val="980000"/>
                <w:sz w:val="20"/>
                <w:szCs w:val="20"/>
                <w:lang w:val="en-US"/>
              </w:rPr>
            </w:rPrChange>
          </w:rPr>
          <w:t>BLASTed</w:t>
        </w:r>
        <w:proofErr w:type="spellEnd"/>
        <w:r w:rsidRPr="00A37D6B">
          <w:rPr>
            <w:rFonts w:eastAsia="Times New Roman"/>
            <w:sz w:val="20"/>
            <w:szCs w:val="20"/>
            <w:lang w:val="en-US"/>
            <w:rPrChange w:id="750" w:author="Bothoff-Shanahan,Meghan R.(Student)" w:date="2023-12-11T16:57:00Z">
              <w:rPr>
                <w:rFonts w:eastAsia="Times New Roman"/>
                <w:color w:val="980000"/>
                <w:sz w:val="20"/>
                <w:szCs w:val="20"/>
                <w:lang w:val="en-US"/>
              </w:rPr>
            </w:rPrChange>
          </w:rPr>
          <w:t xml:space="preserve"> against </w:t>
        </w:r>
        <w:r w:rsidRPr="00A37D6B">
          <w:rPr>
            <w:rFonts w:eastAsia="Times New Roman"/>
            <w:i/>
            <w:iCs/>
            <w:sz w:val="20"/>
            <w:szCs w:val="20"/>
            <w:lang w:val="en-US"/>
            <w:rPrChange w:id="751" w:author="Bothoff-Shanahan,Meghan R.(Student)" w:date="2023-12-11T16:57:00Z">
              <w:rPr>
                <w:rFonts w:eastAsia="Times New Roman"/>
                <w:i/>
                <w:iCs/>
                <w:color w:val="980000"/>
                <w:sz w:val="20"/>
                <w:szCs w:val="20"/>
                <w:lang w:val="en-US"/>
              </w:rPr>
            </w:rPrChange>
          </w:rPr>
          <w:t xml:space="preserve">D. </w:t>
        </w:r>
        <w:proofErr w:type="spellStart"/>
        <w:r w:rsidRPr="00A37D6B">
          <w:rPr>
            <w:rFonts w:eastAsia="Times New Roman"/>
            <w:i/>
            <w:iCs/>
            <w:sz w:val="20"/>
            <w:szCs w:val="20"/>
            <w:lang w:val="en-US"/>
            <w:rPrChange w:id="752" w:author="Bothoff-Shanahan,Meghan R.(Student)" w:date="2023-12-11T16:57:00Z">
              <w:rPr>
                <w:rFonts w:eastAsia="Times New Roman"/>
                <w:i/>
                <w:iCs/>
                <w:color w:val="980000"/>
                <w:sz w:val="20"/>
                <w:szCs w:val="20"/>
                <w:lang w:val="en-US"/>
              </w:rPr>
            </w:rPrChange>
          </w:rPr>
          <w:t>radiodurans</w:t>
        </w:r>
        <w:proofErr w:type="spellEnd"/>
        <w:r w:rsidRPr="00A37D6B">
          <w:rPr>
            <w:rFonts w:eastAsia="Times New Roman"/>
            <w:sz w:val="20"/>
            <w:szCs w:val="20"/>
            <w:lang w:val="en-US"/>
            <w:rPrChange w:id="753" w:author="Bothoff-Shanahan,Meghan R.(Student)" w:date="2023-12-11T16:57:00Z">
              <w:rPr>
                <w:rFonts w:eastAsia="Times New Roman"/>
                <w:color w:val="980000"/>
                <w:sz w:val="20"/>
                <w:szCs w:val="20"/>
                <w:lang w:val="en-US"/>
              </w:rPr>
            </w:rPrChange>
          </w:rPr>
          <w:t>. The scores are predominantly clustered around 100, with fewer occurrences as scores increase, indicating a concentration of moderate sequence similarity and fewer instances of high similarity scores.</w:t>
        </w:r>
      </w:ins>
    </w:p>
    <w:p w14:paraId="13EA89CE" w14:textId="77777777" w:rsidR="00A37D6B" w:rsidRPr="00A37D6B" w:rsidRDefault="00A37D6B" w:rsidP="00A37D6B">
      <w:pPr>
        <w:spacing w:line="240" w:lineRule="auto"/>
        <w:rPr>
          <w:ins w:id="754" w:author="Bothoff-Shanahan,Meghan R.(Student)" w:date="2023-12-11T16:57:00Z"/>
          <w:rFonts w:ascii="Times New Roman" w:eastAsia="Times New Roman" w:hAnsi="Times New Roman" w:cs="Times New Roman"/>
          <w:sz w:val="24"/>
          <w:szCs w:val="24"/>
          <w:lang w:val="en-US"/>
        </w:rPr>
      </w:pPr>
    </w:p>
    <w:p w14:paraId="27B5561D" w14:textId="77777777" w:rsidR="00A37D6B" w:rsidRPr="00A37D6B" w:rsidRDefault="00A37D6B" w:rsidP="00A37D6B">
      <w:pPr>
        <w:spacing w:line="480" w:lineRule="auto"/>
        <w:rPr>
          <w:ins w:id="755" w:author="Bothoff-Shanahan,Meghan R.(Student)" w:date="2023-12-11T16:57:00Z"/>
          <w:rFonts w:ascii="Times New Roman" w:eastAsia="Times New Roman" w:hAnsi="Times New Roman" w:cs="Times New Roman"/>
          <w:sz w:val="24"/>
          <w:szCs w:val="24"/>
          <w:lang w:val="en-US"/>
        </w:rPr>
      </w:pPr>
      <w:proofErr w:type="spellStart"/>
      <w:ins w:id="756" w:author="Bothoff-Shanahan,Meghan R.(Student)" w:date="2023-12-11T16:57:00Z">
        <w:r w:rsidRPr="00A37D6B">
          <w:rPr>
            <w:rFonts w:eastAsia="Times New Roman"/>
            <w:b/>
            <w:bCs/>
            <w:i/>
            <w:iCs/>
            <w:sz w:val="24"/>
            <w:szCs w:val="24"/>
            <w:lang w:val="en-US"/>
            <w:rPrChange w:id="757" w:author="Bothoff-Shanahan,Meghan R.(Student)" w:date="2023-12-11T16:57:00Z">
              <w:rPr>
                <w:rFonts w:eastAsia="Times New Roman"/>
                <w:b/>
                <w:bCs/>
                <w:i/>
                <w:iCs/>
                <w:color w:val="980000"/>
                <w:sz w:val="24"/>
                <w:szCs w:val="24"/>
                <w:lang w:val="en-US"/>
              </w:rPr>
            </w:rPrChange>
          </w:rPr>
          <w:t>Deinococcus</w:t>
        </w:r>
        <w:proofErr w:type="spellEnd"/>
        <w:r w:rsidRPr="00A37D6B">
          <w:rPr>
            <w:rFonts w:eastAsia="Times New Roman"/>
            <w:b/>
            <w:bCs/>
            <w:i/>
            <w:iCs/>
            <w:sz w:val="24"/>
            <w:szCs w:val="24"/>
            <w:lang w:val="en-US"/>
            <w:rPrChange w:id="758" w:author="Bothoff-Shanahan,Meghan R.(Student)" w:date="2023-12-11T16:57:00Z">
              <w:rPr>
                <w:rFonts w:eastAsia="Times New Roman"/>
                <w:b/>
                <w:bCs/>
                <w:i/>
                <w:iCs/>
                <w:color w:val="980000"/>
                <w:sz w:val="24"/>
                <w:szCs w:val="24"/>
                <w:lang w:val="en-US"/>
              </w:rPr>
            </w:rPrChange>
          </w:rPr>
          <w:t xml:space="preserve"> </w:t>
        </w:r>
        <w:proofErr w:type="spellStart"/>
        <w:r w:rsidRPr="00A37D6B">
          <w:rPr>
            <w:rFonts w:eastAsia="Times New Roman"/>
            <w:b/>
            <w:bCs/>
            <w:i/>
            <w:iCs/>
            <w:sz w:val="24"/>
            <w:szCs w:val="24"/>
            <w:lang w:val="en-US"/>
            <w:rPrChange w:id="759" w:author="Bothoff-Shanahan,Meghan R.(Student)" w:date="2023-12-11T16:57:00Z">
              <w:rPr>
                <w:rFonts w:eastAsia="Times New Roman"/>
                <w:b/>
                <w:bCs/>
                <w:i/>
                <w:iCs/>
                <w:color w:val="980000"/>
                <w:sz w:val="24"/>
                <w:szCs w:val="24"/>
                <w:lang w:val="en-US"/>
              </w:rPr>
            </w:rPrChange>
          </w:rPr>
          <w:t>geothermalis</w:t>
        </w:r>
        <w:proofErr w:type="spellEnd"/>
        <w:r w:rsidRPr="00A37D6B">
          <w:rPr>
            <w:rFonts w:eastAsia="Times New Roman"/>
            <w:b/>
            <w:bCs/>
            <w:sz w:val="24"/>
            <w:szCs w:val="24"/>
            <w:lang w:val="en-US"/>
            <w:rPrChange w:id="760" w:author="Bothoff-Shanahan,Meghan R.(Student)" w:date="2023-12-11T16:57:00Z">
              <w:rPr>
                <w:rFonts w:eastAsia="Times New Roman"/>
                <w:b/>
                <w:bCs/>
                <w:color w:val="980000"/>
                <w:sz w:val="24"/>
                <w:szCs w:val="24"/>
                <w:lang w:val="en-US"/>
              </w:rPr>
            </w:rPrChange>
          </w:rPr>
          <w:t xml:space="preserve"> Results</w:t>
        </w:r>
      </w:ins>
    </w:p>
    <w:p w14:paraId="72B56BCD" w14:textId="77777777" w:rsidR="00A37D6B" w:rsidRPr="00A37D6B" w:rsidRDefault="00A37D6B" w:rsidP="00A37D6B">
      <w:pPr>
        <w:spacing w:line="240" w:lineRule="auto"/>
        <w:rPr>
          <w:ins w:id="761" w:author="Bothoff-Shanahan,Meghan R.(Student)" w:date="2023-12-11T16:57:00Z"/>
          <w:rFonts w:ascii="Times New Roman" w:eastAsia="Times New Roman" w:hAnsi="Times New Roman" w:cs="Times New Roman"/>
          <w:sz w:val="24"/>
          <w:szCs w:val="24"/>
          <w:lang w:val="en-US"/>
        </w:rPr>
      </w:pPr>
      <w:ins w:id="762" w:author="Bothoff-Shanahan,Meghan R.(Student)" w:date="2023-12-11T16:57:00Z">
        <w:r w:rsidRPr="00A37D6B">
          <w:rPr>
            <w:rFonts w:eastAsia="Times New Roman"/>
            <w:b/>
            <w:bCs/>
            <w:sz w:val="20"/>
            <w:szCs w:val="20"/>
            <w:lang w:val="en-US"/>
            <w:rPrChange w:id="763" w:author="Bothoff-Shanahan,Meghan R.(Student)" w:date="2023-12-11T16:57:00Z">
              <w:rPr>
                <w:rFonts w:eastAsia="Times New Roman"/>
                <w:b/>
                <w:bCs/>
                <w:color w:val="980000"/>
                <w:sz w:val="20"/>
                <w:szCs w:val="20"/>
                <w:lang w:val="en-US"/>
              </w:rPr>
            </w:rPrChange>
          </w:rPr>
          <w:t xml:space="preserve">Table 3: Top Significant BLAST Results for </w:t>
        </w:r>
        <w:r w:rsidRPr="00A37D6B">
          <w:rPr>
            <w:rFonts w:eastAsia="Times New Roman"/>
            <w:b/>
            <w:bCs/>
            <w:i/>
            <w:iCs/>
            <w:sz w:val="20"/>
            <w:szCs w:val="20"/>
            <w:lang w:val="en-US"/>
            <w:rPrChange w:id="764" w:author="Bothoff-Shanahan,Meghan R.(Student)" w:date="2023-12-11T16:57:00Z">
              <w:rPr>
                <w:rFonts w:eastAsia="Times New Roman"/>
                <w:b/>
                <w:bCs/>
                <w:i/>
                <w:iCs/>
                <w:color w:val="980000"/>
                <w:sz w:val="20"/>
                <w:szCs w:val="20"/>
                <w:lang w:val="en-US"/>
              </w:rPr>
            </w:rPrChange>
          </w:rPr>
          <w:t xml:space="preserve">D. </w:t>
        </w:r>
        <w:proofErr w:type="spellStart"/>
        <w:r w:rsidRPr="00A37D6B">
          <w:rPr>
            <w:rFonts w:eastAsia="Times New Roman"/>
            <w:b/>
            <w:bCs/>
            <w:i/>
            <w:iCs/>
            <w:sz w:val="20"/>
            <w:szCs w:val="20"/>
            <w:lang w:val="en-US"/>
            <w:rPrChange w:id="765" w:author="Bothoff-Shanahan,Meghan R.(Student)" w:date="2023-12-11T16:57:00Z">
              <w:rPr>
                <w:rFonts w:eastAsia="Times New Roman"/>
                <w:b/>
                <w:bCs/>
                <w:i/>
                <w:iCs/>
                <w:color w:val="980000"/>
                <w:sz w:val="20"/>
                <w:szCs w:val="20"/>
                <w:lang w:val="en-US"/>
              </w:rPr>
            </w:rPrChange>
          </w:rPr>
          <w:t>geothermalis</w:t>
        </w:r>
        <w:proofErr w:type="spellEnd"/>
        <w:r w:rsidRPr="00A37D6B">
          <w:rPr>
            <w:rFonts w:eastAsia="Times New Roman"/>
            <w:b/>
            <w:bCs/>
            <w:sz w:val="20"/>
            <w:szCs w:val="20"/>
            <w:lang w:val="en-US"/>
            <w:rPrChange w:id="766" w:author="Bothoff-Shanahan,Meghan R.(Student)" w:date="2023-12-11T16:57:00Z">
              <w:rPr>
                <w:rFonts w:eastAsia="Times New Roman"/>
                <w:b/>
                <w:bCs/>
                <w:color w:val="980000"/>
                <w:sz w:val="20"/>
                <w:szCs w:val="20"/>
                <w:lang w:val="en-US"/>
              </w:rPr>
            </w:rPrChange>
          </w:rPr>
          <w:t>.</w:t>
        </w:r>
        <w:r w:rsidRPr="00A37D6B">
          <w:rPr>
            <w:rFonts w:eastAsia="Times New Roman"/>
            <w:sz w:val="20"/>
            <w:szCs w:val="20"/>
            <w:lang w:val="en-US"/>
            <w:rPrChange w:id="767" w:author="Bothoff-Shanahan,Meghan R.(Student)" w:date="2023-12-11T16:57:00Z">
              <w:rPr>
                <w:rFonts w:eastAsia="Times New Roman"/>
                <w:color w:val="980000"/>
                <w:sz w:val="20"/>
                <w:szCs w:val="20"/>
                <w:lang w:val="en-US"/>
              </w:rPr>
            </w:rPrChange>
          </w:rPr>
          <w:t xml:space="preserve"> This table presents the highest scoring BLAST hits when querying </w:t>
        </w:r>
        <w:r w:rsidRPr="00A37D6B">
          <w:rPr>
            <w:rFonts w:eastAsia="Times New Roman"/>
            <w:i/>
            <w:iCs/>
            <w:sz w:val="20"/>
            <w:szCs w:val="20"/>
            <w:lang w:val="en-US"/>
            <w:rPrChange w:id="768" w:author="Bothoff-Shanahan,Meghan R.(Student)" w:date="2023-12-11T16:57:00Z">
              <w:rPr>
                <w:rFonts w:eastAsia="Times New Roman"/>
                <w:i/>
                <w:iCs/>
                <w:color w:val="980000"/>
                <w:sz w:val="20"/>
                <w:szCs w:val="20"/>
                <w:lang w:val="en-US"/>
              </w:rPr>
            </w:rPrChange>
          </w:rPr>
          <w:t xml:space="preserve">D. </w:t>
        </w:r>
        <w:proofErr w:type="spellStart"/>
        <w:r w:rsidRPr="00A37D6B">
          <w:rPr>
            <w:rFonts w:eastAsia="Times New Roman"/>
            <w:i/>
            <w:iCs/>
            <w:sz w:val="20"/>
            <w:szCs w:val="20"/>
            <w:lang w:val="en-US"/>
            <w:rPrChange w:id="769" w:author="Bothoff-Shanahan,Meghan R.(Student)" w:date="2023-12-11T16:57:00Z">
              <w:rPr>
                <w:rFonts w:eastAsia="Times New Roman"/>
                <w:i/>
                <w:iCs/>
                <w:color w:val="980000"/>
                <w:sz w:val="20"/>
                <w:szCs w:val="20"/>
                <w:lang w:val="en-US"/>
              </w:rPr>
            </w:rPrChange>
          </w:rPr>
          <w:t>radiodurans</w:t>
        </w:r>
        <w:proofErr w:type="spellEnd"/>
        <w:r w:rsidRPr="00A37D6B">
          <w:rPr>
            <w:rFonts w:eastAsia="Times New Roman"/>
            <w:sz w:val="20"/>
            <w:szCs w:val="20"/>
            <w:lang w:val="en-US"/>
            <w:rPrChange w:id="770" w:author="Bothoff-Shanahan,Meghan R.(Student)" w:date="2023-12-11T16:57:00Z">
              <w:rPr>
                <w:rFonts w:eastAsia="Times New Roman"/>
                <w:color w:val="980000"/>
                <w:sz w:val="20"/>
                <w:szCs w:val="20"/>
                <w:lang w:val="en-US"/>
              </w:rPr>
            </w:rPrChange>
          </w:rPr>
          <w:t xml:space="preserve"> target genes against the </w:t>
        </w:r>
        <w:r w:rsidRPr="00A37D6B">
          <w:rPr>
            <w:rFonts w:eastAsia="Times New Roman"/>
            <w:i/>
            <w:iCs/>
            <w:sz w:val="20"/>
            <w:szCs w:val="20"/>
            <w:lang w:val="en-US"/>
            <w:rPrChange w:id="771" w:author="Bothoff-Shanahan,Meghan R.(Student)" w:date="2023-12-11T16:57:00Z">
              <w:rPr>
                <w:rFonts w:eastAsia="Times New Roman"/>
                <w:i/>
                <w:iCs/>
                <w:color w:val="980000"/>
                <w:sz w:val="20"/>
                <w:szCs w:val="20"/>
                <w:lang w:val="en-US"/>
              </w:rPr>
            </w:rPrChange>
          </w:rPr>
          <w:t xml:space="preserve">D. </w:t>
        </w:r>
        <w:proofErr w:type="spellStart"/>
        <w:r w:rsidRPr="00A37D6B">
          <w:rPr>
            <w:rFonts w:eastAsia="Times New Roman"/>
            <w:i/>
            <w:iCs/>
            <w:sz w:val="20"/>
            <w:szCs w:val="20"/>
            <w:lang w:val="en-US"/>
            <w:rPrChange w:id="772" w:author="Bothoff-Shanahan,Meghan R.(Student)" w:date="2023-12-11T16:57:00Z">
              <w:rPr>
                <w:rFonts w:eastAsia="Times New Roman"/>
                <w:i/>
                <w:iCs/>
                <w:color w:val="980000"/>
                <w:sz w:val="20"/>
                <w:szCs w:val="20"/>
                <w:lang w:val="en-US"/>
              </w:rPr>
            </w:rPrChange>
          </w:rPr>
          <w:t>geothermalis</w:t>
        </w:r>
        <w:proofErr w:type="spellEnd"/>
        <w:r w:rsidRPr="00A37D6B">
          <w:rPr>
            <w:rFonts w:eastAsia="Times New Roman"/>
            <w:sz w:val="20"/>
            <w:szCs w:val="20"/>
            <w:lang w:val="en-US"/>
            <w:rPrChange w:id="773" w:author="Bothoff-Shanahan,Meghan R.(Student)" w:date="2023-12-11T16:57:00Z">
              <w:rPr>
                <w:rFonts w:eastAsia="Times New Roman"/>
                <w:color w:val="980000"/>
                <w:sz w:val="20"/>
                <w:szCs w:val="20"/>
                <w:lang w:val="en-US"/>
              </w:rPr>
            </w:rPrChange>
          </w:rPr>
          <w:t xml:space="preserve"> genome, with incidental matches to other species sequences present within the queried genome database. </w:t>
        </w:r>
      </w:ins>
    </w:p>
    <w:p w14:paraId="34F58C70" w14:textId="7DDD58AA" w:rsidR="00A37D6B" w:rsidRPr="00A37D6B" w:rsidRDefault="00A37D6B" w:rsidP="00A37D6B">
      <w:pPr>
        <w:spacing w:line="480" w:lineRule="auto"/>
        <w:jc w:val="center"/>
        <w:rPr>
          <w:ins w:id="774" w:author="Bothoff-Shanahan,Meghan R.(Student)" w:date="2023-12-11T16:57:00Z"/>
          <w:rFonts w:ascii="Times New Roman" w:eastAsia="Times New Roman" w:hAnsi="Times New Roman" w:cs="Times New Roman"/>
          <w:sz w:val="24"/>
          <w:szCs w:val="24"/>
          <w:lang w:val="en-US"/>
        </w:rPr>
      </w:pPr>
      <w:ins w:id="775" w:author="Bothoff-Shanahan,Meghan R.(Student)" w:date="2023-12-11T16:57:00Z">
        <w:r w:rsidRPr="00A37D6B">
          <w:rPr>
            <w:rFonts w:eastAsia="Times New Roman"/>
            <w:noProof/>
            <w:bdr w:val="none" w:sz="0" w:space="0" w:color="auto" w:frame="1"/>
            <w:lang w:val="en-US"/>
            <w:rPrChange w:id="776" w:author="Bothoff-Shanahan,Meghan R.(Student)" w:date="2023-12-11T16:57:00Z">
              <w:rPr>
                <w:rFonts w:eastAsia="Times New Roman"/>
                <w:noProof/>
                <w:color w:val="980000"/>
                <w:bdr w:val="none" w:sz="0" w:space="0" w:color="auto" w:frame="1"/>
                <w:lang w:val="en-US"/>
              </w:rPr>
            </w:rPrChange>
          </w:rPr>
          <w:lastRenderedPageBreak/>
          <w:drawing>
            <wp:inline distT="0" distB="0" distL="0" distR="0" wp14:anchorId="488A4F51" wp14:editId="3F1AAFF6">
              <wp:extent cx="5943600" cy="1676400"/>
              <wp:effectExtent l="0" t="0" r="0" b="0"/>
              <wp:docPr id="1662784885"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84885" name="Picture 9" descr="A screenshot of a computer pr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ins>
    </w:p>
    <w:p w14:paraId="4B196CFE" w14:textId="77777777" w:rsidR="00A37D6B" w:rsidRPr="00A37D6B" w:rsidRDefault="00A37D6B" w:rsidP="00A37D6B">
      <w:pPr>
        <w:spacing w:line="480" w:lineRule="auto"/>
        <w:rPr>
          <w:ins w:id="777" w:author="Bothoff-Shanahan,Meghan R.(Student)" w:date="2023-12-11T16:57:00Z"/>
          <w:rFonts w:ascii="Times New Roman" w:eastAsia="Times New Roman" w:hAnsi="Times New Roman" w:cs="Times New Roman"/>
          <w:sz w:val="24"/>
          <w:szCs w:val="24"/>
          <w:lang w:val="en-US"/>
        </w:rPr>
      </w:pPr>
      <w:ins w:id="778" w:author="Bothoff-Shanahan,Meghan R.(Student)" w:date="2023-12-11T16:57:00Z">
        <w:r w:rsidRPr="00A37D6B">
          <w:rPr>
            <w:rFonts w:eastAsia="Times New Roman"/>
            <w:lang w:val="en-US"/>
            <w:rPrChange w:id="779" w:author="Bothoff-Shanahan,Meghan R.(Student)" w:date="2023-12-11T16:57:00Z">
              <w:rPr>
                <w:rFonts w:eastAsia="Times New Roman"/>
                <w:color w:val="980000"/>
                <w:lang w:val="en-US"/>
              </w:rPr>
            </w:rPrChange>
          </w:rPr>
          <w:t xml:space="preserve">The BLAST analysis of </w:t>
        </w:r>
        <w:proofErr w:type="spellStart"/>
        <w:r w:rsidRPr="00A37D6B">
          <w:rPr>
            <w:rFonts w:eastAsia="Times New Roman"/>
            <w:i/>
            <w:iCs/>
            <w:lang w:val="en-US"/>
            <w:rPrChange w:id="780" w:author="Bothoff-Shanahan,Meghan R.(Student)" w:date="2023-12-11T16:57:00Z">
              <w:rPr>
                <w:rFonts w:eastAsia="Times New Roman"/>
                <w:i/>
                <w:iCs/>
                <w:color w:val="980000"/>
                <w:lang w:val="en-US"/>
              </w:rPr>
            </w:rPrChange>
          </w:rPr>
          <w:t>Deinococcus</w:t>
        </w:r>
        <w:proofErr w:type="spellEnd"/>
        <w:r w:rsidRPr="00A37D6B">
          <w:rPr>
            <w:rFonts w:eastAsia="Times New Roman"/>
            <w:i/>
            <w:iCs/>
            <w:lang w:val="en-US"/>
            <w:rPrChange w:id="781" w:author="Bothoff-Shanahan,Meghan R.(Student)" w:date="2023-12-11T16:57:00Z">
              <w:rPr>
                <w:rFonts w:eastAsia="Times New Roman"/>
                <w:i/>
                <w:iCs/>
                <w:color w:val="980000"/>
                <w:lang w:val="en-US"/>
              </w:rPr>
            </w:rPrChange>
          </w:rPr>
          <w:t xml:space="preserve"> </w:t>
        </w:r>
        <w:proofErr w:type="spellStart"/>
        <w:r w:rsidRPr="00A37D6B">
          <w:rPr>
            <w:rFonts w:eastAsia="Times New Roman"/>
            <w:i/>
            <w:iCs/>
            <w:lang w:val="en-US"/>
            <w:rPrChange w:id="782" w:author="Bothoff-Shanahan,Meghan R.(Student)" w:date="2023-12-11T16:57:00Z">
              <w:rPr>
                <w:rFonts w:eastAsia="Times New Roman"/>
                <w:i/>
                <w:iCs/>
                <w:color w:val="980000"/>
                <w:lang w:val="en-US"/>
              </w:rPr>
            </w:rPrChange>
          </w:rPr>
          <w:t>geothermalis</w:t>
        </w:r>
        <w:proofErr w:type="spellEnd"/>
        <w:r w:rsidRPr="00A37D6B">
          <w:rPr>
            <w:rFonts w:eastAsia="Times New Roman"/>
            <w:i/>
            <w:iCs/>
            <w:lang w:val="en-US"/>
            <w:rPrChange w:id="783" w:author="Bothoff-Shanahan,Meghan R.(Student)" w:date="2023-12-11T16:57:00Z">
              <w:rPr>
                <w:rFonts w:eastAsia="Times New Roman"/>
                <w:i/>
                <w:iCs/>
                <w:color w:val="980000"/>
                <w:lang w:val="en-US"/>
              </w:rPr>
            </w:rPrChange>
          </w:rPr>
          <w:t xml:space="preserve"> </w:t>
        </w:r>
        <w:r w:rsidRPr="00A37D6B">
          <w:rPr>
            <w:rFonts w:eastAsia="Times New Roman"/>
            <w:lang w:val="en-US"/>
            <w:rPrChange w:id="784" w:author="Bothoff-Shanahan,Meghan R.(Student)" w:date="2023-12-11T16:57:00Z">
              <w:rPr>
                <w:rFonts w:eastAsia="Times New Roman"/>
                <w:color w:val="980000"/>
                <w:lang w:val="en-US"/>
              </w:rPr>
            </w:rPrChange>
          </w:rPr>
          <w:t>resulted in a total of 18 hits, with 4 being identified as significant matches (e-values equal to or less than 0.05). All significant matches were found with the same mRNA sequence from</w:t>
        </w:r>
        <w:r w:rsidRPr="00A37D6B">
          <w:rPr>
            <w:rFonts w:eastAsia="Times New Roman"/>
            <w:i/>
            <w:iCs/>
            <w:lang w:val="en-US"/>
            <w:rPrChange w:id="785" w:author="Bothoff-Shanahan,Meghan R.(Student)" w:date="2023-12-11T16:57:00Z">
              <w:rPr>
                <w:rFonts w:eastAsia="Times New Roman"/>
                <w:i/>
                <w:iCs/>
                <w:color w:val="980000"/>
                <w:lang w:val="en-US"/>
              </w:rPr>
            </w:rPrChange>
          </w:rPr>
          <w:t xml:space="preserve"> </w:t>
        </w:r>
        <w:proofErr w:type="spellStart"/>
        <w:r w:rsidRPr="00A37D6B">
          <w:rPr>
            <w:rFonts w:eastAsia="Times New Roman"/>
            <w:i/>
            <w:iCs/>
            <w:lang w:val="en-US"/>
            <w:rPrChange w:id="786" w:author="Bothoff-Shanahan,Meghan R.(Student)" w:date="2023-12-11T16:57:00Z">
              <w:rPr>
                <w:rFonts w:eastAsia="Times New Roman"/>
                <w:i/>
                <w:iCs/>
                <w:color w:val="980000"/>
                <w:lang w:val="en-US"/>
              </w:rPr>
            </w:rPrChange>
          </w:rPr>
          <w:t>Heterobasidion</w:t>
        </w:r>
        <w:proofErr w:type="spellEnd"/>
        <w:r w:rsidRPr="00A37D6B">
          <w:rPr>
            <w:rFonts w:eastAsia="Times New Roman"/>
            <w:i/>
            <w:iCs/>
            <w:lang w:val="en-US"/>
            <w:rPrChange w:id="787" w:author="Bothoff-Shanahan,Meghan R.(Student)" w:date="2023-12-11T16:57:00Z">
              <w:rPr>
                <w:rFonts w:eastAsia="Times New Roman"/>
                <w:i/>
                <w:iCs/>
                <w:color w:val="980000"/>
                <w:lang w:val="en-US"/>
              </w:rPr>
            </w:rPrChange>
          </w:rPr>
          <w:t xml:space="preserve"> </w:t>
        </w:r>
        <w:proofErr w:type="spellStart"/>
        <w:r w:rsidRPr="00A37D6B">
          <w:rPr>
            <w:rFonts w:eastAsia="Times New Roman"/>
            <w:i/>
            <w:iCs/>
            <w:lang w:val="en-US"/>
            <w:rPrChange w:id="788" w:author="Bothoff-Shanahan,Meghan R.(Student)" w:date="2023-12-11T16:57:00Z">
              <w:rPr>
                <w:rFonts w:eastAsia="Times New Roman"/>
                <w:i/>
                <w:iCs/>
                <w:color w:val="980000"/>
                <w:lang w:val="en-US"/>
              </w:rPr>
            </w:rPrChange>
          </w:rPr>
          <w:t>irregulare</w:t>
        </w:r>
        <w:proofErr w:type="spellEnd"/>
        <w:r w:rsidRPr="00A37D6B">
          <w:rPr>
            <w:rFonts w:eastAsia="Times New Roman"/>
            <w:lang w:val="en-US"/>
            <w:rPrChange w:id="789" w:author="Bothoff-Shanahan,Meghan R.(Student)" w:date="2023-12-11T16:57:00Z">
              <w:rPr>
                <w:rFonts w:eastAsia="Times New Roman"/>
                <w:color w:val="980000"/>
                <w:lang w:val="en-US"/>
              </w:rPr>
            </w:rPrChange>
          </w:rPr>
          <w:t>, an organism known for its wood decay capabilities. </w:t>
        </w:r>
      </w:ins>
    </w:p>
    <w:p w14:paraId="297730FB" w14:textId="7C73D182" w:rsidR="00A37D6B" w:rsidRPr="00A37D6B" w:rsidRDefault="00A37D6B" w:rsidP="00A37D6B">
      <w:pPr>
        <w:spacing w:line="480" w:lineRule="auto"/>
        <w:jc w:val="center"/>
        <w:rPr>
          <w:ins w:id="790" w:author="Bothoff-Shanahan,Meghan R.(Student)" w:date="2023-12-11T16:57:00Z"/>
          <w:rFonts w:ascii="Times New Roman" w:eastAsia="Times New Roman" w:hAnsi="Times New Roman" w:cs="Times New Roman"/>
          <w:sz w:val="24"/>
          <w:szCs w:val="24"/>
          <w:lang w:val="en-US"/>
        </w:rPr>
      </w:pPr>
      <w:ins w:id="791" w:author="Bothoff-Shanahan,Meghan R.(Student)" w:date="2023-12-11T16:57:00Z">
        <w:r w:rsidRPr="00A37D6B">
          <w:rPr>
            <w:rFonts w:eastAsia="Times New Roman"/>
            <w:noProof/>
            <w:bdr w:val="none" w:sz="0" w:space="0" w:color="auto" w:frame="1"/>
            <w:lang w:val="en-US"/>
            <w:rPrChange w:id="792" w:author="Bothoff-Shanahan,Meghan R.(Student)" w:date="2023-12-11T16:57:00Z">
              <w:rPr>
                <w:rFonts w:eastAsia="Times New Roman"/>
                <w:noProof/>
                <w:color w:val="980000"/>
                <w:bdr w:val="none" w:sz="0" w:space="0" w:color="auto" w:frame="1"/>
                <w:lang w:val="en-US"/>
              </w:rPr>
            </w:rPrChange>
          </w:rPr>
          <w:drawing>
            <wp:inline distT="0" distB="0" distL="0" distR="0" wp14:anchorId="7D11B37C" wp14:editId="69019311">
              <wp:extent cx="5943600" cy="2943225"/>
              <wp:effectExtent l="0" t="0" r="0" b="9525"/>
              <wp:docPr id="895324432" name="Picture 8" descr="A diagram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24432" name="Picture 8" descr="A diagram with a bar graph&#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ins>
    </w:p>
    <w:p w14:paraId="5C9EC574" w14:textId="77777777" w:rsidR="00A37D6B" w:rsidRPr="00A37D6B" w:rsidRDefault="00A37D6B" w:rsidP="00A37D6B">
      <w:pPr>
        <w:spacing w:line="240" w:lineRule="auto"/>
        <w:rPr>
          <w:ins w:id="793" w:author="Bothoff-Shanahan,Meghan R.(Student)" w:date="2023-12-11T16:57:00Z"/>
          <w:rFonts w:ascii="Times New Roman" w:eastAsia="Times New Roman" w:hAnsi="Times New Roman" w:cs="Times New Roman"/>
          <w:sz w:val="24"/>
          <w:szCs w:val="24"/>
          <w:lang w:val="en-US"/>
        </w:rPr>
      </w:pPr>
      <w:ins w:id="794" w:author="Bothoff-Shanahan,Meghan R.(Student)" w:date="2023-12-11T16:57:00Z">
        <w:r w:rsidRPr="00A37D6B">
          <w:rPr>
            <w:rFonts w:eastAsia="Times New Roman"/>
            <w:b/>
            <w:bCs/>
            <w:sz w:val="20"/>
            <w:szCs w:val="20"/>
            <w:lang w:val="en-US"/>
            <w:rPrChange w:id="795" w:author="Bothoff-Shanahan,Meghan R.(Student)" w:date="2023-12-11T16:57:00Z">
              <w:rPr>
                <w:rFonts w:eastAsia="Times New Roman"/>
                <w:b/>
                <w:bCs/>
                <w:color w:val="980000"/>
                <w:sz w:val="20"/>
                <w:szCs w:val="20"/>
                <w:lang w:val="en-US"/>
              </w:rPr>
            </w:rPrChange>
          </w:rPr>
          <w:t xml:space="preserve">Figure 6: BLAST Score Distribution for Selected Genes in </w:t>
        </w:r>
        <w:r w:rsidRPr="00A37D6B">
          <w:rPr>
            <w:rFonts w:eastAsia="Times New Roman"/>
            <w:b/>
            <w:bCs/>
            <w:i/>
            <w:iCs/>
            <w:sz w:val="20"/>
            <w:szCs w:val="20"/>
            <w:lang w:val="en-US"/>
            <w:rPrChange w:id="796" w:author="Bothoff-Shanahan,Meghan R.(Student)" w:date="2023-12-11T16:57:00Z">
              <w:rPr>
                <w:rFonts w:eastAsia="Times New Roman"/>
                <w:b/>
                <w:bCs/>
                <w:i/>
                <w:iCs/>
                <w:color w:val="980000"/>
                <w:sz w:val="20"/>
                <w:szCs w:val="20"/>
                <w:lang w:val="en-US"/>
              </w:rPr>
            </w:rPrChange>
          </w:rPr>
          <w:t xml:space="preserve">D. </w:t>
        </w:r>
        <w:proofErr w:type="spellStart"/>
        <w:r w:rsidRPr="00A37D6B">
          <w:rPr>
            <w:rFonts w:eastAsia="Times New Roman"/>
            <w:b/>
            <w:bCs/>
            <w:i/>
            <w:iCs/>
            <w:sz w:val="20"/>
            <w:szCs w:val="20"/>
            <w:lang w:val="en-US"/>
            <w:rPrChange w:id="797" w:author="Bothoff-Shanahan,Meghan R.(Student)" w:date="2023-12-11T16:57:00Z">
              <w:rPr>
                <w:rFonts w:eastAsia="Times New Roman"/>
                <w:b/>
                <w:bCs/>
                <w:i/>
                <w:iCs/>
                <w:color w:val="980000"/>
                <w:sz w:val="20"/>
                <w:szCs w:val="20"/>
                <w:lang w:val="en-US"/>
              </w:rPr>
            </w:rPrChange>
          </w:rPr>
          <w:t>geothermalis</w:t>
        </w:r>
        <w:proofErr w:type="spellEnd"/>
        <w:r w:rsidRPr="00A37D6B">
          <w:rPr>
            <w:rFonts w:eastAsia="Times New Roman"/>
            <w:b/>
            <w:bCs/>
            <w:sz w:val="20"/>
            <w:szCs w:val="20"/>
            <w:lang w:val="en-US"/>
            <w:rPrChange w:id="798" w:author="Bothoff-Shanahan,Meghan R.(Student)" w:date="2023-12-11T16:57:00Z">
              <w:rPr>
                <w:rFonts w:eastAsia="Times New Roman"/>
                <w:b/>
                <w:bCs/>
                <w:color w:val="980000"/>
                <w:sz w:val="20"/>
                <w:szCs w:val="20"/>
                <w:lang w:val="en-US"/>
              </w:rPr>
            </w:rPrChange>
          </w:rPr>
          <w:t>.</w:t>
        </w:r>
        <w:r w:rsidRPr="00A37D6B">
          <w:rPr>
            <w:rFonts w:eastAsia="Times New Roman"/>
            <w:sz w:val="20"/>
            <w:szCs w:val="20"/>
            <w:lang w:val="en-US"/>
            <w:rPrChange w:id="799" w:author="Bothoff-Shanahan,Meghan R.(Student)" w:date="2023-12-11T16:57:00Z">
              <w:rPr>
                <w:rFonts w:eastAsia="Times New Roman"/>
                <w:color w:val="980000"/>
                <w:sz w:val="20"/>
                <w:szCs w:val="20"/>
                <w:lang w:val="en-US"/>
              </w:rPr>
            </w:rPrChange>
          </w:rPr>
          <w:t xml:space="preserve"> The boxplot displays the distribution of BLAST scores for the genes </w:t>
        </w:r>
        <w:proofErr w:type="spellStart"/>
        <w:r w:rsidRPr="00A37D6B">
          <w:rPr>
            <w:rFonts w:eastAsia="Times New Roman"/>
            <w:sz w:val="20"/>
            <w:szCs w:val="20"/>
            <w:lang w:val="en-US"/>
            <w:rPrChange w:id="800" w:author="Bothoff-Shanahan,Meghan R.(Student)" w:date="2023-12-11T16:57:00Z">
              <w:rPr>
                <w:rFonts w:eastAsia="Times New Roman"/>
                <w:color w:val="980000"/>
                <w:sz w:val="20"/>
                <w:szCs w:val="20"/>
                <w:lang w:val="en-US"/>
              </w:rPr>
            </w:rPrChange>
          </w:rPr>
          <w:t>Dps</w:t>
        </w:r>
        <w:proofErr w:type="spellEnd"/>
        <w:r w:rsidRPr="00A37D6B">
          <w:rPr>
            <w:rFonts w:eastAsia="Times New Roman"/>
            <w:sz w:val="20"/>
            <w:szCs w:val="20"/>
            <w:lang w:val="en-US"/>
            <w:rPrChange w:id="801" w:author="Bothoff-Shanahan,Meghan R.(Student)" w:date="2023-12-11T16:57:00Z">
              <w:rPr>
                <w:rFonts w:eastAsia="Times New Roman"/>
                <w:color w:val="980000"/>
                <w:sz w:val="20"/>
                <w:szCs w:val="20"/>
                <w:lang w:val="en-US"/>
              </w:rPr>
            </w:rPrChange>
          </w:rPr>
          <w:t xml:space="preserve">, </w:t>
        </w:r>
        <w:proofErr w:type="spellStart"/>
        <w:r w:rsidRPr="00A37D6B">
          <w:rPr>
            <w:rFonts w:eastAsia="Times New Roman"/>
            <w:sz w:val="20"/>
            <w:szCs w:val="20"/>
            <w:lang w:val="en-US"/>
            <w:rPrChange w:id="802" w:author="Bothoff-Shanahan,Meghan R.(Student)" w:date="2023-12-11T16:57:00Z">
              <w:rPr>
                <w:rFonts w:eastAsia="Times New Roman"/>
                <w:color w:val="980000"/>
                <w:sz w:val="20"/>
                <w:szCs w:val="20"/>
                <w:lang w:val="en-US"/>
              </w:rPr>
            </w:rPrChange>
          </w:rPr>
          <w:t>IrrE</w:t>
        </w:r>
        <w:proofErr w:type="spellEnd"/>
        <w:r w:rsidRPr="00A37D6B">
          <w:rPr>
            <w:rFonts w:eastAsia="Times New Roman"/>
            <w:sz w:val="20"/>
            <w:szCs w:val="20"/>
            <w:lang w:val="en-US"/>
            <w:rPrChange w:id="803" w:author="Bothoff-Shanahan,Meghan R.(Student)" w:date="2023-12-11T16:57:00Z">
              <w:rPr>
                <w:rFonts w:eastAsia="Times New Roman"/>
                <w:color w:val="980000"/>
                <w:sz w:val="20"/>
                <w:szCs w:val="20"/>
                <w:lang w:val="en-US"/>
              </w:rPr>
            </w:rPrChange>
          </w:rPr>
          <w:t xml:space="preserve">, and </w:t>
        </w:r>
        <w:proofErr w:type="spellStart"/>
        <w:r w:rsidRPr="00A37D6B">
          <w:rPr>
            <w:rFonts w:eastAsia="Times New Roman"/>
            <w:sz w:val="20"/>
            <w:szCs w:val="20"/>
            <w:lang w:val="en-US"/>
            <w:rPrChange w:id="804" w:author="Bothoff-Shanahan,Meghan R.(Student)" w:date="2023-12-11T16:57:00Z">
              <w:rPr>
                <w:rFonts w:eastAsia="Times New Roman"/>
                <w:color w:val="980000"/>
                <w:sz w:val="20"/>
                <w:szCs w:val="20"/>
                <w:lang w:val="en-US"/>
              </w:rPr>
            </w:rPrChange>
          </w:rPr>
          <w:t>PolA</w:t>
        </w:r>
        <w:proofErr w:type="spellEnd"/>
        <w:r w:rsidRPr="00A37D6B">
          <w:rPr>
            <w:rFonts w:eastAsia="Times New Roman"/>
            <w:sz w:val="20"/>
            <w:szCs w:val="20"/>
            <w:lang w:val="en-US"/>
            <w:rPrChange w:id="805" w:author="Bothoff-Shanahan,Meghan R.(Student)" w:date="2023-12-11T16:57:00Z">
              <w:rPr>
                <w:rFonts w:eastAsia="Times New Roman"/>
                <w:color w:val="980000"/>
                <w:sz w:val="20"/>
                <w:szCs w:val="20"/>
                <w:lang w:val="en-US"/>
              </w:rPr>
            </w:rPrChange>
          </w:rPr>
          <w:t xml:space="preserve"> when </w:t>
        </w:r>
        <w:r w:rsidRPr="00A37D6B">
          <w:rPr>
            <w:rFonts w:eastAsia="Times New Roman"/>
            <w:i/>
            <w:iCs/>
            <w:sz w:val="20"/>
            <w:szCs w:val="20"/>
            <w:lang w:val="en-US"/>
            <w:rPrChange w:id="806" w:author="Bothoff-Shanahan,Meghan R.(Student)" w:date="2023-12-11T16:57:00Z">
              <w:rPr>
                <w:rFonts w:eastAsia="Times New Roman"/>
                <w:i/>
                <w:iCs/>
                <w:color w:val="980000"/>
                <w:sz w:val="20"/>
                <w:szCs w:val="20"/>
                <w:lang w:val="en-US"/>
              </w:rPr>
            </w:rPrChange>
          </w:rPr>
          <w:t xml:space="preserve">D. </w:t>
        </w:r>
        <w:proofErr w:type="spellStart"/>
        <w:r w:rsidRPr="00A37D6B">
          <w:rPr>
            <w:rFonts w:eastAsia="Times New Roman"/>
            <w:i/>
            <w:iCs/>
            <w:sz w:val="20"/>
            <w:szCs w:val="20"/>
            <w:lang w:val="en-US"/>
            <w:rPrChange w:id="807" w:author="Bothoff-Shanahan,Meghan R.(Student)" w:date="2023-12-11T16:57:00Z">
              <w:rPr>
                <w:rFonts w:eastAsia="Times New Roman"/>
                <w:i/>
                <w:iCs/>
                <w:color w:val="980000"/>
                <w:sz w:val="20"/>
                <w:szCs w:val="20"/>
                <w:lang w:val="en-US"/>
              </w:rPr>
            </w:rPrChange>
          </w:rPr>
          <w:t>radiodurans</w:t>
        </w:r>
        <w:proofErr w:type="spellEnd"/>
        <w:r w:rsidRPr="00A37D6B">
          <w:rPr>
            <w:rFonts w:eastAsia="Times New Roman"/>
            <w:i/>
            <w:iCs/>
            <w:sz w:val="20"/>
            <w:szCs w:val="20"/>
            <w:lang w:val="en-US"/>
            <w:rPrChange w:id="808" w:author="Bothoff-Shanahan,Meghan R.(Student)" w:date="2023-12-11T16:57:00Z">
              <w:rPr>
                <w:rFonts w:eastAsia="Times New Roman"/>
                <w:i/>
                <w:iCs/>
                <w:color w:val="980000"/>
                <w:sz w:val="20"/>
                <w:szCs w:val="20"/>
                <w:lang w:val="en-US"/>
              </w:rPr>
            </w:rPrChange>
          </w:rPr>
          <w:t xml:space="preserve"> </w:t>
        </w:r>
        <w:r w:rsidRPr="00A37D6B">
          <w:rPr>
            <w:rFonts w:eastAsia="Times New Roman"/>
            <w:sz w:val="20"/>
            <w:szCs w:val="20"/>
            <w:lang w:val="en-US"/>
            <w:rPrChange w:id="809" w:author="Bothoff-Shanahan,Meghan R.(Student)" w:date="2023-12-11T16:57:00Z">
              <w:rPr>
                <w:rFonts w:eastAsia="Times New Roman"/>
                <w:color w:val="980000"/>
                <w:sz w:val="20"/>
                <w:szCs w:val="20"/>
                <w:lang w:val="en-US"/>
              </w:rPr>
            </w:rPrChange>
          </w:rPr>
          <w:t xml:space="preserve">target genes were used for BLAST analysis against the </w:t>
        </w:r>
        <w:r w:rsidRPr="00A37D6B">
          <w:rPr>
            <w:rFonts w:eastAsia="Times New Roman"/>
            <w:i/>
            <w:iCs/>
            <w:sz w:val="20"/>
            <w:szCs w:val="20"/>
            <w:lang w:val="en-US"/>
            <w:rPrChange w:id="810" w:author="Bothoff-Shanahan,Meghan R.(Student)" w:date="2023-12-11T16:57:00Z">
              <w:rPr>
                <w:rFonts w:eastAsia="Times New Roman"/>
                <w:i/>
                <w:iCs/>
                <w:color w:val="980000"/>
                <w:sz w:val="20"/>
                <w:szCs w:val="20"/>
                <w:lang w:val="en-US"/>
              </w:rPr>
            </w:rPrChange>
          </w:rPr>
          <w:t xml:space="preserve">D. </w:t>
        </w:r>
        <w:proofErr w:type="spellStart"/>
        <w:r w:rsidRPr="00A37D6B">
          <w:rPr>
            <w:rFonts w:eastAsia="Times New Roman"/>
            <w:i/>
            <w:iCs/>
            <w:sz w:val="20"/>
            <w:szCs w:val="20"/>
            <w:lang w:val="en-US"/>
            <w:rPrChange w:id="811" w:author="Bothoff-Shanahan,Meghan R.(Student)" w:date="2023-12-11T16:57:00Z">
              <w:rPr>
                <w:rFonts w:eastAsia="Times New Roman"/>
                <w:i/>
                <w:iCs/>
                <w:color w:val="980000"/>
                <w:sz w:val="20"/>
                <w:szCs w:val="20"/>
                <w:lang w:val="en-US"/>
              </w:rPr>
            </w:rPrChange>
          </w:rPr>
          <w:t>geothermalis</w:t>
        </w:r>
        <w:proofErr w:type="spellEnd"/>
        <w:r w:rsidRPr="00A37D6B">
          <w:rPr>
            <w:rFonts w:eastAsia="Times New Roman"/>
            <w:sz w:val="20"/>
            <w:szCs w:val="20"/>
            <w:lang w:val="en-US"/>
            <w:rPrChange w:id="812" w:author="Bothoff-Shanahan,Meghan R.(Student)" w:date="2023-12-11T16:57:00Z">
              <w:rPr>
                <w:rFonts w:eastAsia="Times New Roman"/>
                <w:color w:val="980000"/>
                <w:sz w:val="20"/>
                <w:szCs w:val="20"/>
                <w:lang w:val="en-US"/>
              </w:rPr>
            </w:rPrChange>
          </w:rPr>
          <w:t xml:space="preserve"> genome.</w:t>
        </w:r>
      </w:ins>
    </w:p>
    <w:p w14:paraId="5209DCCA" w14:textId="77777777" w:rsidR="00A37D6B" w:rsidRPr="00A37D6B" w:rsidRDefault="00A37D6B" w:rsidP="00A37D6B">
      <w:pPr>
        <w:spacing w:line="240" w:lineRule="auto"/>
        <w:rPr>
          <w:ins w:id="813" w:author="Bothoff-Shanahan,Meghan R.(Student)" w:date="2023-12-11T16:57:00Z"/>
          <w:rFonts w:ascii="Times New Roman" w:eastAsia="Times New Roman" w:hAnsi="Times New Roman" w:cs="Times New Roman"/>
          <w:sz w:val="24"/>
          <w:szCs w:val="24"/>
          <w:lang w:val="en-US"/>
        </w:rPr>
      </w:pPr>
    </w:p>
    <w:p w14:paraId="5F680F91" w14:textId="3DE1EA58" w:rsidR="00A37D6B" w:rsidRPr="00A37D6B" w:rsidRDefault="00A37D6B" w:rsidP="00A37D6B">
      <w:pPr>
        <w:spacing w:line="480" w:lineRule="auto"/>
        <w:jc w:val="center"/>
        <w:rPr>
          <w:ins w:id="814" w:author="Bothoff-Shanahan,Meghan R.(Student)" w:date="2023-12-11T16:57:00Z"/>
          <w:rFonts w:ascii="Times New Roman" w:eastAsia="Times New Roman" w:hAnsi="Times New Roman" w:cs="Times New Roman"/>
          <w:sz w:val="24"/>
          <w:szCs w:val="24"/>
          <w:lang w:val="en-US"/>
        </w:rPr>
      </w:pPr>
      <w:ins w:id="815" w:author="Bothoff-Shanahan,Meghan R.(Student)" w:date="2023-12-11T16:57:00Z">
        <w:r w:rsidRPr="00A37D6B">
          <w:rPr>
            <w:rFonts w:eastAsia="Times New Roman"/>
            <w:noProof/>
            <w:bdr w:val="none" w:sz="0" w:space="0" w:color="auto" w:frame="1"/>
            <w:lang w:val="en-US"/>
            <w:rPrChange w:id="816" w:author="Bothoff-Shanahan,Meghan R.(Student)" w:date="2023-12-11T16:57:00Z">
              <w:rPr>
                <w:rFonts w:eastAsia="Times New Roman"/>
                <w:noProof/>
                <w:color w:val="980000"/>
                <w:bdr w:val="none" w:sz="0" w:space="0" w:color="auto" w:frame="1"/>
                <w:lang w:val="en-US"/>
              </w:rPr>
            </w:rPrChange>
          </w:rPr>
          <w:lastRenderedPageBreak/>
          <w:drawing>
            <wp:inline distT="0" distB="0" distL="0" distR="0" wp14:anchorId="2B1F8CD1" wp14:editId="641CBF40">
              <wp:extent cx="4629150" cy="3695700"/>
              <wp:effectExtent l="0" t="0" r="0" b="0"/>
              <wp:docPr id="632461464" name="Picture 7"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61464" name="Picture 7" descr="A graph with blue lin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9150" cy="3695700"/>
                      </a:xfrm>
                      <a:prstGeom prst="rect">
                        <a:avLst/>
                      </a:prstGeom>
                      <a:noFill/>
                      <a:ln>
                        <a:noFill/>
                      </a:ln>
                    </pic:spPr>
                  </pic:pic>
                </a:graphicData>
              </a:graphic>
            </wp:inline>
          </w:drawing>
        </w:r>
      </w:ins>
    </w:p>
    <w:p w14:paraId="362A13E1" w14:textId="77777777" w:rsidR="00A37D6B" w:rsidRPr="00A37D6B" w:rsidRDefault="00A37D6B" w:rsidP="00A37D6B">
      <w:pPr>
        <w:spacing w:line="240" w:lineRule="auto"/>
        <w:rPr>
          <w:ins w:id="817" w:author="Bothoff-Shanahan,Meghan R.(Student)" w:date="2023-12-11T16:57:00Z"/>
          <w:rFonts w:ascii="Times New Roman" w:eastAsia="Times New Roman" w:hAnsi="Times New Roman" w:cs="Times New Roman"/>
          <w:sz w:val="24"/>
          <w:szCs w:val="24"/>
          <w:lang w:val="en-US"/>
        </w:rPr>
      </w:pPr>
      <w:ins w:id="818" w:author="Bothoff-Shanahan,Meghan R.(Student)" w:date="2023-12-11T16:57:00Z">
        <w:r w:rsidRPr="00A37D6B">
          <w:rPr>
            <w:rFonts w:eastAsia="Times New Roman"/>
            <w:b/>
            <w:bCs/>
            <w:sz w:val="20"/>
            <w:szCs w:val="20"/>
            <w:lang w:val="en-US"/>
            <w:rPrChange w:id="819" w:author="Bothoff-Shanahan,Meghan R.(Student)" w:date="2023-12-11T16:57:00Z">
              <w:rPr>
                <w:rFonts w:eastAsia="Times New Roman"/>
                <w:b/>
                <w:bCs/>
                <w:color w:val="980000"/>
                <w:sz w:val="20"/>
                <w:szCs w:val="20"/>
                <w:lang w:val="en-US"/>
              </w:rPr>
            </w:rPrChange>
          </w:rPr>
          <w:t xml:space="preserve">Figure 7: Histogram of BLAST Scores for </w:t>
        </w:r>
        <w:r w:rsidRPr="00A37D6B">
          <w:rPr>
            <w:rFonts w:eastAsia="Times New Roman"/>
            <w:b/>
            <w:bCs/>
            <w:i/>
            <w:iCs/>
            <w:sz w:val="20"/>
            <w:szCs w:val="20"/>
            <w:lang w:val="en-US"/>
            <w:rPrChange w:id="820" w:author="Bothoff-Shanahan,Meghan R.(Student)" w:date="2023-12-11T16:57:00Z">
              <w:rPr>
                <w:rFonts w:eastAsia="Times New Roman"/>
                <w:b/>
                <w:bCs/>
                <w:i/>
                <w:iCs/>
                <w:color w:val="980000"/>
                <w:sz w:val="20"/>
                <w:szCs w:val="20"/>
                <w:lang w:val="en-US"/>
              </w:rPr>
            </w:rPrChange>
          </w:rPr>
          <w:t xml:space="preserve">D. </w:t>
        </w:r>
        <w:proofErr w:type="spellStart"/>
        <w:r w:rsidRPr="00A37D6B">
          <w:rPr>
            <w:rFonts w:eastAsia="Times New Roman"/>
            <w:b/>
            <w:bCs/>
            <w:i/>
            <w:iCs/>
            <w:sz w:val="20"/>
            <w:szCs w:val="20"/>
            <w:lang w:val="en-US"/>
            <w:rPrChange w:id="821" w:author="Bothoff-Shanahan,Meghan R.(Student)" w:date="2023-12-11T16:57:00Z">
              <w:rPr>
                <w:rFonts w:eastAsia="Times New Roman"/>
                <w:b/>
                <w:bCs/>
                <w:i/>
                <w:iCs/>
                <w:color w:val="980000"/>
                <w:sz w:val="20"/>
                <w:szCs w:val="20"/>
                <w:lang w:val="en-US"/>
              </w:rPr>
            </w:rPrChange>
          </w:rPr>
          <w:t>geothermalis</w:t>
        </w:r>
        <w:proofErr w:type="spellEnd"/>
        <w:r w:rsidRPr="00A37D6B">
          <w:rPr>
            <w:rFonts w:eastAsia="Times New Roman"/>
            <w:b/>
            <w:bCs/>
            <w:sz w:val="20"/>
            <w:szCs w:val="20"/>
            <w:lang w:val="en-US"/>
            <w:rPrChange w:id="822" w:author="Bothoff-Shanahan,Meghan R.(Student)" w:date="2023-12-11T16:57:00Z">
              <w:rPr>
                <w:rFonts w:eastAsia="Times New Roman"/>
                <w:b/>
                <w:bCs/>
                <w:color w:val="980000"/>
                <w:sz w:val="20"/>
                <w:szCs w:val="20"/>
                <w:lang w:val="en-US"/>
              </w:rPr>
            </w:rPrChange>
          </w:rPr>
          <w:t>.</w:t>
        </w:r>
        <w:r w:rsidRPr="00A37D6B">
          <w:rPr>
            <w:rFonts w:eastAsia="Times New Roman"/>
            <w:sz w:val="20"/>
            <w:szCs w:val="20"/>
            <w:lang w:val="en-US"/>
            <w:rPrChange w:id="823" w:author="Bothoff-Shanahan,Meghan R.(Student)" w:date="2023-12-11T16:57:00Z">
              <w:rPr>
                <w:rFonts w:eastAsia="Times New Roman"/>
                <w:color w:val="980000"/>
                <w:sz w:val="20"/>
                <w:szCs w:val="20"/>
                <w:lang w:val="en-US"/>
              </w:rPr>
            </w:rPrChange>
          </w:rPr>
          <w:t xml:space="preserve"> This histogram illustrates the frequency distribution of BLAST scores obtained from querying </w:t>
        </w:r>
        <w:r w:rsidRPr="00A37D6B">
          <w:rPr>
            <w:rFonts w:eastAsia="Times New Roman"/>
            <w:i/>
            <w:iCs/>
            <w:sz w:val="20"/>
            <w:szCs w:val="20"/>
            <w:lang w:val="en-US"/>
            <w:rPrChange w:id="824" w:author="Bothoff-Shanahan,Meghan R.(Student)" w:date="2023-12-11T16:57:00Z">
              <w:rPr>
                <w:rFonts w:eastAsia="Times New Roman"/>
                <w:i/>
                <w:iCs/>
                <w:color w:val="980000"/>
                <w:sz w:val="20"/>
                <w:szCs w:val="20"/>
                <w:lang w:val="en-US"/>
              </w:rPr>
            </w:rPrChange>
          </w:rPr>
          <w:t xml:space="preserve">D. </w:t>
        </w:r>
        <w:proofErr w:type="spellStart"/>
        <w:r w:rsidRPr="00A37D6B">
          <w:rPr>
            <w:rFonts w:eastAsia="Times New Roman"/>
            <w:i/>
            <w:iCs/>
            <w:sz w:val="20"/>
            <w:szCs w:val="20"/>
            <w:lang w:val="en-US"/>
            <w:rPrChange w:id="825" w:author="Bothoff-Shanahan,Meghan R.(Student)" w:date="2023-12-11T16:57:00Z">
              <w:rPr>
                <w:rFonts w:eastAsia="Times New Roman"/>
                <w:i/>
                <w:iCs/>
                <w:color w:val="980000"/>
                <w:sz w:val="20"/>
                <w:szCs w:val="20"/>
                <w:lang w:val="en-US"/>
              </w:rPr>
            </w:rPrChange>
          </w:rPr>
          <w:t>radiodurans</w:t>
        </w:r>
        <w:proofErr w:type="spellEnd"/>
        <w:r w:rsidRPr="00A37D6B">
          <w:rPr>
            <w:rFonts w:eastAsia="Times New Roman"/>
            <w:sz w:val="20"/>
            <w:szCs w:val="20"/>
            <w:lang w:val="en-US"/>
            <w:rPrChange w:id="826" w:author="Bothoff-Shanahan,Meghan R.(Student)" w:date="2023-12-11T16:57:00Z">
              <w:rPr>
                <w:rFonts w:eastAsia="Times New Roman"/>
                <w:color w:val="980000"/>
                <w:sz w:val="20"/>
                <w:szCs w:val="20"/>
                <w:lang w:val="en-US"/>
              </w:rPr>
            </w:rPrChange>
          </w:rPr>
          <w:t xml:space="preserve"> target genes against the </w:t>
        </w:r>
        <w:r w:rsidRPr="00A37D6B">
          <w:rPr>
            <w:rFonts w:eastAsia="Times New Roman"/>
            <w:i/>
            <w:iCs/>
            <w:sz w:val="20"/>
            <w:szCs w:val="20"/>
            <w:lang w:val="en-US"/>
            <w:rPrChange w:id="827" w:author="Bothoff-Shanahan,Meghan R.(Student)" w:date="2023-12-11T16:57:00Z">
              <w:rPr>
                <w:rFonts w:eastAsia="Times New Roman"/>
                <w:i/>
                <w:iCs/>
                <w:color w:val="980000"/>
                <w:sz w:val="20"/>
                <w:szCs w:val="20"/>
                <w:lang w:val="en-US"/>
              </w:rPr>
            </w:rPrChange>
          </w:rPr>
          <w:t xml:space="preserve">D. </w:t>
        </w:r>
        <w:proofErr w:type="spellStart"/>
        <w:r w:rsidRPr="00A37D6B">
          <w:rPr>
            <w:rFonts w:eastAsia="Times New Roman"/>
            <w:i/>
            <w:iCs/>
            <w:sz w:val="20"/>
            <w:szCs w:val="20"/>
            <w:lang w:val="en-US"/>
            <w:rPrChange w:id="828" w:author="Bothoff-Shanahan,Meghan R.(Student)" w:date="2023-12-11T16:57:00Z">
              <w:rPr>
                <w:rFonts w:eastAsia="Times New Roman"/>
                <w:i/>
                <w:iCs/>
                <w:color w:val="980000"/>
                <w:sz w:val="20"/>
                <w:szCs w:val="20"/>
                <w:lang w:val="en-US"/>
              </w:rPr>
            </w:rPrChange>
          </w:rPr>
          <w:t>geothermalis</w:t>
        </w:r>
        <w:proofErr w:type="spellEnd"/>
        <w:r w:rsidRPr="00A37D6B">
          <w:rPr>
            <w:rFonts w:eastAsia="Times New Roman"/>
            <w:sz w:val="20"/>
            <w:szCs w:val="20"/>
            <w:lang w:val="en-US"/>
            <w:rPrChange w:id="829" w:author="Bothoff-Shanahan,Meghan R.(Student)" w:date="2023-12-11T16:57:00Z">
              <w:rPr>
                <w:rFonts w:eastAsia="Times New Roman"/>
                <w:color w:val="980000"/>
                <w:sz w:val="20"/>
                <w:szCs w:val="20"/>
                <w:lang w:val="en-US"/>
              </w:rPr>
            </w:rPrChange>
          </w:rPr>
          <w:t xml:space="preserve"> genome. </w:t>
        </w:r>
      </w:ins>
    </w:p>
    <w:p w14:paraId="07496F4A" w14:textId="77777777" w:rsidR="00A37D6B" w:rsidRPr="00A37D6B" w:rsidRDefault="00A37D6B" w:rsidP="00A37D6B">
      <w:pPr>
        <w:spacing w:after="240" w:line="240" w:lineRule="auto"/>
        <w:rPr>
          <w:ins w:id="830" w:author="Bothoff-Shanahan,Meghan R.(Student)" w:date="2023-12-11T16:57:00Z"/>
          <w:rFonts w:ascii="Times New Roman" w:eastAsia="Times New Roman" w:hAnsi="Times New Roman" w:cs="Times New Roman"/>
          <w:sz w:val="24"/>
          <w:szCs w:val="24"/>
          <w:lang w:val="en-US"/>
        </w:rPr>
      </w:pPr>
    </w:p>
    <w:p w14:paraId="273F277A" w14:textId="77777777" w:rsidR="00A37D6B" w:rsidRPr="00A37D6B" w:rsidRDefault="00A37D6B" w:rsidP="00A37D6B">
      <w:pPr>
        <w:spacing w:line="240" w:lineRule="auto"/>
        <w:rPr>
          <w:ins w:id="831" w:author="Bothoff-Shanahan,Meghan R.(Student)" w:date="2023-12-11T16:57:00Z"/>
          <w:rFonts w:ascii="Times New Roman" w:eastAsia="Times New Roman" w:hAnsi="Times New Roman" w:cs="Times New Roman"/>
          <w:sz w:val="24"/>
          <w:szCs w:val="24"/>
          <w:lang w:val="en-US"/>
        </w:rPr>
      </w:pPr>
      <w:proofErr w:type="spellStart"/>
      <w:ins w:id="832" w:author="Bothoff-Shanahan,Meghan R.(Student)" w:date="2023-12-11T16:57:00Z">
        <w:r w:rsidRPr="00A37D6B">
          <w:rPr>
            <w:rFonts w:eastAsia="Times New Roman"/>
            <w:b/>
            <w:bCs/>
            <w:i/>
            <w:iCs/>
            <w:sz w:val="24"/>
            <w:szCs w:val="24"/>
            <w:lang w:val="en-US"/>
            <w:rPrChange w:id="833" w:author="Bothoff-Shanahan,Meghan R.(Student)" w:date="2023-12-11T16:57:00Z">
              <w:rPr>
                <w:rFonts w:eastAsia="Times New Roman"/>
                <w:b/>
                <w:bCs/>
                <w:i/>
                <w:iCs/>
                <w:color w:val="980000"/>
                <w:sz w:val="24"/>
                <w:szCs w:val="24"/>
                <w:lang w:val="en-US"/>
              </w:rPr>
            </w:rPrChange>
          </w:rPr>
          <w:t>Deinococcus</w:t>
        </w:r>
        <w:proofErr w:type="spellEnd"/>
        <w:r w:rsidRPr="00A37D6B">
          <w:rPr>
            <w:rFonts w:eastAsia="Times New Roman"/>
            <w:b/>
            <w:bCs/>
            <w:i/>
            <w:iCs/>
            <w:sz w:val="24"/>
            <w:szCs w:val="24"/>
            <w:lang w:val="en-US"/>
            <w:rPrChange w:id="834" w:author="Bothoff-Shanahan,Meghan R.(Student)" w:date="2023-12-11T16:57:00Z">
              <w:rPr>
                <w:rFonts w:eastAsia="Times New Roman"/>
                <w:b/>
                <w:bCs/>
                <w:i/>
                <w:iCs/>
                <w:color w:val="980000"/>
                <w:sz w:val="24"/>
                <w:szCs w:val="24"/>
                <w:lang w:val="en-US"/>
              </w:rPr>
            </w:rPrChange>
          </w:rPr>
          <w:t xml:space="preserve"> </w:t>
        </w:r>
        <w:proofErr w:type="spellStart"/>
        <w:r w:rsidRPr="00A37D6B">
          <w:rPr>
            <w:rFonts w:eastAsia="Times New Roman"/>
            <w:b/>
            <w:bCs/>
            <w:i/>
            <w:iCs/>
            <w:sz w:val="24"/>
            <w:szCs w:val="24"/>
            <w:lang w:val="en-US"/>
            <w:rPrChange w:id="835" w:author="Bothoff-Shanahan,Meghan R.(Student)" w:date="2023-12-11T16:57:00Z">
              <w:rPr>
                <w:rFonts w:eastAsia="Times New Roman"/>
                <w:b/>
                <w:bCs/>
                <w:i/>
                <w:iCs/>
                <w:color w:val="980000"/>
                <w:sz w:val="24"/>
                <w:szCs w:val="24"/>
                <w:lang w:val="en-US"/>
              </w:rPr>
            </w:rPrChange>
          </w:rPr>
          <w:t>proteolyticus</w:t>
        </w:r>
        <w:proofErr w:type="spellEnd"/>
        <w:r w:rsidRPr="00A37D6B">
          <w:rPr>
            <w:rFonts w:eastAsia="Times New Roman"/>
            <w:b/>
            <w:bCs/>
            <w:sz w:val="24"/>
            <w:szCs w:val="24"/>
            <w:lang w:val="en-US"/>
            <w:rPrChange w:id="836" w:author="Bothoff-Shanahan,Meghan R.(Student)" w:date="2023-12-11T16:57:00Z">
              <w:rPr>
                <w:rFonts w:eastAsia="Times New Roman"/>
                <w:b/>
                <w:bCs/>
                <w:color w:val="980000"/>
                <w:sz w:val="24"/>
                <w:szCs w:val="24"/>
                <w:lang w:val="en-US"/>
              </w:rPr>
            </w:rPrChange>
          </w:rPr>
          <w:t xml:space="preserve"> results</w:t>
        </w:r>
      </w:ins>
    </w:p>
    <w:p w14:paraId="3CDA32A3" w14:textId="77777777" w:rsidR="00A37D6B" w:rsidRPr="00A37D6B" w:rsidRDefault="00A37D6B" w:rsidP="00A37D6B">
      <w:pPr>
        <w:spacing w:line="240" w:lineRule="auto"/>
        <w:rPr>
          <w:ins w:id="837" w:author="Bothoff-Shanahan,Meghan R.(Student)" w:date="2023-12-11T16:57:00Z"/>
          <w:rFonts w:ascii="Times New Roman" w:eastAsia="Times New Roman" w:hAnsi="Times New Roman" w:cs="Times New Roman"/>
          <w:sz w:val="24"/>
          <w:szCs w:val="24"/>
          <w:lang w:val="en-US"/>
        </w:rPr>
      </w:pPr>
    </w:p>
    <w:p w14:paraId="19D55D5A" w14:textId="77777777" w:rsidR="00A37D6B" w:rsidRPr="00A37D6B" w:rsidRDefault="00A37D6B" w:rsidP="00A37D6B">
      <w:pPr>
        <w:spacing w:line="240" w:lineRule="auto"/>
        <w:rPr>
          <w:ins w:id="838" w:author="Bothoff-Shanahan,Meghan R.(Student)" w:date="2023-12-11T16:57:00Z"/>
          <w:rFonts w:ascii="Times New Roman" w:eastAsia="Times New Roman" w:hAnsi="Times New Roman" w:cs="Times New Roman"/>
          <w:sz w:val="24"/>
          <w:szCs w:val="24"/>
          <w:lang w:val="en-US"/>
        </w:rPr>
      </w:pPr>
      <w:ins w:id="839" w:author="Bothoff-Shanahan,Meghan R.(Student)" w:date="2023-12-11T16:57:00Z">
        <w:r w:rsidRPr="00A37D6B">
          <w:rPr>
            <w:rFonts w:eastAsia="Times New Roman"/>
            <w:b/>
            <w:bCs/>
            <w:sz w:val="20"/>
            <w:szCs w:val="20"/>
            <w:lang w:val="en-US"/>
            <w:rPrChange w:id="840" w:author="Bothoff-Shanahan,Meghan R.(Student)" w:date="2023-12-11T16:57:00Z">
              <w:rPr>
                <w:rFonts w:eastAsia="Times New Roman"/>
                <w:b/>
                <w:bCs/>
                <w:color w:val="980000"/>
                <w:sz w:val="20"/>
                <w:szCs w:val="20"/>
                <w:lang w:val="en-US"/>
              </w:rPr>
            </w:rPrChange>
          </w:rPr>
          <w:t xml:space="preserve">Table 4: Top 10 Significant BLAST Results for </w:t>
        </w:r>
        <w:r w:rsidRPr="00A37D6B">
          <w:rPr>
            <w:rFonts w:eastAsia="Times New Roman"/>
            <w:b/>
            <w:bCs/>
            <w:i/>
            <w:iCs/>
            <w:sz w:val="20"/>
            <w:szCs w:val="20"/>
            <w:lang w:val="en-US"/>
            <w:rPrChange w:id="841" w:author="Bothoff-Shanahan,Meghan R.(Student)" w:date="2023-12-11T16:57:00Z">
              <w:rPr>
                <w:rFonts w:eastAsia="Times New Roman"/>
                <w:b/>
                <w:bCs/>
                <w:i/>
                <w:iCs/>
                <w:color w:val="980000"/>
                <w:sz w:val="20"/>
                <w:szCs w:val="20"/>
                <w:lang w:val="en-US"/>
              </w:rPr>
            </w:rPrChange>
          </w:rPr>
          <w:t xml:space="preserve">D. </w:t>
        </w:r>
        <w:proofErr w:type="spellStart"/>
        <w:r w:rsidRPr="00A37D6B">
          <w:rPr>
            <w:rFonts w:eastAsia="Times New Roman"/>
            <w:b/>
            <w:bCs/>
            <w:i/>
            <w:iCs/>
            <w:sz w:val="20"/>
            <w:szCs w:val="20"/>
            <w:lang w:val="en-US"/>
            <w:rPrChange w:id="842" w:author="Bothoff-Shanahan,Meghan R.(Student)" w:date="2023-12-11T16:57:00Z">
              <w:rPr>
                <w:rFonts w:eastAsia="Times New Roman"/>
                <w:b/>
                <w:bCs/>
                <w:i/>
                <w:iCs/>
                <w:color w:val="980000"/>
                <w:sz w:val="20"/>
                <w:szCs w:val="20"/>
                <w:lang w:val="en-US"/>
              </w:rPr>
            </w:rPrChange>
          </w:rPr>
          <w:t>proteolyticus</w:t>
        </w:r>
        <w:proofErr w:type="spellEnd"/>
        <w:r w:rsidRPr="00A37D6B">
          <w:rPr>
            <w:rFonts w:eastAsia="Times New Roman"/>
            <w:b/>
            <w:bCs/>
            <w:sz w:val="20"/>
            <w:szCs w:val="20"/>
            <w:lang w:val="en-US"/>
            <w:rPrChange w:id="843" w:author="Bothoff-Shanahan,Meghan R.(Student)" w:date="2023-12-11T16:57:00Z">
              <w:rPr>
                <w:rFonts w:eastAsia="Times New Roman"/>
                <w:b/>
                <w:bCs/>
                <w:color w:val="980000"/>
                <w:sz w:val="20"/>
                <w:szCs w:val="20"/>
                <w:lang w:val="en-US"/>
              </w:rPr>
            </w:rPrChange>
          </w:rPr>
          <w:t>.</w:t>
        </w:r>
        <w:r w:rsidRPr="00A37D6B">
          <w:rPr>
            <w:rFonts w:eastAsia="Times New Roman"/>
            <w:sz w:val="20"/>
            <w:szCs w:val="20"/>
            <w:lang w:val="en-US"/>
            <w:rPrChange w:id="844" w:author="Bothoff-Shanahan,Meghan R.(Student)" w:date="2023-12-11T16:57:00Z">
              <w:rPr>
                <w:rFonts w:eastAsia="Times New Roman"/>
                <w:color w:val="980000"/>
                <w:sz w:val="20"/>
                <w:szCs w:val="20"/>
                <w:lang w:val="en-US"/>
              </w:rPr>
            </w:rPrChange>
          </w:rPr>
          <w:t xml:space="preserve"> This table summarizes the highest scoring alignments obtained from a BLAST search using selected genes from </w:t>
        </w:r>
        <w:r w:rsidRPr="00A37D6B">
          <w:rPr>
            <w:rFonts w:eastAsia="Times New Roman"/>
            <w:i/>
            <w:iCs/>
            <w:sz w:val="20"/>
            <w:szCs w:val="20"/>
            <w:lang w:val="en-US"/>
            <w:rPrChange w:id="845" w:author="Bothoff-Shanahan,Meghan R.(Student)" w:date="2023-12-11T16:57:00Z">
              <w:rPr>
                <w:rFonts w:eastAsia="Times New Roman"/>
                <w:i/>
                <w:iCs/>
                <w:color w:val="980000"/>
                <w:sz w:val="20"/>
                <w:szCs w:val="20"/>
                <w:lang w:val="en-US"/>
              </w:rPr>
            </w:rPrChange>
          </w:rPr>
          <w:t xml:space="preserve">D. </w:t>
        </w:r>
        <w:proofErr w:type="spellStart"/>
        <w:r w:rsidRPr="00A37D6B">
          <w:rPr>
            <w:rFonts w:eastAsia="Times New Roman"/>
            <w:i/>
            <w:iCs/>
            <w:sz w:val="20"/>
            <w:szCs w:val="20"/>
            <w:lang w:val="en-US"/>
            <w:rPrChange w:id="846" w:author="Bothoff-Shanahan,Meghan R.(Student)" w:date="2023-12-11T16:57:00Z">
              <w:rPr>
                <w:rFonts w:eastAsia="Times New Roman"/>
                <w:i/>
                <w:iCs/>
                <w:color w:val="980000"/>
                <w:sz w:val="20"/>
                <w:szCs w:val="20"/>
                <w:lang w:val="en-US"/>
              </w:rPr>
            </w:rPrChange>
          </w:rPr>
          <w:t>radiodurans</w:t>
        </w:r>
        <w:proofErr w:type="spellEnd"/>
        <w:r w:rsidRPr="00A37D6B">
          <w:rPr>
            <w:rFonts w:eastAsia="Times New Roman"/>
            <w:sz w:val="20"/>
            <w:szCs w:val="20"/>
            <w:lang w:val="en-US"/>
            <w:rPrChange w:id="847" w:author="Bothoff-Shanahan,Meghan R.(Student)" w:date="2023-12-11T16:57:00Z">
              <w:rPr>
                <w:rFonts w:eastAsia="Times New Roman"/>
                <w:color w:val="980000"/>
                <w:sz w:val="20"/>
                <w:szCs w:val="20"/>
                <w:lang w:val="en-US"/>
              </w:rPr>
            </w:rPrChange>
          </w:rPr>
          <w:t xml:space="preserve"> against the </w:t>
        </w:r>
        <w:r w:rsidRPr="00A37D6B">
          <w:rPr>
            <w:rFonts w:eastAsia="Times New Roman"/>
            <w:i/>
            <w:iCs/>
            <w:sz w:val="20"/>
            <w:szCs w:val="20"/>
            <w:lang w:val="en-US"/>
            <w:rPrChange w:id="848" w:author="Bothoff-Shanahan,Meghan R.(Student)" w:date="2023-12-11T16:57:00Z">
              <w:rPr>
                <w:rFonts w:eastAsia="Times New Roman"/>
                <w:i/>
                <w:iCs/>
                <w:color w:val="980000"/>
                <w:sz w:val="20"/>
                <w:szCs w:val="20"/>
                <w:lang w:val="en-US"/>
              </w:rPr>
            </w:rPrChange>
          </w:rPr>
          <w:t xml:space="preserve">D. </w:t>
        </w:r>
        <w:proofErr w:type="spellStart"/>
        <w:r w:rsidRPr="00A37D6B">
          <w:rPr>
            <w:rFonts w:eastAsia="Times New Roman"/>
            <w:i/>
            <w:iCs/>
            <w:sz w:val="20"/>
            <w:szCs w:val="20"/>
            <w:lang w:val="en-US"/>
            <w:rPrChange w:id="849" w:author="Bothoff-Shanahan,Meghan R.(Student)" w:date="2023-12-11T16:57:00Z">
              <w:rPr>
                <w:rFonts w:eastAsia="Times New Roman"/>
                <w:i/>
                <w:iCs/>
                <w:color w:val="980000"/>
                <w:sz w:val="20"/>
                <w:szCs w:val="20"/>
                <w:lang w:val="en-US"/>
              </w:rPr>
            </w:rPrChange>
          </w:rPr>
          <w:t>proteolyticus</w:t>
        </w:r>
        <w:proofErr w:type="spellEnd"/>
        <w:r w:rsidRPr="00A37D6B">
          <w:rPr>
            <w:rFonts w:eastAsia="Times New Roman"/>
            <w:sz w:val="20"/>
            <w:szCs w:val="20"/>
            <w:lang w:val="en-US"/>
            <w:rPrChange w:id="850" w:author="Bothoff-Shanahan,Meghan R.(Student)" w:date="2023-12-11T16:57:00Z">
              <w:rPr>
                <w:rFonts w:eastAsia="Times New Roman"/>
                <w:color w:val="980000"/>
                <w:sz w:val="20"/>
                <w:szCs w:val="20"/>
                <w:lang w:val="en-US"/>
              </w:rPr>
            </w:rPrChange>
          </w:rPr>
          <w:t xml:space="preserve"> genome.</w:t>
        </w:r>
      </w:ins>
    </w:p>
    <w:p w14:paraId="296AF9C6" w14:textId="0FA7268A" w:rsidR="00A37D6B" w:rsidRPr="00A37D6B" w:rsidRDefault="00A37D6B" w:rsidP="00A37D6B">
      <w:pPr>
        <w:spacing w:line="480" w:lineRule="auto"/>
        <w:jc w:val="center"/>
        <w:rPr>
          <w:ins w:id="851" w:author="Bothoff-Shanahan,Meghan R.(Student)" w:date="2023-12-11T16:57:00Z"/>
          <w:rFonts w:ascii="Times New Roman" w:eastAsia="Times New Roman" w:hAnsi="Times New Roman" w:cs="Times New Roman"/>
          <w:sz w:val="24"/>
          <w:szCs w:val="24"/>
          <w:lang w:val="en-US"/>
        </w:rPr>
      </w:pPr>
      <w:ins w:id="852" w:author="Bothoff-Shanahan,Meghan R.(Student)" w:date="2023-12-11T16:57:00Z">
        <w:r w:rsidRPr="00A37D6B">
          <w:rPr>
            <w:rFonts w:eastAsia="Times New Roman"/>
            <w:noProof/>
            <w:bdr w:val="none" w:sz="0" w:space="0" w:color="auto" w:frame="1"/>
            <w:lang w:val="en-US"/>
            <w:rPrChange w:id="853" w:author="Bothoff-Shanahan,Meghan R.(Student)" w:date="2023-12-11T16:57:00Z">
              <w:rPr>
                <w:rFonts w:eastAsia="Times New Roman"/>
                <w:noProof/>
                <w:color w:val="980000"/>
                <w:bdr w:val="none" w:sz="0" w:space="0" w:color="auto" w:frame="1"/>
                <w:lang w:val="en-US"/>
              </w:rPr>
            </w:rPrChange>
          </w:rPr>
          <w:lastRenderedPageBreak/>
          <w:drawing>
            <wp:inline distT="0" distB="0" distL="0" distR="0" wp14:anchorId="7469EFA3" wp14:editId="266F1C8D">
              <wp:extent cx="5943600" cy="3114675"/>
              <wp:effectExtent l="0" t="0" r="0" b="9525"/>
              <wp:docPr id="188590321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03210" name="Picture 6" descr="A screenshot of a computer pr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ins>
    </w:p>
    <w:p w14:paraId="07FCDDA0" w14:textId="77777777" w:rsidR="00A37D6B" w:rsidRPr="00A37D6B" w:rsidRDefault="00A37D6B" w:rsidP="00A37D6B">
      <w:pPr>
        <w:spacing w:line="480" w:lineRule="auto"/>
        <w:ind w:firstLine="720"/>
        <w:rPr>
          <w:ins w:id="854" w:author="Bothoff-Shanahan,Meghan R.(Student)" w:date="2023-12-11T16:57:00Z"/>
          <w:rFonts w:ascii="Times New Roman" w:eastAsia="Times New Roman" w:hAnsi="Times New Roman" w:cs="Times New Roman"/>
          <w:sz w:val="24"/>
          <w:szCs w:val="24"/>
          <w:lang w:val="en-US"/>
        </w:rPr>
      </w:pPr>
      <w:ins w:id="855" w:author="Bothoff-Shanahan,Meghan R.(Student)" w:date="2023-12-11T16:57:00Z">
        <w:r w:rsidRPr="00A37D6B">
          <w:rPr>
            <w:rFonts w:eastAsia="Times New Roman"/>
            <w:lang w:val="en-US"/>
            <w:rPrChange w:id="856" w:author="Bothoff-Shanahan,Meghan R.(Student)" w:date="2023-12-11T16:57:00Z">
              <w:rPr>
                <w:rFonts w:eastAsia="Times New Roman"/>
                <w:color w:val="980000"/>
                <w:lang w:val="en-US"/>
              </w:rPr>
            </w:rPrChange>
          </w:rPr>
          <w:t>The BLAST analysis of</w:t>
        </w:r>
        <w:r w:rsidRPr="00A37D6B">
          <w:rPr>
            <w:rFonts w:eastAsia="Times New Roman"/>
            <w:i/>
            <w:iCs/>
            <w:lang w:val="en-US"/>
            <w:rPrChange w:id="857" w:author="Bothoff-Shanahan,Meghan R.(Student)" w:date="2023-12-11T16:57:00Z">
              <w:rPr>
                <w:rFonts w:eastAsia="Times New Roman"/>
                <w:i/>
                <w:iCs/>
                <w:color w:val="980000"/>
                <w:lang w:val="en-US"/>
              </w:rPr>
            </w:rPrChange>
          </w:rPr>
          <w:t xml:space="preserve"> </w:t>
        </w:r>
        <w:proofErr w:type="spellStart"/>
        <w:r w:rsidRPr="00A37D6B">
          <w:rPr>
            <w:rFonts w:eastAsia="Times New Roman"/>
            <w:i/>
            <w:iCs/>
            <w:lang w:val="en-US"/>
            <w:rPrChange w:id="858" w:author="Bothoff-Shanahan,Meghan R.(Student)" w:date="2023-12-11T16:57:00Z">
              <w:rPr>
                <w:rFonts w:eastAsia="Times New Roman"/>
                <w:i/>
                <w:iCs/>
                <w:color w:val="980000"/>
                <w:lang w:val="en-US"/>
              </w:rPr>
            </w:rPrChange>
          </w:rPr>
          <w:t>Deinococcus</w:t>
        </w:r>
        <w:proofErr w:type="spellEnd"/>
        <w:r w:rsidRPr="00A37D6B">
          <w:rPr>
            <w:rFonts w:eastAsia="Times New Roman"/>
            <w:i/>
            <w:iCs/>
            <w:lang w:val="en-US"/>
            <w:rPrChange w:id="859" w:author="Bothoff-Shanahan,Meghan R.(Student)" w:date="2023-12-11T16:57:00Z">
              <w:rPr>
                <w:rFonts w:eastAsia="Times New Roman"/>
                <w:i/>
                <w:iCs/>
                <w:color w:val="980000"/>
                <w:lang w:val="en-US"/>
              </w:rPr>
            </w:rPrChange>
          </w:rPr>
          <w:t xml:space="preserve"> </w:t>
        </w:r>
        <w:proofErr w:type="spellStart"/>
        <w:r w:rsidRPr="00A37D6B">
          <w:rPr>
            <w:rFonts w:eastAsia="Times New Roman"/>
            <w:i/>
            <w:iCs/>
            <w:lang w:val="en-US"/>
            <w:rPrChange w:id="860" w:author="Bothoff-Shanahan,Meghan R.(Student)" w:date="2023-12-11T16:57:00Z">
              <w:rPr>
                <w:rFonts w:eastAsia="Times New Roman"/>
                <w:i/>
                <w:iCs/>
                <w:color w:val="980000"/>
                <w:lang w:val="en-US"/>
              </w:rPr>
            </w:rPrChange>
          </w:rPr>
          <w:t>proteolyticus</w:t>
        </w:r>
        <w:proofErr w:type="spellEnd"/>
        <w:r w:rsidRPr="00A37D6B">
          <w:rPr>
            <w:rFonts w:eastAsia="Times New Roman"/>
            <w:i/>
            <w:iCs/>
            <w:lang w:val="en-US"/>
            <w:rPrChange w:id="861" w:author="Bothoff-Shanahan,Meghan R.(Student)" w:date="2023-12-11T16:57:00Z">
              <w:rPr>
                <w:rFonts w:eastAsia="Times New Roman"/>
                <w:i/>
                <w:iCs/>
                <w:color w:val="980000"/>
                <w:lang w:val="en-US"/>
              </w:rPr>
            </w:rPrChange>
          </w:rPr>
          <w:t xml:space="preserve"> </w:t>
        </w:r>
        <w:r w:rsidRPr="00A37D6B">
          <w:rPr>
            <w:rFonts w:eastAsia="Times New Roman"/>
            <w:lang w:val="en-US"/>
            <w:rPrChange w:id="862" w:author="Bothoff-Shanahan,Meghan R.(Student)" w:date="2023-12-11T16:57:00Z">
              <w:rPr>
                <w:rFonts w:eastAsia="Times New Roman"/>
                <w:color w:val="980000"/>
                <w:lang w:val="en-US"/>
              </w:rPr>
            </w:rPrChange>
          </w:rPr>
          <w:t>resulted in a total of 1616 hits, with 66 being identified as significant matches (e-values equal to or less than 0.05). The RecA gene from</w:t>
        </w:r>
        <w:r w:rsidRPr="00A37D6B">
          <w:rPr>
            <w:rFonts w:eastAsia="Times New Roman"/>
            <w:i/>
            <w:iCs/>
            <w:lang w:val="en-US"/>
            <w:rPrChange w:id="863" w:author="Bothoff-Shanahan,Meghan R.(Student)" w:date="2023-12-11T16:57:00Z">
              <w:rPr>
                <w:rFonts w:eastAsia="Times New Roman"/>
                <w:i/>
                <w:iCs/>
                <w:color w:val="980000"/>
                <w:lang w:val="en-US"/>
              </w:rPr>
            </w:rPrChange>
          </w:rPr>
          <w:t xml:space="preserve"> D. </w:t>
        </w:r>
        <w:proofErr w:type="spellStart"/>
        <w:r w:rsidRPr="00A37D6B">
          <w:rPr>
            <w:rFonts w:eastAsia="Times New Roman"/>
            <w:i/>
            <w:iCs/>
            <w:lang w:val="en-US"/>
            <w:rPrChange w:id="864" w:author="Bothoff-Shanahan,Meghan R.(Student)" w:date="2023-12-11T16:57:00Z">
              <w:rPr>
                <w:rFonts w:eastAsia="Times New Roman"/>
                <w:i/>
                <w:iCs/>
                <w:color w:val="980000"/>
                <w:lang w:val="en-US"/>
              </w:rPr>
            </w:rPrChange>
          </w:rPr>
          <w:t>proteolyticus</w:t>
        </w:r>
        <w:proofErr w:type="spellEnd"/>
        <w:r w:rsidRPr="00A37D6B">
          <w:rPr>
            <w:rFonts w:eastAsia="Times New Roman"/>
            <w:i/>
            <w:iCs/>
            <w:lang w:val="en-US"/>
            <w:rPrChange w:id="865" w:author="Bothoff-Shanahan,Meghan R.(Student)" w:date="2023-12-11T16:57:00Z">
              <w:rPr>
                <w:rFonts w:eastAsia="Times New Roman"/>
                <w:i/>
                <w:iCs/>
                <w:color w:val="980000"/>
                <w:lang w:val="en-US"/>
              </w:rPr>
            </w:rPrChange>
          </w:rPr>
          <w:t xml:space="preserve"> </w:t>
        </w:r>
        <w:r w:rsidRPr="00A37D6B">
          <w:rPr>
            <w:rFonts w:eastAsia="Times New Roman"/>
            <w:lang w:val="en-US"/>
            <w:rPrChange w:id="866" w:author="Bothoff-Shanahan,Meghan R.(Student)" w:date="2023-12-11T16:57:00Z">
              <w:rPr>
                <w:rFonts w:eastAsia="Times New Roman"/>
                <w:color w:val="980000"/>
                <w:lang w:val="en-US"/>
              </w:rPr>
            </w:rPrChange>
          </w:rPr>
          <w:t xml:space="preserve">has a considerably high BLAST score (1298.0) with an e-value of 0.0, indicating an extremely significant match, likely representing a very close or identical sequence in the database. The genes </w:t>
        </w:r>
        <w:proofErr w:type="spellStart"/>
        <w:r w:rsidRPr="00A37D6B">
          <w:rPr>
            <w:rFonts w:eastAsia="Times New Roman"/>
            <w:lang w:val="en-US"/>
            <w:rPrChange w:id="867" w:author="Bothoff-Shanahan,Meghan R.(Student)" w:date="2023-12-11T16:57:00Z">
              <w:rPr>
                <w:rFonts w:eastAsia="Times New Roman"/>
                <w:color w:val="980000"/>
                <w:lang w:val="en-US"/>
              </w:rPr>
            </w:rPrChange>
          </w:rPr>
          <w:t>PolA</w:t>
        </w:r>
        <w:proofErr w:type="spellEnd"/>
        <w:r w:rsidRPr="00A37D6B">
          <w:rPr>
            <w:rFonts w:eastAsia="Times New Roman"/>
            <w:lang w:val="en-US"/>
            <w:rPrChange w:id="868" w:author="Bothoff-Shanahan,Meghan R.(Student)" w:date="2023-12-11T16:57:00Z">
              <w:rPr>
                <w:rFonts w:eastAsia="Times New Roman"/>
                <w:color w:val="980000"/>
                <w:lang w:val="en-US"/>
              </w:rPr>
            </w:rPrChange>
          </w:rPr>
          <w:t xml:space="preserve"> and </w:t>
        </w:r>
        <w:proofErr w:type="spellStart"/>
        <w:r w:rsidRPr="00A37D6B">
          <w:rPr>
            <w:rFonts w:eastAsia="Times New Roman"/>
            <w:lang w:val="en-US"/>
            <w:rPrChange w:id="869" w:author="Bothoff-Shanahan,Meghan R.(Student)" w:date="2023-12-11T16:57:00Z">
              <w:rPr>
                <w:rFonts w:eastAsia="Times New Roman"/>
                <w:color w:val="980000"/>
                <w:lang w:val="en-US"/>
              </w:rPr>
            </w:rPrChange>
          </w:rPr>
          <w:t>ThyA</w:t>
        </w:r>
        <w:proofErr w:type="spellEnd"/>
        <w:r w:rsidRPr="00A37D6B">
          <w:rPr>
            <w:rFonts w:eastAsia="Times New Roman"/>
            <w:lang w:val="en-US"/>
            <w:rPrChange w:id="870" w:author="Bothoff-Shanahan,Meghan R.(Student)" w:date="2023-12-11T16:57:00Z">
              <w:rPr>
                <w:rFonts w:eastAsia="Times New Roman"/>
                <w:color w:val="980000"/>
                <w:lang w:val="en-US"/>
              </w:rPr>
            </w:rPrChange>
          </w:rPr>
          <w:t xml:space="preserve"> also show highly significant matches (scores of 1255.0 and 1013.0, respectively). </w:t>
        </w:r>
      </w:ins>
    </w:p>
    <w:p w14:paraId="0ACEFB8D" w14:textId="77777777" w:rsidR="00A37D6B" w:rsidRPr="00A37D6B" w:rsidRDefault="00A37D6B" w:rsidP="00A37D6B">
      <w:pPr>
        <w:spacing w:line="240" w:lineRule="auto"/>
        <w:rPr>
          <w:ins w:id="871" w:author="Bothoff-Shanahan,Meghan R.(Student)" w:date="2023-12-11T16:57:00Z"/>
          <w:rFonts w:ascii="Times New Roman" w:eastAsia="Times New Roman" w:hAnsi="Times New Roman" w:cs="Times New Roman"/>
          <w:sz w:val="24"/>
          <w:szCs w:val="24"/>
          <w:lang w:val="en-US"/>
        </w:rPr>
      </w:pPr>
    </w:p>
    <w:p w14:paraId="4194FB15" w14:textId="77777777" w:rsidR="00A37D6B" w:rsidRPr="00A37D6B" w:rsidRDefault="00A37D6B" w:rsidP="00A37D6B">
      <w:pPr>
        <w:spacing w:line="480" w:lineRule="auto"/>
        <w:ind w:firstLine="720"/>
        <w:rPr>
          <w:ins w:id="872" w:author="Bothoff-Shanahan,Meghan R.(Student)" w:date="2023-12-11T16:57:00Z"/>
          <w:rFonts w:ascii="Times New Roman" w:eastAsia="Times New Roman" w:hAnsi="Times New Roman" w:cs="Times New Roman"/>
          <w:sz w:val="24"/>
          <w:szCs w:val="24"/>
          <w:lang w:val="en-US"/>
        </w:rPr>
      </w:pPr>
      <w:ins w:id="873" w:author="Bothoff-Shanahan,Meghan R.(Student)" w:date="2023-12-11T16:57:00Z">
        <w:r w:rsidRPr="00A37D6B">
          <w:rPr>
            <w:rFonts w:eastAsia="Times New Roman"/>
            <w:lang w:val="en-US"/>
            <w:rPrChange w:id="874" w:author="Bothoff-Shanahan,Meghan R.(Student)" w:date="2023-12-11T16:57:00Z">
              <w:rPr>
                <w:rFonts w:eastAsia="Times New Roman"/>
                <w:color w:val="980000"/>
                <w:lang w:val="en-US"/>
              </w:rPr>
            </w:rPrChange>
          </w:rPr>
          <w:t xml:space="preserve">Other genes like </w:t>
        </w:r>
        <w:proofErr w:type="spellStart"/>
        <w:r w:rsidRPr="00A37D6B">
          <w:rPr>
            <w:rFonts w:eastAsia="Times New Roman"/>
            <w:lang w:val="en-US"/>
            <w:rPrChange w:id="875" w:author="Bothoff-Shanahan,Meghan R.(Student)" w:date="2023-12-11T16:57:00Z">
              <w:rPr>
                <w:rFonts w:eastAsia="Times New Roman"/>
                <w:color w:val="980000"/>
                <w:lang w:val="en-US"/>
              </w:rPr>
            </w:rPrChange>
          </w:rPr>
          <w:t>PprA</w:t>
        </w:r>
        <w:proofErr w:type="spellEnd"/>
        <w:r w:rsidRPr="00A37D6B">
          <w:rPr>
            <w:rFonts w:eastAsia="Times New Roman"/>
            <w:lang w:val="en-US"/>
            <w:rPrChange w:id="876" w:author="Bothoff-Shanahan,Meghan R.(Student)" w:date="2023-12-11T16:57:00Z">
              <w:rPr>
                <w:rFonts w:eastAsia="Times New Roman"/>
                <w:color w:val="980000"/>
                <w:lang w:val="en-US"/>
              </w:rPr>
            </w:rPrChange>
          </w:rPr>
          <w:t xml:space="preserve">, </w:t>
        </w:r>
        <w:proofErr w:type="spellStart"/>
        <w:r w:rsidRPr="00A37D6B">
          <w:rPr>
            <w:rFonts w:eastAsia="Times New Roman"/>
            <w:lang w:val="en-US"/>
            <w:rPrChange w:id="877" w:author="Bothoff-Shanahan,Meghan R.(Student)" w:date="2023-12-11T16:57:00Z">
              <w:rPr>
                <w:rFonts w:eastAsia="Times New Roman"/>
                <w:color w:val="980000"/>
                <w:lang w:val="en-US"/>
              </w:rPr>
            </w:rPrChange>
          </w:rPr>
          <w:t>DdrA</w:t>
        </w:r>
        <w:proofErr w:type="spellEnd"/>
        <w:r w:rsidRPr="00A37D6B">
          <w:rPr>
            <w:rFonts w:eastAsia="Times New Roman"/>
            <w:lang w:val="en-US"/>
            <w:rPrChange w:id="878" w:author="Bothoff-Shanahan,Meghan R.(Student)" w:date="2023-12-11T16:57:00Z">
              <w:rPr>
                <w:rFonts w:eastAsia="Times New Roman"/>
                <w:color w:val="980000"/>
                <w:lang w:val="en-US"/>
              </w:rPr>
            </w:rPrChange>
          </w:rPr>
          <w:t xml:space="preserve">, </w:t>
        </w:r>
        <w:proofErr w:type="spellStart"/>
        <w:r w:rsidRPr="00A37D6B">
          <w:rPr>
            <w:rFonts w:eastAsia="Times New Roman"/>
            <w:lang w:val="en-US"/>
            <w:rPrChange w:id="879" w:author="Bothoff-Shanahan,Meghan R.(Student)" w:date="2023-12-11T16:57:00Z">
              <w:rPr>
                <w:rFonts w:eastAsia="Times New Roman"/>
                <w:color w:val="980000"/>
                <w:lang w:val="en-US"/>
              </w:rPr>
            </w:rPrChange>
          </w:rPr>
          <w:t>DdrB</w:t>
        </w:r>
        <w:proofErr w:type="spellEnd"/>
        <w:r w:rsidRPr="00A37D6B">
          <w:rPr>
            <w:rFonts w:eastAsia="Times New Roman"/>
            <w:lang w:val="en-US"/>
            <w:rPrChange w:id="880" w:author="Bothoff-Shanahan,Meghan R.(Student)" w:date="2023-12-11T16:57:00Z">
              <w:rPr>
                <w:rFonts w:eastAsia="Times New Roman"/>
                <w:color w:val="980000"/>
                <w:lang w:val="en-US"/>
              </w:rPr>
            </w:rPrChange>
          </w:rPr>
          <w:t xml:space="preserve">, and </w:t>
        </w:r>
        <w:proofErr w:type="spellStart"/>
        <w:r w:rsidRPr="00A37D6B">
          <w:rPr>
            <w:rFonts w:eastAsia="Times New Roman"/>
            <w:lang w:val="en-US"/>
            <w:rPrChange w:id="881" w:author="Bothoff-Shanahan,Meghan R.(Student)" w:date="2023-12-11T16:57:00Z">
              <w:rPr>
                <w:rFonts w:eastAsia="Times New Roman"/>
                <w:color w:val="980000"/>
                <w:lang w:val="en-US"/>
              </w:rPr>
            </w:rPrChange>
          </w:rPr>
          <w:t>DdrC</w:t>
        </w:r>
        <w:proofErr w:type="spellEnd"/>
        <w:r w:rsidRPr="00A37D6B">
          <w:rPr>
            <w:rFonts w:eastAsia="Times New Roman"/>
            <w:lang w:val="en-US"/>
            <w:rPrChange w:id="882" w:author="Bothoff-Shanahan,Meghan R.(Student)" w:date="2023-12-11T16:57:00Z">
              <w:rPr>
                <w:rFonts w:eastAsia="Times New Roman"/>
                <w:color w:val="980000"/>
                <w:lang w:val="en-US"/>
              </w:rPr>
            </w:rPrChange>
          </w:rPr>
          <w:t xml:space="preserve"> show moderate to low BLAST scores, suggesting less conservation or partial matches with sequences in the database. Additionally, there are multiple hits to sequences within plasmids of</w:t>
        </w:r>
        <w:r w:rsidRPr="00A37D6B">
          <w:rPr>
            <w:rFonts w:eastAsia="Times New Roman"/>
            <w:i/>
            <w:iCs/>
            <w:lang w:val="en-US"/>
            <w:rPrChange w:id="883" w:author="Bothoff-Shanahan,Meghan R.(Student)" w:date="2023-12-11T16:57:00Z">
              <w:rPr>
                <w:rFonts w:eastAsia="Times New Roman"/>
                <w:i/>
                <w:iCs/>
                <w:color w:val="980000"/>
                <w:lang w:val="en-US"/>
              </w:rPr>
            </w:rPrChange>
          </w:rPr>
          <w:t xml:space="preserve"> D. </w:t>
        </w:r>
        <w:proofErr w:type="spellStart"/>
        <w:r w:rsidRPr="00A37D6B">
          <w:rPr>
            <w:rFonts w:eastAsia="Times New Roman"/>
            <w:i/>
            <w:iCs/>
            <w:lang w:val="en-US"/>
            <w:rPrChange w:id="884" w:author="Bothoff-Shanahan,Meghan R.(Student)" w:date="2023-12-11T16:57:00Z">
              <w:rPr>
                <w:rFonts w:eastAsia="Times New Roman"/>
                <w:i/>
                <w:iCs/>
                <w:color w:val="980000"/>
                <w:lang w:val="en-US"/>
              </w:rPr>
            </w:rPrChange>
          </w:rPr>
          <w:t>proteolyticus</w:t>
        </w:r>
        <w:proofErr w:type="spellEnd"/>
        <w:r w:rsidRPr="00A37D6B">
          <w:rPr>
            <w:rFonts w:eastAsia="Times New Roman"/>
            <w:i/>
            <w:iCs/>
            <w:lang w:val="en-US"/>
            <w:rPrChange w:id="885" w:author="Bothoff-Shanahan,Meghan R.(Student)" w:date="2023-12-11T16:57:00Z">
              <w:rPr>
                <w:rFonts w:eastAsia="Times New Roman"/>
                <w:i/>
                <w:iCs/>
                <w:color w:val="980000"/>
                <w:lang w:val="en-US"/>
              </w:rPr>
            </w:rPrChange>
          </w:rPr>
          <w:t>.</w:t>
        </w:r>
      </w:ins>
    </w:p>
    <w:p w14:paraId="0B712A93" w14:textId="5B2B87F3" w:rsidR="00A37D6B" w:rsidRPr="00A37D6B" w:rsidRDefault="00A37D6B" w:rsidP="00A37D6B">
      <w:pPr>
        <w:spacing w:line="480" w:lineRule="auto"/>
        <w:jc w:val="center"/>
        <w:rPr>
          <w:ins w:id="886" w:author="Bothoff-Shanahan,Meghan R.(Student)" w:date="2023-12-11T16:57:00Z"/>
          <w:rFonts w:ascii="Times New Roman" w:eastAsia="Times New Roman" w:hAnsi="Times New Roman" w:cs="Times New Roman"/>
          <w:sz w:val="24"/>
          <w:szCs w:val="24"/>
          <w:lang w:val="en-US"/>
        </w:rPr>
      </w:pPr>
      <w:ins w:id="887" w:author="Bothoff-Shanahan,Meghan R.(Student)" w:date="2023-12-11T16:57:00Z">
        <w:r w:rsidRPr="00A37D6B">
          <w:rPr>
            <w:rFonts w:eastAsia="Times New Roman"/>
            <w:noProof/>
            <w:bdr w:val="none" w:sz="0" w:space="0" w:color="auto" w:frame="1"/>
            <w:lang w:val="en-US"/>
            <w:rPrChange w:id="888" w:author="Bothoff-Shanahan,Meghan R.(Student)" w:date="2023-12-11T16:57:00Z">
              <w:rPr>
                <w:rFonts w:eastAsia="Times New Roman"/>
                <w:noProof/>
                <w:color w:val="980000"/>
                <w:bdr w:val="none" w:sz="0" w:space="0" w:color="auto" w:frame="1"/>
                <w:lang w:val="en-US"/>
              </w:rPr>
            </w:rPrChange>
          </w:rPr>
          <w:lastRenderedPageBreak/>
          <w:drawing>
            <wp:inline distT="0" distB="0" distL="0" distR="0" wp14:anchorId="1F1B2585" wp14:editId="411B9B8F">
              <wp:extent cx="5943600" cy="2943225"/>
              <wp:effectExtent l="0" t="0" r="0" b="9525"/>
              <wp:docPr id="1219113835" name="Picture 5" descr="A graph with a green and blue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13835" name="Picture 5" descr="A graph with a green and blue box&#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ins>
    </w:p>
    <w:p w14:paraId="0F7B09FE" w14:textId="77777777" w:rsidR="00A37D6B" w:rsidRPr="00A37D6B" w:rsidRDefault="00A37D6B" w:rsidP="00A37D6B">
      <w:pPr>
        <w:spacing w:line="240" w:lineRule="auto"/>
        <w:rPr>
          <w:ins w:id="889" w:author="Bothoff-Shanahan,Meghan R.(Student)" w:date="2023-12-11T16:57:00Z"/>
          <w:rFonts w:ascii="Times New Roman" w:eastAsia="Times New Roman" w:hAnsi="Times New Roman" w:cs="Times New Roman"/>
          <w:sz w:val="24"/>
          <w:szCs w:val="24"/>
          <w:lang w:val="en-US"/>
        </w:rPr>
      </w:pPr>
      <w:ins w:id="890" w:author="Bothoff-Shanahan,Meghan R.(Student)" w:date="2023-12-11T16:57:00Z">
        <w:r w:rsidRPr="00A37D6B">
          <w:rPr>
            <w:rFonts w:eastAsia="Times New Roman"/>
            <w:b/>
            <w:bCs/>
            <w:sz w:val="20"/>
            <w:szCs w:val="20"/>
            <w:lang w:val="en-US"/>
            <w:rPrChange w:id="891" w:author="Bothoff-Shanahan,Meghan R.(Student)" w:date="2023-12-11T16:57:00Z">
              <w:rPr>
                <w:rFonts w:eastAsia="Times New Roman"/>
                <w:b/>
                <w:bCs/>
                <w:color w:val="980000"/>
                <w:sz w:val="20"/>
                <w:szCs w:val="20"/>
                <w:lang w:val="en-US"/>
              </w:rPr>
            </w:rPrChange>
          </w:rPr>
          <w:t xml:space="preserve">Figure 8: BLAST Score Distribution for Selected Genes in </w:t>
        </w:r>
        <w:r w:rsidRPr="00A37D6B">
          <w:rPr>
            <w:rFonts w:eastAsia="Times New Roman"/>
            <w:b/>
            <w:bCs/>
            <w:i/>
            <w:iCs/>
            <w:sz w:val="20"/>
            <w:szCs w:val="20"/>
            <w:lang w:val="en-US"/>
            <w:rPrChange w:id="892" w:author="Bothoff-Shanahan,Meghan R.(Student)" w:date="2023-12-11T16:57:00Z">
              <w:rPr>
                <w:rFonts w:eastAsia="Times New Roman"/>
                <w:b/>
                <w:bCs/>
                <w:i/>
                <w:iCs/>
                <w:color w:val="980000"/>
                <w:sz w:val="20"/>
                <w:szCs w:val="20"/>
                <w:lang w:val="en-US"/>
              </w:rPr>
            </w:rPrChange>
          </w:rPr>
          <w:t xml:space="preserve">D. </w:t>
        </w:r>
        <w:proofErr w:type="spellStart"/>
        <w:r w:rsidRPr="00A37D6B">
          <w:rPr>
            <w:rFonts w:eastAsia="Times New Roman"/>
            <w:b/>
            <w:bCs/>
            <w:i/>
            <w:iCs/>
            <w:sz w:val="20"/>
            <w:szCs w:val="20"/>
            <w:lang w:val="en-US"/>
            <w:rPrChange w:id="893" w:author="Bothoff-Shanahan,Meghan R.(Student)" w:date="2023-12-11T16:57:00Z">
              <w:rPr>
                <w:rFonts w:eastAsia="Times New Roman"/>
                <w:b/>
                <w:bCs/>
                <w:i/>
                <w:iCs/>
                <w:color w:val="980000"/>
                <w:sz w:val="20"/>
                <w:szCs w:val="20"/>
                <w:lang w:val="en-US"/>
              </w:rPr>
            </w:rPrChange>
          </w:rPr>
          <w:t>proteolyticus</w:t>
        </w:r>
        <w:proofErr w:type="spellEnd"/>
        <w:r w:rsidRPr="00A37D6B">
          <w:rPr>
            <w:rFonts w:eastAsia="Times New Roman"/>
            <w:b/>
            <w:bCs/>
            <w:sz w:val="20"/>
            <w:szCs w:val="20"/>
            <w:lang w:val="en-US"/>
            <w:rPrChange w:id="894" w:author="Bothoff-Shanahan,Meghan R.(Student)" w:date="2023-12-11T16:57:00Z">
              <w:rPr>
                <w:rFonts w:eastAsia="Times New Roman"/>
                <w:b/>
                <w:bCs/>
                <w:color w:val="980000"/>
                <w:sz w:val="20"/>
                <w:szCs w:val="20"/>
                <w:lang w:val="en-US"/>
              </w:rPr>
            </w:rPrChange>
          </w:rPr>
          <w:t>.</w:t>
        </w:r>
        <w:r w:rsidRPr="00A37D6B">
          <w:rPr>
            <w:rFonts w:eastAsia="Times New Roman"/>
            <w:sz w:val="20"/>
            <w:szCs w:val="20"/>
            <w:lang w:val="en-US"/>
            <w:rPrChange w:id="895" w:author="Bothoff-Shanahan,Meghan R.(Student)" w:date="2023-12-11T16:57:00Z">
              <w:rPr>
                <w:rFonts w:eastAsia="Times New Roman"/>
                <w:color w:val="980000"/>
                <w:sz w:val="20"/>
                <w:szCs w:val="20"/>
                <w:lang w:val="en-US"/>
              </w:rPr>
            </w:rPrChange>
          </w:rPr>
          <w:t xml:space="preserve"> This boxplot displays the range of BLAST scores for genes from </w:t>
        </w:r>
        <w:r w:rsidRPr="00A37D6B">
          <w:rPr>
            <w:rFonts w:eastAsia="Times New Roman"/>
            <w:i/>
            <w:iCs/>
            <w:sz w:val="20"/>
            <w:szCs w:val="20"/>
            <w:lang w:val="en-US"/>
            <w:rPrChange w:id="896" w:author="Bothoff-Shanahan,Meghan R.(Student)" w:date="2023-12-11T16:57:00Z">
              <w:rPr>
                <w:rFonts w:eastAsia="Times New Roman"/>
                <w:i/>
                <w:iCs/>
                <w:color w:val="980000"/>
                <w:sz w:val="20"/>
                <w:szCs w:val="20"/>
                <w:lang w:val="en-US"/>
              </w:rPr>
            </w:rPrChange>
          </w:rPr>
          <w:t xml:space="preserve">D. </w:t>
        </w:r>
        <w:proofErr w:type="spellStart"/>
        <w:r w:rsidRPr="00A37D6B">
          <w:rPr>
            <w:rFonts w:eastAsia="Times New Roman"/>
            <w:i/>
            <w:iCs/>
            <w:sz w:val="20"/>
            <w:szCs w:val="20"/>
            <w:lang w:val="en-US"/>
            <w:rPrChange w:id="897" w:author="Bothoff-Shanahan,Meghan R.(Student)" w:date="2023-12-11T16:57:00Z">
              <w:rPr>
                <w:rFonts w:eastAsia="Times New Roman"/>
                <w:i/>
                <w:iCs/>
                <w:color w:val="980000"/>
                <w:sz w:val="20"/>
                <w:szCs w:val="20"/>
                <w:lang w:val="en-US"/>
              </w:rPr>
            </w:rPrChange>
          </w:rPr>
          <w:t>radiodurans</w:t>
        </w:r>
        <w:proofErr w:type="spellEnd"/>
        <w:r w:rsidRPr="00A37D6B">
          <w:rPr>
            <w:rFonts w:eastAsia="Times New Roman"/>
            <w:sz w:val="20"/>
            <w:szCs w:val="20"/>
            <w:lang w:val="en-US"/>
            <w:rPrChange w:id="898" w:author="Bothoff-Shanahan,Meghan R.(Student)" w:date="2023-12-11T16:57:00Z">
              <w:rPr>
                <w:rFonts w:eastAsia="Times New Roman"/>
                <w:color w:val="980000"/>
                <w:sz w:val="20"/>
                <w:szCs w:val="20"/>
                <w:lang w:val="en-US"/>
              </w:rPr>
            </w:rPrChange>
          </w:rPr>
          <w:t xml:space="preserve"> when queried against the </w:t>
        </w:r>
        <w:r w:rsidRPr="00A37D6B">
          <w:rPr>
            <w:rFonts w:eastAsia="Times New Roman"/>
            <w:i/>
            <w:iCs/>
            <w:sz w:val="20"/>
            <w:szCs w:val="20"/>
            <w:lang w:val="en-US"/>
            <w:rPrChange w:id="899" w:author="Bothoff-Shanahan,Meghan R.(Student)" w:date="2023-12-11T16:57:00Z">
              <w:rPr>
                <w:rFonts w:eastAsia="Times New Roman"/>
                <w:i/>
                <w:iCs/>
                <w:color w:val="980000"/>
                <w:sz w:val="20"/>
                <w:szCs w:val="20"/>
                <w:lang w:val="en-US"/>
              </w:rPr>
            </w:rPrChange>
          </w:rPr>
          <w:t xml:space="preserve">D. </w:t>
        </w:r>
        <w:proofErr w:type="spellStart"/>
        <w:r w:rsidRPr="00A37D6B">
          <w:rPr>
            <w:rFonts w:eastAsia="Times New Roman"/>
            <w:i/>
            <w:iCs/>
            <w:sz w:val="20"/>
            <w:szCs w:val="20"/>
            <w:lang w:val="en-US"/>
            <w:rPrChange w:id="900" w:author="Bothoff-Shanahan,Meghan R.(Student)" w:date="2023-12-11T16:57:00Z">
              <w:rPr>
                <w:rFonts w:eastAsia="Times New Roman"/>
                <w:i/>
                <w:iCs/>
                <w:color w:val="980000"/>
                <w:sz w:val="20"/>
                <w:szCs w:val="20"/>
                <w:lang w:val="en-US"/>
              </w:rPr>
            </w:rPrChange>
          </w:rPr>
          <w:t>proteolyticus</w:t>
        </w:r>
        <w:proofErr w:type="spellEnd"/>
        <w:r w:rsidRPr="00A37D6B">
          <w:rPr>
            <w:rFonts w:eastAsia="Times New Roman"/>
            <w:sz w:val="20"/>
            <w:szCs w:val="20"/>
            <w:lang w:val="en-US"/>
            <w:rPrChange w:id="901" w:author="Bothoff-Shanahan,Meghan R.(Student)" w:date="2023-12-11T16:57:00Z">
              <w:rPr>
                <w:rFonts w:eastAsia="Times New Roman"/>
                <w:color w:val="980000"/>
                <w:sz w:val="20"/>
                <w:szCs w:val="20"/>
                <w:lang w:val="en-US"/>
              </w:rPr>
            </w:rPrChange>
          </w:rPr>
          <w:t xml:space="preserve"> genome, highlighting variations in sequence similarity across different genes. </w:t>
        </w:r>
      </w:ins>
    </w:p>
    <w:p w14:paraId="7E3B1EC6" w14:textId="77777777" w:rsidR="00A37D6B" w:rsidRPr="00A37D6B" w:rsidRDefault="00A37D6B" w:rsidP="00A37D6B">
      <w:pPr>
        <w:spacing w:line="240" w:lineRule="auto"/>
        <w:rPr>
          <w:ins w:id="902" w:author="Bothoff-Shanahan,Meghan R.(Student)" w:date="2023-12-11T16:57:00Z"/>
          <w:rFonts w:ascii="Times New Roman" w:eastAsia="Times New Roman" w:hAnsi="Times New Roman" w:cs="Times New Roman"/>
          <w:sz w:val="24"/>
          <w:szCs w:val="24"/>
          <w:lang w:val="en-US"/>
        </w:rPr>
      </w:pPr>
    </w:p>
    <w:p w14:paraId="3D189967" w14:textId="1584BC8D" w:rsidR="00A37D6B" w:rsidRPr="00A37D6B" w:rsidRDefault="00A37D6B" w:rsidP="00A37D6B">
      <w:pPr>
        <w:spacing w:line="480" w:lineRule="auto"/>
        <w:jc w:val="center"/>
        <w:rPr>
          <w:ins w:id="903" w:author="Bothoff-Shanahan,Meghan R.(Student)" w:date="2023-12-11T16:57:00Z"/>
          <w:rFonts w:ascii="Times New Roman" w:eastAsia="Times New Roman" w:hAnsi="Times New Roman" w:cs="Times New Roman"/>
          <w:sz w:val="24"/>
          <w:szCs w:val="24"/>
          <w:lang w:val="en-US"/>
        </w:rPr>
      </w:pPr>
      <w:ins w:id="904" w:author="Bothoff-Shanahan,Meghan R.(Student)" w:date="2023-12-11T16:57:00Z">
        <w:r w:rsidRPr="00A37D6B">
          <w:rPr>
            <w:rFonts w:eastAsia="Times New Roman"/>
            <w:noProof/>
            <w:bdr w:val="none" w:sz="0" w:space="0" w:color="auto" w:frame="1"/>
            <w:lang w:val="en-US"/>
            <w:rPrChange w:id="905" w:author="Bothoff-Shanahan,Meghan R.(Student)" w:date="2023-12-11T16:57:00Z">
              <w:rPr>
                <w:rFonts w:eastAsia="Times New Roman"/>
                <w:noProof/>
                <w:color w:val="980000"/>
                <w:bdr w:val="none" w:sz="0" w:space="0" w:color="auto" w:frame="1"/>
                <w:lang w:val="en-US"/>
              </w:rPr>
            </w:rPrChange>
          </w:rPr>
          <w:drawing>
            <wp:inline distT="0" distB="0" distL="0" distR="0" wp14:anchorId="6F7B28F8" wp14:editId="7ED39193">
              <wp:extent cx="4200525" cy="3371850"/>
              <wp:effectExtent l="0" t="0" r="9525" b="0"/>
              <wp:docPr id="560499864" name="Picture 4"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99864" name="Picture 4" descr="A graph with blue square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0525" cy="3371850"/>
                      </a:xfrm>
                      <a:prstGeom prst="rect">
                        <a:avLst/>
                      </a:prstGeom>
                      <a:noFill/>
                      <a:ln>
                        <a:noFill/>
                      </a:ln>
                    </pic:spPr>
                  </pic:pic>
                </a:graphicData>
              </a:graphic>
            </wp:inline>
          </w:drawing>
        </w:r>
      </w:ins>
    </w:p>
    <w:p w14:paraId="73C1C77A" w14:textId="77777777" w:rsidR="00A37D6B" w:rsidRDefault="00A37D6B" w:rsidP="00A37D6B">
      <w:pPr>
        <w:spacing w:line="240" w:lineRule="auto"/>
        <w:rPr>
          <w:ins w:id="906" w:author="Bothoff-Shanahan,Meghan R.(Student)" w:date="2023-12-11T16:59:00Z"/>
          <w:rFonts w:eastAsia="Times New Roman"/>
          <w:sz w:val="20"/>
          <w:szCs w:val="20"/>
          <w:lang w:val="en-US"/>
        </w:rPr>
      </w:pPr>
      <w:ins w:id="907" w:author="Bothoff-Shanahan,Meghan R.(Student)" w:date="2023-12-11T16:57:00Z">
        <w:r w:rsidRPr="00A37D6B">
          <w:rPr>
            <w:rFonts w:eastAsia="Times New Roman"/>
            <w:b/>
            <w:bCs/>
            <w:sz w:val="20"/>
            <w:szCs w:val="20"/>
            <w:lang w:val="en-US"/>
            <w:rPrChange w:id="908" w:author="Bothoff-Shanahan,Meghan R.(Student)" w:date="2023-12-11T16:57:00Z">
              <w:rPr>
                <w:rFonts w:eastAsia="Times New Roman"/>
                <w:b/>
                <w:bCs/>
                <w:color w:val="980000"/>
                <w:sz w:val="20"/>
                <w:szCs w:val="20"/>
                <w:lang w:val="en-US"/>
              </w:rPr>
            </w:rPrChange>
          </w:rPr>
          <w:t xml:space="preserve">Figure 9: Histogram of BLAST Scores for </w:t>
        </w:r>
        <w:r w:rsidRPr="00A37D6B">
          <w:rPr>
            <w:rFonts w:eastAsia="Times New Roman"/>
            <w:b/>
            <w:bCs/>
            <w:i/>
            <w:iCs/>
            <w:sz w:val="20"/>
            <w:szCs w:val="20"/>
            <w:lang w:val="en-US"/>
            <w:rPrChange w:id="909" w:author="Bothoff-Shanahan,Meghan R.(Student)" w:date="2023-12-11T16:57:00Z">
              <w:rPr>
                <w:rFonts w:eastAsia="Times New Roman"/>
                <w:b/>
                <w:bCs/>
                <w:i/>
                <w:iCs/>
                <w:color w:val="980000"/>
                <w:sz w:val="20"/>
                <w:szCs w:val="20"/>
                <w:lang w:val="en-US"/>
              </w:rPr>
            </w:rPrChange>
          </w:rPr>
          <w:t xml:space="preserve">D. </w:t>
        </w:r>
        <w:proofErr w:type="spellStart"/>
        <w:r w:rsidRPr="00A37D6B">
          <w:rPr>
            <w:rFonts w:eastAsia="Times New Roman"/>
            <w:b/>
            <w:bCs/>
            <w:i/>
            <w:iCs/>
            <w:sz w:val="20"/>
            <w:szCs w:val="20"/>
            <w:lang w:val="en-US"/>
            <w:rPrChange w:id="910" w:author="Bothoff-Shanahan,Meghan R.(Student)" w:date="2023-12-11T16:57:00Z">
              <w:rPr>
                <w:rFonts w:eastAsia="Times New Roman"/>
                <w:b/>
                <w:bCs/>
                <w:i/>
                <w:iCs/>
                <w:color w:val="980000"/>
                <w:sz w:val="20"/>
                <w:szCs w:val="20"/>
                <w:lang w:val="en-US"/>
              </w:rPr>
            </w:rPrChange>
          </w:rPr>
          <w:t>proteolyticus</w:t>
        </w:r>
        <w:proofErr w:type="spellEnd"/>
        <w:r w:rsidRPr="00A37D6B">
          <w:rPr>
            <w:rFonts w:eastAsia="Times New Roman"/>
            <w:b/>
            <w:bCs/>
            <w:sz w:val="20"/>
            <w:szCs w:val="20"/>
            <w:lang w:val="en-US"/>
            <w:rPrChange w:id="911" w:author="Bothoff-Shanahan,Meghan R.(Student)" w:date="2023-12-11T16:57:00Z">
              <w:rPr>
                <w:rFonts w:eastAsia="Times New Roman"/>
                <w:b/>
                <w:bCs/>
                <w:color w:val="980000"/>
                <w:sz w:val="20"/>
                <w:szCs w:val="20"/>
                <w:lang w:val="en-US"/>
              </w:rPr>
            </w:rPrChange>
          </w:rPr>
          <w:t>.</w:t>
        </w:r>
        <w:r w:rsidRPr="00A37D6B">
          <w:rPr>
            <w:rFonts w:eastAsia="Times New Roman"/>
            <w:sz w:val="20"/>
            <w:szCs w:val="20"/>
            <w:lang w:val="en-US"/>
            <w:rPrChange w:id="912" w:author="Bothoff-Shanahan,Meghan R.(Student)" w:date="2023-12-11T16:57:00Z">
              <w:rPr>
                <w:rFonts w:eastAsia="Times New Roman"/>
                <w:color w:val="980000"/>
                <w:sz w:val="20"/>
                <w:szCs w:val="20"/>
                <w:lang w:val="en-US"/>
              </w:rPr>
            </w:rPrChange>
          </w:rPr>
          <w:t xml:space="preserve"> This histogram illustrates the frequency distribution of BLAST scores obtained from querying selected genes of </w:t>
        </w:r>
        <w:r w:rsidRPr="00A37D6B">
          <w:rPr>
            <w:rFonts w:eastAsia="Times New Roman"/>
            <w:i/>
            <w:iCs/>
            <w:sz w:val="20"/>
            <w:szCs w:val="20"/>
            <w:lang w:val="en-US"/>
            <w:rPrChange w:id="913" w:author="Bothoff-Shanahan,Meghan R.(Student)" w:date="2023-12-11T16:57:00Z">
              <w:rPr>
                <w:rFonts w:eastAsia="Times New Roman"/>
                <w:i/>
                <w:iCs/>
                <w:color w:val="980000"/>
                <w:sz w:val="20"/>
                <w:szCs w:val="20"/>
                <w:lang w:val="en-US"/>
              </w:rPr>
            </w:rPrChange>
          </w:rPr>
          <w:t xml:space="preserve">D. </w:t>
        </w:r>
        <w:proofErr w:type="spellStart"/>
        <w:r w:rsidRPr="00A37D6B">
          <w:rPr>
            <w:rFonts w:eastAsia="Times New Roman"/>
            <w:i/>
            <w:iCs/>
            <w:sz w:val="20"/>
            <w:szCs w:val="20"/>
            <w:lang w:val="en-US"/>
            <w:rPrChange w:id="914" w:author="Bothoff-Shanahan,Meghan R.(Student)" w:date="2023-12-11T16:57:00Z">
              <w:rPr>
                <w:rFonts w:eastAsia="Times New Roman"/>
                <w:i/>
                <w:iCs/>
                <w:color w:val="980000"/>
                <w:sz w:val="20"/>
                <w:szCs w:val="20"/>
                <w:lang w:val="en-US"/>
              </w:rPr>
            </w:rPrChange>
          </w:rPr>
          <w:t>radiodurans</w:t>
        </w:r>
        <w:proofErr w:type="spellEnd"/>
        <w:r w:rsidRPr="00A37D6B">
          <w:rPr>
            <w:rFonts w:eastAsia="Times New Roman"/>
            <w:sz w:val="20"/>
            <w:szCs w:val="20"/>
            <w:lang w:val="en-US"/>
            <w:rPrChange w:id="915" w:author="Bothoff-Shanahan,Meghan R.(Student)" w:date="2023-12-11T16:57:00Z">
              <w:rPr>
                <w:rFonts w:eastAsia="Times New Roman"/>
                <w:color w:val="980000"/>
                <w:sz w:val="20"/>
                <w:szCs w:val="20"/>
                <w:lang w:val="en-US"/>
              </w:rPr>
            </w:rPrChange>
          </w:rPr>
          <w:t xml:space="preserve"> against the </w:t>
        </w:r>
        <w:r w:rsidRPr="00A37D6B">
          <w:rPr>
            <w:rFonts w:eastAsia="Times New Roman"/>
            <w:i/>
            <w:iCs/>
            <w:sz w:val="20"/>
            <w:szCs w:val="20"/>
            <w:lang w:val="en-US"/>
            <w:rPrChange w:id="916" w:author="Bothoff-Shanahan,Meghan R.(Student)" w:date="2023-12-11T16:57:00Z">
              <w:rPr>
                <w:rFonts w:eastAsia="Times New Roman"/>
                <w:i/>
                <w:iCs/>
                <w:color w:val="980000"/>
                <w:sz w:val="20"/>
                <w:szCs w:val="20"/>
                <w:lang w:val="en-US"/>
              </w:rPr>
            </w:rPrChange>
          </w:rPr>
          <w:t xml:space="preserve">D. </w:t>
        </w:r>
        <w:proofErr w:type="spellStart"/>
        <w:r w:rsidRPr="00A37D6B">
          <w:rPr>
            <w:rFonts w:eastAsia="Times New Roman"/>
            <w:i/>
            <w:iCs/>
            <w:sz w:val="20"/>
            <w:szCs w:val="20"/>
            <w:lang w:val="en-US"/>
            <w:rPrChange w:id="917" w:author="Bothoff-Shanahan,Meghan R.(Student)" w:date="2023-12-11T16:57:00Z">
              <w:rPr>
                <w:rFonts w:eastAsia="Times New Roman"/>
                <w:i/>
                <w:iCs/>
                <w:color w:val="980000"/>
                <w:sz w:val="20"/>
                <w:szCs w:val="20"/>
                <w:lang w:val="en-US"/>
              </w:rPr>
            </w:rPrChange>
          </w:rPr>
          <w:t>proteolyticus</w:t>
        </w:r>
        <w:proofErr w:type="spellEnd"/>
        <w:r w:rsidRPr="00A37D6B">
          <w:rPr>
            <w:rFonts w:eastAsia="Times New Roman"/>
            <w:i/>
            <w:iCs/>
            <w:sz w:val="20"/>
            <w:szCs w:val="20"/>
            <w:lang w:val="en-US"/>
            <w:rPrChange w:id="918" w:author="Bothoff-Shanahan,Meghan R.(Student)" w:date="2023-12-11T16:57:00Z">
              <w:rPr>
                <w:rFonts w:eastAsia="Times New Roman"/>
                <w:i/>
                <w:iCs/>
                <w:color w:val="980000"/>
                <w:sz w:val="20"/>
                <w:szCs w:val="20"/>
                <w:lang w:val="en-US"/>
              </w:rPr>
            </w:rPrChange>
          </w:rPr>
          <w:t xml:space="preserve"> </w:t>
        </w:r>
        <w:r w:rsidRPr="00A37D6B">
          <w:rPr>
            <w:rFonts w:eastAsia="Times New Roman"/>
            <w:sz w:val="20"/>
            <w:szCs w:val="20"/>
            <w:lang w:val="en-US"/>
            <w:rPrChange w:id="919" w:author="Bothoff-Shanahan,Meghan R.(Student)" w:date="2023-12-11T16:57:00Z">
              <w:rPr>
                <w:rFonts w:eastAsia="Times New Roman"/>
                <w:color w:val="980000"/>
                <w:sz w:val="20"/>
                <w:szCs w:val="20"/>
                <w:lang w:val="en-US"/>
              </w:rPr>
            </w:rPrChange>
          </w:rPr>
          <w:t>genome. The majority of scores cluster at the lower end of the score range, indicating a varying degree of homology, with a significant number of high-scoring alignments, suggesting regions of strong sequence conservation.</w:t>
        </w:r>
      </w:ins>
    </w:p>
    <w:p w14:paraId="4791FE6A" w14:textId="77777777" w:rsidR="00A37D6B" w:rsidRPr="00A37D6B" w:rsidRDefault="00A37D6B" w:rsidP="00A37D6B">
      <w:pPr>
        <w:spacing w:line="240" w:lineRule="auto"/>
        <w:rPr>
          <w:ins w:id="920" w:author="Bothoff-Shanahan,Meghan R.(Student)" w:date="2023-12-11T16:57:00Z"/>
          <w:rFonts w:ascii="Times New Roman" w:eastAsia="Times New Roman" w:hAnsi="Times New Roman" w:cs="Times New Roman"/>
          <w:sz w:val="24"/>
          <w:szCs w:val="24"/>
          <w:lang w:val="en-US"/>
        </w:rPr>
      </w:pPr>
    </w:p>
    <w:p w14:paraId="6C0E82F6" w14:textId="77777777" w:rsidR="00A37D6B" w:rsidRPr="00A37D6B" w:rsidRDefault="00A37D6B" w:rsidP="00A37D6B">
      <w:pPr>
        <w:spacing w:line="480" w:lineRule="auto"/>
        <w:rPr>
          <w:ins w:id="921" w:author="Bothoff-Shanahan,Meghan R.(Student)" w:date="2023-12-11T16:57:00Z"/>
          <w:rFonts w:ascii="Times New Roman" w:eastAsia="Times New Roman" w:hAnsi="Times New Roman" w:cs="Times New Roman"/>
          <w:sz w:val="24"/>
          <w:szCs w:val="24"/>
          <w:lang w:val="en-US"/>
        </w:rPr>
      </w:pPr>
      <w:ins w:id="922" w:author="Bothoff-Shanahan,Meghan R.(Student)" w:date="2023-12-11T16:57:00Z">
        <w:r w:rsidRPr="00A37D6B">
          <w:rPr>
            <w:rFonts w:eastAsia="Times New Roman"/>
            <w:b/>
            <w:bCs/>
            <w:i/>
            <w:iCs/>
            <w:sz w:val="24"/>
            <w:szCs w:val="24"/>
            <w:lang w:val="en-US"/>
            <w:rPrChange w:id="923" w:author="Bothoff-Shanahan,Meghan R.(Student)" w:date="2023-12-11T16:57:00Z">
              <w:rPr>
                <w:rFonts w:eastAsia="Times New Roman"/>
                <w:b/>
                <w:bCs/>
                <w:i/>
                <w:iCs/>
                <w:color w:val="980000"/>
                <w:sz w:val="24"/>
                <w:szCs w:val="24"/>
                <w:lang w:val="en-US"/>
              </w:rPr>
            </w:rPrChange>
          </w:rPr>
          <w:lastRenderedPageBreak/>
          <w:t xml:space="preserve">Thermococcus </w:t>
        </w:r>
        <w:proofErr w:type="spellStart"/>
        <w:r w:rsidRPr="00A37D6B">
          <w:rPr>
            <w:rFonts w:eastAsia="Times New Roman"/>
            <w:b/>
            <w:bCs/>
            <w:i/>
            <w:iCs/>
            <w:sz w:val="24"/>
            <w:szCs w:val="24"/>
            <w:lang w:val="en-US"/>
            <w:rPrChange w:id="924" w:author="Bothoff-Shanahan,Meghan R.(Student)" w:date="2023-12-11T16:57:00Z">
              <w:rPr>
                <w:rFonts w:eastAsia="Times New Roman"/>
                <w:b/>
                <w:bCs/>
                <w:i/>
                <w:iCs/>
                <w:color w:val="980000"/>
                <w:sz w:val="24"/>
                <w:szCs w:val="24"/>
                <w:lang w:val="en-US"/>
              </w:rPr>
            </w:rPrChange>
          </w:rPr>
          <w:t>gammatolerans</w:t>
        </w:r>
        <w:proofErr w:type="spellEnd"/>
        <w:r w:rsidRPr="00A37D6B">
          <w:rPr>
            <w:rFonts w:eastAsia="Times New Roman"/>
            <w:b/>
            <w:bCs/>
            <w:i/>
            <w:iCs/>
            <w:sz w:val="24"/>
            <w:szCs w:val="24"/>
            <w:lang w:val="en-US"/>
            <w:rPrChange w:id="925" w:author="Bothoff-Shanahan,Meghan R.(Student)" w:date="2023-12-11T16:57:00Z">
              <w:rPr>
                <w:rFonts w:eastAsia="Times New Roman"/>
                <w:b/>
                <w:bCs/>
                <w:i/>
                <w:iCs/>
                <w:color w:val="980000"/>
                <w:sz w:val="24"/>
                <w:szCs w:val="24"/>
                <w:lang w:val="en-US"/>
              </w:rPr>
            </w:rPrChange>
          </w:rPr>
          <w:t xml:space="preserve"> </w:t>
        </w:r>
        <w:r w:rsidRPr="00A37D6B">
          <w:rPr>
            <w:rFonts w:eastAsia="Times New Roman"/>
            <w:b/>
            <w:bCs/>
            <w:sz w:val="24"/>
            <w:szCs w:val="24"/>
            <w:lang w:val="en-US"/>
            <w:rPrChange w:id="926" w:author="Bothoff-Shanahan,Meghan R.(Student)" w:date="2023-12-11T16:57:00Z">
              <w:rPr>
                <w:rFonts w:eastAsia="Times New Roman"/>
                <w:b/>
                <w:bCs/>
                <w:color w:val="980000"/>
                <w:sz w:val="24"/>
                <w:szCs w:val="24"/>
                <w:lang w:val="en-US"/>
              </w:rPr>
            </w:rPrChange>
          </w:rPr>
          <w:t>results </w:t>
        </w:r>
      </w:ins>
    </w:p>
    <w:p w14:paraId="03C30A16" w14:textId="77777777" w:rsidR="00A37D6B" w:rsidRPr="00A37D6B" w:rsidRDefault="00A37D6B" w:rsidP="00A37D6B">
      <w:pPr>
        <w:spacing w:line="240" w:lineRule="auto"/>
        <w:rPr>
          <w:ins w:id="927" w:author="Bothoff-Shanahan,Meghan R.(Student)" w:date="2023-12-11T16:57:00Z"/>
          <w:rFonts w:ascii="Times New Roman" w:eastAsia="Times New Roman" w:hAnsi="Times New Roman" w:cs="Times New Roman"/>
          <w:sz w:val="24"/>
          <w:szCs w:val="24"/>
          <w:lang w:val="en-US"/>
        </w:rPr>
      </w:pPr>
      <w:ins w:id="928" w:author="Bothoff-Shanahan,Meghan R.(Student)" w:date="2023-12-11T16:57:00Z">
        <w:r w:rsidRPr="00A37D6B">
          <w:rPr>
            <w:rFonts w:eastAsia="Times New Roman"/>
            <w:b/>
            <w:bCs/>
            <w:sz w:val="20"/>
            <w:szCs w:val="20"/>
            <w:lang w:val="en-US"/>
            <w:rPrChange w:id="929" w:author="Bothoff-Shanahan,Meghan R.(Student)" w:date="2023-12-11T16:57:00Z">
              <w:rPr>
                <w:rFonts w:eastAsia="Times New Roman"/>
                <w:b/>
                <w:bCs/>
                <w:color w:val="980000"/>
                <w:sz w:val="20"/>
                <w:szCs w:val="20"/>
                <w:lang w:val="en-US"/>
              </w:rPr>
            </w:rPrChange>
          </w:rPr>
          <w:t xml:space="preserve">Table 5: </w:t>
        </w:r>
        <w:r w:rsidRPr="00A37D6B">
          <w:rPr>
            <w:rFonts w:eastAsia="Times New Roman"/>
            <w:sz w:val="20"/>
            <w:szCs w:val="20"/>
            <w:lang w:val="en-US"/>
            <w:rPrChange w:id="930" w:author="Bothoff-Shanahan,Meghan R.(Student)" w:date="2023-12-11T16:57:00Z">
              <w:rPr>
                <w:rFonts w:eastAsia="Times New Roman"/>
                <w:color w:val="980000"/>
                <w:sz w:val="20"/>
                <w:szCs w:val="20"/>
                <w:lang w:val="en-US"/>
              </w:rPr>
            </w:rPrChange>
          </w:rPr>
          <w:t xml:space="preserve">Summary of Top Significant BLAST Hits for </w:t>
        </w:r>
        <w:r w:rsidRPr="00A37D6B">
          <w:rPr>
            <w:rFonts w:eastAsia="Times New Roman"/>
            <w:i/>
            <w:iCs/>
            <w:sz w:val="20"/>
            <w:szCs w:val="20"/>
            <w:lang w:val="en-US"/>
            <w:rPrChange w:id="931" w:author="Bothoff-Shanahan,Meghan R.(Student)" w:date="2023-12-11T16:57:00Z">
              <w:rPr>
                <w:rFonts w:eastAsia="Times New Roman"/>
                <w:i/>
                <w:iCs/>
                <w:color w:val="980000"/>
                <w:sz w:val="20"/>
                <w:szCs w:val="20"/>
                <w:lang w:val="en-US"/>
              </w:rPr>
            </w:rPrChange>
          </w:rPr>
          <w:t xml:space="preserve">T. </w:t>
        </w:r>
        <w:proofErr w:type="spellStart"/>
        <w:r w:rsidRPr="00A37D6B">
          <w:rPr>
            <w:rFonts w:eastAsia="Times New Roman"/>
            <w:i/>
            <w:iCs/>
            <w:sz w:val="20"/>
            <w:szCs w:val="20"/>
            <w:lang w:val="en-US"/>
            <w:rPrChange w:id="932" w:author="Bothoff-Shanahan,Meghan R.(Student)" w:date="2023-12-11T16:57:00Z">
              <w:rPr>
                <w:rFonts w:eastAsia="Times New Roman"/>
                <w:i/>
                <w:iCs/>
                <w:color w:val="980000"/>
                <w:sz w:val="20"/>
                <w:szCs w:val="20"/>
                <w:lang w:val="en-US"/>
              </w:rPr>
            </w:rPrChange>
          </w:rPr>
          <w:t>gammatolerans</w:t>
        </w:r>
        <w:proofErr w:type="spellEnd"/>
        <w:r w:rsidRPr="00A37D6B">
          <w:rPr>
            <w:rFonts w:eastAsia="Times New Roman"/>
            <w:sz w:val="20"/>
            <w:szCs w:val="20"/>
            <w:lang w:val="en-US"/>
            <w:rPrChange w:id="933" w:author="Bothoff-Shanahan,Meghan R.(Student)" w:date="2023-12-11T16:57:00Z">
              <w:rPr>
                <w:rFonts w:eastAsia="Times New Roman"/>
                <w:color w:val="980000"/>
                <w:sz w:val="20"/>
                <w:szCs w:val="20"/>
                <w:lang w:val="en-US"/>
              </w:rPr>
            </w:rPrChange>
          </w:rPr>
          <w:t xml:space="preserve">. The table lists the most significant matches when genes from </w:t>
        </w:r>
        <w:r w:rsidRPr="00A37D6B">
          <w:rPr>
            <w:rFonts w:eastAsia="Times New Roman"/>
            <w:i/>
            <w:iCs/>
            <w:sz w:val="20"/>
            <w:szCs w:val="20"/>
            <w:lang w:val="en-US"/>
            <w:rPrChange w:id="934" w:author="Bothoff-Shanahan,Meghan R.(Student)" w:date="2023-12-11T16:57:00Z">
              <w:rPr>
                <w:rFonts w:eastAsia="Times New Roman"/>
                <w:i/>
                <w:iCs/>
                <w:color w:val="980000"/>
                <w:sz w:val="20"/>
                <w:szCs w:val="20"/>
                <w:lang w:val="en-US"/>
              </w:rPr>
            </w:rPrChange>
          </w:rPr>
          <w:t xml:space="preserve">D. </w:t>
        </w:r>
        <w:proofErr w:type="spellStart"/>
        <w:r w:rsidRPr="00A37D6B">
          <w:rPr>
            <w:rFonts w:eastAsia="Times New Roman"/>
            <w:i/>
            <w:iCs/>
            <w:sz w:val="20"/>
            <w:szCs w:val="20"/>
            <w:lang w:val="en-US"/>
            <w:rPrChange w:id="935" w:author="Bothoff-Shanahan,Meghan R.(Student)" w:date="2023-12-11T16:57:00Z">
              <w:rPr>
                <w:rFonts w:eastAsia="Times New Roman"/>
                <w:i/>
                <w:iCs/>
                <w:color w:val="980000"/>
                <w:sz w:val="20"/>
                <w:szCs w:val="20"/>
                <w:lang w:val="en-US"/>
              </w:rPr>
            </w:rPrChange>
          </w:rPr>
          <w:t>radiodurans</w:t>
        </w:r>
        <w:proofErr w:type="spellEnd"/>
        <w:r w:rsidRPr="00A37D6B">
          <w:rPr>
            <w:rFonts w:eastAsia="Times New Roman"/>
            <w:sz w:val="20"/>
            <w:szCs w:val="20"/>
            <w:lang w:val="en-US"/>
            <w:rPrChange w:id="936" w:author="Bothoff-Shanahan,Meghan R.(Student)" w:date="2023-12-11T16:57:00Z">
              <w:rPr>
                <w:rFonts w:eastAsia="Times New Roman"/>
                <w:color w:val="980000"/>
                <w:sz w:val="20"/>
                <w:szCs w:val="20"/>
                <w:lang w:val="en-US"/>
              </w:rPr>
            </w:rPrChange>
          </w:rPr>
          <w:t xml:space="preserve"> were used as queries in a BLAST search against the </w:t>
        </w:r>
        <w:r w:rsidRPr="00A37D6B">
          <w:rPr>
            <w:rFonts w:eastAsia="Times New Roman"/>
            <w:i/>
            <w:iCs/>
            <w:sz w:val="20"/>
            <w:szCs w:val="20"/>
            <w:lang w:val="en-US"/>
            <w:rPrChange w:id="937" w:author="Bothoff-Shanahan,Meghan R.(Student)" w:date="2023-12-11T16:57:00Z">
              <w:rPr>
                <w:rFonts w:eastAsia="Times New Roman"/>
                <w:i/>
                <w:iCs/>
                <w:color w:val="980000"/>
                <w:sz w:val="20"/>
                <w:szCs w:val="20"/>
                <w:lang w:val="en-US"/>
              </w:rPr>
            </w:rPrChange>
          </w:rPr>
          <w:t xml:space="preserve">T. </w:t>
        </w:r>
        <w:proofErr w:type="spellStart"/>
        <w:r w:rsidRPr="00A37D6B">
          <w:rPr>
            <w:rFonts w:eastAsia="Times New Roman"/>
            <w:i/>
            <w:iCs/>
            <w:sz w:val="20"/>
            <w:szCs w:val="20"/>
            <w:lang w:val="en-US"/>
            <w:rPrChange w:id="938" w:author="Bothoff-Shanahan,Meghan R.(Student)" w:date="2023-12-11T16:57:00Z">
              <w:rPr>
                <w:rFonts w:eastAsia="Times New Roman"/>
                <w:i/>
                <w:iCs/>
                <w:color w:val="980000"/>
                <w:sz w:val="20"/>
                <w:szCs w:val="20"/>
                <w:lang w:val="en-US"/>
              </w:rPr>
            </w:rPrChange>
          </w:rPr>
          <w:t>gammatolerans</w:t>
        </w:r>
        <w:proofErr w:type="spellEnd"/>
        <w:r w:rsidRPr="00A37D6B">
          <w:rPr>
            <w:rFonts w:eastAsia="Times New Roman"/>
            <w:sz w:val="20"/>
            <w:szCs w:val="20"/>
            <w:lang w:val="en-US"/>
            <w:rPrChange w:id="939" w:author="Bothoff-Shanahan,Meghan R.(Student)" w:date="2023-12-11T16:57:00Z">
              <w:rPr>
                <w:rFonts w:eastAsia="Times New Roman"/>
                <w:color w:val="980000"/>
                <w:sz w:val="20"/>
                <w:szCs w:val="20"/>
                <w:lang w:val="en-US"/>
              </w:rPr>
            </w:rPrChange>
          </w:rPr>
          <w:t xml:space="preserve"> genome. </w:t>
        </w:r>
      </w:ins>
    </w:p>
    <w:p w14:paraId="6C66A510" w14:textId="297445CA" w:rsidR="00A37D6B" w:rsidRPr="00A37D6B" w:rsidRDefault="00A37D6B" w:rsidP="00A37D6B">
      <w:pPr>
        <w:spacing w:line="480" w:lineRule="auto"/>
        <w:jc w:val="center"/>
        <w:rPr>
          <w:ins w:id="940" w:author="Bothoff-Shanahan,Meghan R.(Student)" w:date="2023-12-11T16:57:00Z"/>
          <w:rFonts w:ascii="Times New Roman" w:eastAsia="Times New Roman" w:hAnsi="Times New Roman" w:cs="Times New Roman"/>
          <w:sz w:val="24"/>
          <w:szCs w:val="24"/>
          <w:lang w:val="en-US"/>
        </w:rPr>
      </w:pPr>
      <w:ins w:id="941" w:author="Bothoff-Shanahan,Meghan R.(Student)" w:date="2023-12-11T16:57:00Z">
        <w:r w:rsidRPr="00A37D6B">
          <w:rPr>
            <w:rFonts w:eastAsia="Times New Roman"/>
            <w:noProof/>
            <w:bdr w:val="none" w:sz="0" w:space="0" w:color="auto" w:frame="1"/>
            <w:lang w:val="en-US"/>
            <w:rPrChange w:id="942" w:author="Bothoff-Shanahan,Meghan R.(Student)" w:date="2023-12-11T16:57:00Z">
              <w:rPr>
                <w:rFonts w:eastAsia="Times New Roman"/>
                <w:noProof/>
                <w:color w:val="980000"/>
                <w:bdr w:val="none" w:sz="0" w:space="0" w:color="auto" w:frame="1"/>
                <w:lang w:val="en-US"/>
              </w:rPr>
            </w:rPrChange>
          </w:rPr>
          <w:drawing>
            <wp:inline distT="0" distB="0" distL="0" distR="0" wp14:anchorId="62DFA123" wp14:editId="136BCBC0">
              <wp:extent cx="5943600" cy="1647825"/>
              <wp:effectExtent l="0" t="0" r="0" b="9525"/>
              <wp:docPr id="1194863732"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63732" name="Picture 3" descr="A screen 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ins>
    </w:p>
    <w:p w14:paraId="38D7440F" w14:textId="77777777" w:rsidR="00A37D6B" w:rsidRPr="00A37D6B" w:rsidRDefault="00A37D6B" w:rsidP="00A37D6B">
      <w:pPr>
        <w:spacing w:line="480" w:lineRule="auto"/>
        <w:rPr>
          <w:ins w:id="943" w:author="Bothoff-Shanahan,Meghan R.(Student)" w:date="2023-12-11T16:57:00Z"/>
          <w:rFonts w:ascii="Times New Roman" w:eastAsia="Times New Roman" w:hAnsi="Times New Roman" w:cs="Times New Roman"/>
          <w:sz w:val="24"/>
          <w:szCs w:val="24"/>
          <w:lang w:val="en-US"/>
        </w:rPr>
      </w:pPr>
      <w:ins w:id="944" w:author="Bothoff-Shanahan,Meghan R.(Student)" w:date="2023-12-11T16:57:00Z">
        <w:r w:rsidRPr="00A37D6B">
          <w:rPr>
            <w:rFonts w:eastAsia="Times New Roman"/>
            <w:lang w:val="en-US"/>
            <w:rPrChange w:id="945" w:author="Bothoff-Shanahan,Meghan R.(Student)" w:date="2023-12-11T16:57:00Z">
              <w:rPr>
                <w:rFonts w:eastAsia="Times New Roman"/>
                <w:color w:val="980000"/>
                <w:lang w:val="en-US"/>
              </w:rPr>
            </w:rPrChange>
          </w:rPr>
          <w:t xml:space="preserve">The BLAST analysis for </w:t>
        </w:r>
        <w:r w:rsidRPr="00A37D6B">
          <w:rPr>
            <w:rFonts w:eastAsia="Times New Roman"/>
            <w:i/>
            <w:iCs/>
            <w:lang w:val="en-US"/>
            <w:rPrChange w:id="946" w:author="Bothoff-Shanahan,Meghan R.(Student)" w:date="2023-12-11T16:57:00Z">
              <w:rPr>
                <w:rFonts w:eastAsia="Times New Roman"/>
                <w:i/>
                <w:iCs/>
                <w:color w:val="980000"/>
                <w:lang w:val="en-US"/>
              </w:rPr>
            </w:rPrChange>
          </w:rPr>
          <w:t xml:space="preserve">Thermococcus </w:t>
        </w:r>
        <w:proofErr w:type="spellStart"/>
        <w:r w:rsidRPr="00A37D6B">
          <w:rPr>
            <w:rFonts w:eastAsia="Times New Roman"/>
            <w:i/>
            <w:iCs/>
            <w:lang w:val="en-US"/>
            <w:rPrChange w:id="947" w:author="Bothoff-Shanahan,Meghan R.(Student)" w:date="2023-12-11T16:57:00Z">
              <w:rPr>
                <w:rFonts w:eastAsia="Times New Roman"/>
                <w:i/>
                <w:iCs/>
                <w:color w:val="980000"/>
                <w:lang w:val="en-US"/>
              </w:rPr>
            </w:rPrChange>
          </w:rPr>
          <w:t>gammatolerans</w:t>
        </w:r>
        <w:proofErr w:type="spellEnd"/>
        <w:r w:rsidRPr="00A37D6B">
          <w:rPr>
            <w:rFonts w:eastAsia="Times New Roman"/>
            <w:lang w:val="en-US"/>
            <w:rPrChange w:id="948" w:author="Bothoff-Shanahan,Meghan R.(Student)" w:date="2023-12-11T16:57:00Z">
              <w:rPr>
                <w:rFonts w:eastAsia="Times New Roman"/>
                <w:color w:val="980000"/>
                <w:lang w:val="en-US"/>
              </w:rPr>
            </w:rPrChange>
          </w:rPr>
          <w:t xml:space="preserve"> generated a total of 179 hits, among which 4 were identified as significant matches (e-values equal to or less than 0.05). All significant matches were found with sequences from </w:t>
        </w:r>
        <w:r w:rsidRPr="00A37D6B">
          <w:rPr>
            <w:rFonts w:eastAsia="Times New Roman"/>
            <w:i/>
            <w:iCs/>
            <w:lang w:val="en-US"/>
            <w:rPrChange w:id="949" w:author="Bothoff-Shanahan,Meghan R.(Student)" w:date="2023-12-11T16:57:00Z">
              <w:rPr>
                <w:rFonts w:eastAsia="Times New Roman"/>
                <w:i/>
                <w:iCs/>
                <w:color w:val="980000"/>
                <w:lang w:val="en-US"/>
              </w:rPr>
            </w:rPrChange>
          </w:rPr>
          <w:t xml:space="preserve">Thermococcus </w:t>
        </w:r>
        <w:proofErr w:type="spellStart"/>
        <w:r w:rsidRPr="00A37D6B">
          <w:rPr>
            <w:rFonts w:eastAsia="Times New Roman"/>
            <w:i/>
            <w:iCs/>
            <w:lang w:val="en-US"/>
            <w:rPrChange w:id="950" w:author="Bothoff-Shanahan,Meghan R.(Student)" w:date="2023-12-11T16:57:00Z">
              <w:rPr>
                <w:rFonts w:eastAsia="Times New Roman"/>
                <w:i/>
                <w:iCs/>
                <w:color w:val="980000"/>
                <w:lang w:val="en-US"/>
              </w:rPr>
            </w:rPrChange>
          </w:rPr>
          <w:t>gammatoleran</w:t>
        </w:r>
        <w:r w:rsidRPr="00A37D6B">
          <w:rPr>
            <w:rFonts w:eastAsia="Times New Roman"/>
            <w:lang w:val="en-US"/>
            <w:rPrChange w:id="951" w:author="Bothoff-Shanahan,Meghan R.(Student)" w:date="2023-12-11T16:57:00Z">
              <w:rPr>
                <w:rFonts w:eastAsia="Times New Roman"/>
                <w:color w:val="980000"/>
                <w:lang w:val="en-US"/>
              </w:rPr>
            </w:rPrChange>
          </w:rPr>
          <w:t>s</w:t>
        </w:r>
        <w:proofErr w:type="spellEnd"/>
        <w:r w:rsidRPr="00A37D6B">
          <w:rPr>
            <w:rFonts w:eastAsia="Times New Roman"/>
            <w:lang w:val="en-US"/>
            <w:rPrChange w:id="952" w:author="Bothoff-Shanahan,Meghan R.(Student)" w:date="2023-12-11T16:57:00Z">
              <w:rPr>
                <w:rFonts w:eastAsia="Times New Roman"/>
                <w:color w:val="980000"/>
                <w:lang w:val="en-US"/>
              </w:rPr>
            </w:rPrChange>
          </w:rPr>
          <w:t>. </w:t>
        </w:r>
      </w:ins>
    </w:p>
    <w:p w14:paraId="355AC6FF" w14:textId="77777777" w:rsidR="00A37D6B" w:rsidRPr="00A37D6B" w:rsidRDefault="00A37D6B" w:rsidP="00A37D6B">
      <w:pPr>
        <w:spacing w:line="240" w:lineRule="auto"/>
        <w:rPr>
          <w:ins w:id="953" w:author="Bothoff-Shanahan,Meghan R.(Student)" w:date="2023-12-11T16:57:00Z"/>
          <w:rFonts w:ascii="Times New Roman" w:eastAsia="Times New Roman" w:hAnsi="Times New Roman" w:cs="Times New Roman"/>
          <w:sz w:val="24"/>
          <w:szCs w:val="24"/>
          <w:lang w:val="en-US"/>
        </w:rPr>
      </w:pPr>
    </w:p>
    <w:p w14:paraId="7690EC6A" w14:textId="75C32966" w:rsidR="00A37D6B" w:rsidRPr="00A37D6B" w:rsidRDefault="00A37D6B" w:rsidP="00A37D6B">
      <w:pPr>
        <w:spacing w:line="480" w:lineRule="auto"/>
        <w:jc w:val="center"/>
        <w:rPr>
          <w:ins w:id="954" w:author="Bothoff-Shanahan,Meghan R.(Student)" w:date="2023-12-11T16:57:00Z"/>
          <w:rFonts w:ascii="Times New Roman" w:eastAsia="Times New Roman" w:hAnsi="Times New Roman" w:cs="Times New Roman"/>
          <w:sz w:val="24"/>
          <w:szCs w:val="24"/>
          <w:lang w:val="en-US"/>
        </w:rPr>
      </w:pPr>
      <w:ins w:id="955" w:author="Bothoff-Shanahan,Meghan R.(Student)" w:date="2023-12-11T16:57:00Z">
        <w:r w:rsidRPr="00A37D6B">
          <w:rPr>
            <w:rFonts w:eastAsia="Times New Roman"/>
            <w:noProof/>
            <w:bdr w:val="none" w:sz="0" w:space="0" w:color="auto" w:frame="1"/>
            <w:lang w:val="en-US"/>
            <w:rPrChange w:id="956" w:author="Bothoff-Shanahan,Meghan R.(Student)" w:date="2023-12-11T16:57:00Z">
              <w:rPr>
                <w:rFonts w:eastAsia="Times New Roman"/>
                <w:noProof/>
                <w:color w:val="980000"/>
                <w:bdr w:val="none" w:sz="0" w:space="0" w:color="auto" w:frame="1"/>
                <w:lang w:val="en-US"/>
              </w:rPr>
            </w:rPrChange>
          </w:rPr>
          <w:drawing>
            <wp:inline distT="0" distB="0" distL="0" distR="0" wp14:anchorId="38359D0C" wp14:editId="3FD1FC27">
              <wp:extent cx="5943600" cy="2943225"/>
              <wp:effectExtent l="0" t="0" r="0" b="9525"/>
              <wp:docPr id="543689482" name="Picture 2"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89482" name="Picture 2" descr="A white rectangular object with black line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ins>
    </w:p>
    <w:p w14:paraId="30CA9F29" w14:textId="77777777" w:rsidR="00A37D6B" w:rsidRPr="00A37D6B" w:rsidRDefault="00A37D6B" w:rsidP="00A37D6B">
      <w:pPr>
        <w:spacing w:line="240" w:lineRule="auto"/>
        <w:rPr>
          <w:ins w:id="957" w:author="Bothoff-Shanahan,Meghan R.(Student)" w:date="2023-12-11T16:57:00Z"/>
          <w:rFonts w:ascii="Times New Roman" w:eastAsia="Times New Roman" w:hAnsi="Times New Roman" w:cs="Times New Roman"/>
          <w:sz w:val="24"/>
          <w:szCs w:val="24"/>
          <w:lang w:val="en-US"/>
        </w:rPr>
      </w:pPr>
      <w:ins w:id="958" w:author="Bothoff-Shanahan,Meghan R.(Student)" w:date="2023-12-11T16:57:00Z">
        <w:r w:rsidRPr="00A37D6B">
          <w:rPr>
            <w:rFonts w:eastAsia="Times New Roman"/>
            <w:b/>
            <w:bCs/>
            <w:sz w:val="20"/>
            <w:szCs w:val="20"/>
            <w:lang w:val="en-US"/>
            <w:rPrChange w:id="959" w:author="Bothoff-Shanahan,Meghan R.(Student)" w:date="2023-12-11T16:57:00Z">
              <w:rPr>
                <w:rFonts w:eastAsia="Times New Roman"/>
                <w:b/>
                <w:bCs/>
                <w:color w:val="980000"/>
                <w:sz w:val="20"/>
                <w:szCs w:val="20"/>
                <w:lang w:val="en-US"/>
              </w:rPr>
            </w:rPrChange>
          </w:rPr>
          <w:t>Figure 10: BLAST Score Distribution by Gene for</w:t>
        </w:r>
        <w:r w:rsidRPr="00A37D6B">
          <w:rPr>
            <w:rFonts w:eastAsia="Times New Roman"/>
            <w:b/>
            <w:bCs/>
            <w:i/>
            <w:iCs/>
            <w:sz w:val="20"/>
            <w:szCs w:val="20"/>
            <w:lang w:val="en-US"/>
            <w:rPrChange w:id="960" w:author="Bothoff-Shanahan,Meghan R.(Student)" w:date="2023-12-11T16:57:00Z">
              <w:rPr>
                <w:rFonts w:eastAsia="Times New Roman"/>
                <w:b/>
                <w:bCs/>
                <w:i/>
                <w:iCs/>
                <w:color w:val="980000"/>
                <w:sz w:val="20"/>
                <w:szCs w:val="20"/>
                <w:lang w:val="en-US"/>
              </w:rPr>
            </w:rPrChange>
          </w:rPr>
          <w:t xml:space="preserve"> T. </w:t>
        </w:r>
        <w:proofErr w:type="spellStart"/>
        <w:r w:rsidRPr="00A37D6B">
          <w:rPr>
            <w:rFonts w:eastAsia="Times New Roman"/>
            <w:b/>
            <w:bCs/>
            <w:i/>
            <w:iCs/>
            <w:sz w:val="20"/>
            <w:szCs w:val="20"/>
            <w:lang w:val="en-US"/>
            <w:rPrChange w:id="961" w:author="Bothoff-Shanahan,Meghan R.(Student)" w:date="2023-12-11T16:57:00Z">
              <w:rPr>
                <w:rFonts w:eastAsia="Times New Roman"/>
                <w:b/>
                <w:bCs/>
                <w:i/>
                <w:iCs/>
                <w:color w:val="980000"/>
                <w:sz w:val="20"/>
                <w:szCs w:val="20"/>
                <w:lang w:val="en-US"/>
              </w:rPr>
            </w:rPrChange>
          </w:rPr>
          <w:t>gammatolerans</w:t>
        </w:r>
        <w:proofErr w:type="spellEnd"/>
        <w:r w:rsidRPr="00A37D6B">
          <w:rPr>
            <w:rFonts w:eastAsia="Times New Roman"/>
            <w:b/>
            <w:bCs/>
            <w:sz w:val="20"/>
            <w:szCs w:val="20"/>
            <w:lang w:val="en-US"/>
            <w:rPrChange w:id="962" w:author="Bothoff-Shanahan,Meghan R.(Student)" w:date="2023-12-11T16:57:00Z">
              <w:rPr>
                <w:rFonts w:eastAsia="Times New Roman"/>
                <w:b/>
                <w:bCs/>
                <w:color w:val="980000"/>
                <w:sz w:val="20"/>
                <w:szCs w:val="20"/>
                <w:lang w:val="en-US"/>
              </w:rPr>
            </w:rPrChange>
          </w:rPr>
          <w:t>.</w:t>
        </w:r>
        <w:r w:rsidRPr="00A37D6B">
          <w:rPr>
            <w:rFonts w:eastAsia="Times New Roman"/>
            <w:sz w:val="20"/>
            <w:szCs w:val="20"/>
            <w:lang w:val="en-US"/>
            <w:rPrChange w:id="963" w:author="Bothoff-Shanahan,Meghan R.(Student)" w:date="2023-12-11T16:57:00Z">
              <w:rPr>
                <w:rFonts w:eastAsia="Times New Roman"/>
                <w:color w:val="980000"/>
                <w:sz w:val="20"/>
                <w:szCs w:val="20"/>
                <w:lang w:val="en-US"/>
              </w:rPr>
            </w:rPrChange>
          </w:rPr>
          <w:t xml:space="preserve"> This boxplot visualizes the range and distribution of BLAST scores obtained when genes from</w:t>
        </w:r>
        <w:r w:rsidRPr="00A37D6B">
          <w:rPr>
            <w:rFonts w:eastAsia="Times New Roman"/>
            <w:i/>
            <w:iCs/>
            <w:sz w:val="20"/>
            <w:szCs w:val="20"/>
            <w:lang w:val="en-US"/>
            <w:rPrChange w:id="964" w:author="Bothoff-Shanahan,Meghan R.(Student)" w:date="2023-12-11T16:57:00Z">
              <w:rPr>
                <w:rFonts w:eastAsia="Times New Roman"/>
                <w:i/>
                <w:iCs/>
                <w:color w:val="980000"/>
                <w:sz w:val="20"/>
                <w:szCs w:val="20"/>
                <w:lang w:val="en-US"/>
              </w:rPr>
            </w:rPrChange>
          </w:rPr>
          <w:t xml:space="preserve"> D. </w:t>
        </w:r>
        <w:proofErr w:type="spellStart"/>
        <w:r w:rsidRPr="00A37D6B">
          <w:rPr>
            <w:rFonts w:eastAsia="Times New Roman"/>
            <w:i/>
            <w:iCs/>
            <w:sz w:val="20"/>
            <w:szCs w:val="20"/>
            <w:lang w:val="en-US"/>
            <w:rPrChange w:id="965" w:author="Bothoff-Shanahan,Meghan R.(Student)" w:date="2023-12-11T16:57:00Z">
              <w:rPr>
                <w:rFonts w:eastAsia="Times New Roman"/>
                <w:i/>
                <w:iCs/>
                <w:color w:val="980000"/>
                <w:sz w:val="20"/>
                <w:szCs w:val="20"/>
                <w:lang w:val="en-US"/>
              </w:rPr>
            </w:rPrChange>
          </w:rPr>
          <w:t>radiodurans</w:t>
        </w:r>
        <w:proofErr w:type="spellEnd"/>
        <w:r w:rsidRPr="00A37D6B">
          <w:rPr>
            <w:rFonts w:eastAsia="Times New Roman"/>
            <w:sz w:val="20"/>
            <w:szCs w:val="20"/>
            <w:lang w:val="en-US"/>
            <w:rPrChange w:id="966" w:author="Bothoff-Shanahan,Meghan R.(Student)" w:date="2023-12-11T16:57:00Z">
              <w:rPr>
                <w:rFonts w:eastAsia="Times New Roman"/>
                <w:color w:val="980000"/>
                <w:sz w:val="20"/>
                <w:szCs w:val="20"/>
                <w:lang w:val="en-US"/>
              </w:rPr>
            </w:rPrChange>
          </w:rPr>
          <w:t xml:space="preserve"> were used to query the </w:t>
        </w:r>
        <w:r w:rsidRPr="00A37D6B">
          <w:rPr>
            <w:rFonts w:eastAsia="Times New Roman"/>
            <w:i/>
            <w:iCs/>
            <w:sz w:val="20"/>
            <w:szCs w:val="20"/>
            <w:lang w:val="en-US"/>
            <w:rPrChange w:id="967" w:author="Bothoff-Shanahan,Meghan R.(Student)" w:date="2023-12-11T16:57:00Z">
              <w:rPr>
                <w:rFonts w:eastAsia="Times New Roman"/>
                <w:i/>
                <w:iCs/>
                <w:color w:val="980000"/>
                <w:sz w:val="20"/>
                <w:szCs w:val="20"/>
                <w:lang w:val="en-US"/>
              </w:rPr>
            </w:rPrChange>
          </w:rPr>
          <w:t xml:space="preserve">T. </w:t>
        </w:r>
        <w:proofErr w:type="spellStart"/>
        <w:r w:rsidRPr="00A37D6B">
          <w:rPr>
            <w:rFonts w:eastAsia="Times New Roman"/>
            <w:i/>
            <w:iCs/>
            <w:sz w:val="20"/>
            <w:szCs w:val="20"/>
            <w:lang w:val="en-US"/>
            <w:rPrChange w:id="968" w:author="Bothoff-Shanahan,Meghan R.(Student)" w:date="2023-12-11T16:57:00Z">
              <w:rPr>
                <w:rFonts w:eastAsia="Times New Roman"/>
                <w:i/>
                <w:iCs/>
                <w:color w:val="980000"/>
                <w:sz w:val="20"/>
                <w:szCs w:val="20"/>
                <w:lang w:val="en-US"/>
              </w:rPr>
            </w:rPrChange>
          </w:rPr>
          <w:t>gammatolerans</w:t>
        </w:r>
        <w:proofErr w:type="spellEnd"/>
        <w:r w:rsidRPr="00A37D6B">
          <w:rPr>
            <w:rFonts w:eastAsia="Times New Roman"/>
            <w:i/>
            <w:iCs/>
            <w:sz w:val="20"/>
            <w:szCs w:val="20"/>
            <w:lang w:val="en-US"/>
            <w:rPrChange w:id="969" w:author="Bothoff-Shanahan,Meghan R.(Student)" w:date="2023-12-11T16:57:00Z">
              <w:rPr>
                <w:rFonts w:eastAsia="Times New Roman"/>
                <w:i/>
                <w:iCs/>
                <w:color w:val="980000"/>
                <w:sz w:val="20"/>
                <w:szCs w:val="20"/>
                <w:lang w:val="en-US"/>
              </w:rPr>
            </w:rPrChange>
          </w:rPr>
          <w:t xml:space="preserve"> </w:t>
        </w:r>
        <w:r w:rsidRPr="00A37D6B">
          <w:rPr>
            <w:rFonts w:eastAsia="Times New Roman"/>
            <w:sz w:val="20"/>
            <w:szCs w:val="20"/>
            <w:lang w:val="en-US"/>
            <w:rPrChange w:id="970" w:author="Bothoff-Shanahan,Meghan R.(Student)" w:date="2023-12-11T16:57:00Z">
              <w:rPr>
                <w:rFonts w:eastAsia="Times New Roman"/>
                <w:color w:val="980000"/>
                <w:sz w:val="20"/>
                <w:szCs w:val="20"/>
                <w:lang w:val="en-US"/>
              </w:rPr>
            </w:rPrChange>
          </w:rPr>
          <w:t>genome.</w:t>
        </w:r>
      </w:ins>
    </w:p>
    <w:p w14:paraId="6848BD16" w14:textId="025A6EB2" w:rsidR="00A37D6B" w:rsidRPr="00A37D6B" w:rsidRDefault="00A37D6B" w:rsidP="00A37D6B">
      <w:pPr>
        <w:spacing w:line="480" w:lineRule="auto"/>
        <w:jc w:val="center"/>
        <w:rPr>
          <w:ins w:id="971" w:author="Bothoff-Shanahan,Meghan R.(Student)" w:date="2023-12-11T16:57:00Z"/>
          <w:rFonts w:ascii="Times New Roman" w:eastAsia="Times New Roman" w:hAnsi="Times New Roman" w:cs="Times New Roman"/>
          <w:sz w:val="24"/>
          <w:szCs w:val="24"/>
          <w:lang w:val="en-US"/>
        </w:rPr>
      </w:pPr>
      <w:ins w:id="972" w:author="Bothoff-Shanahan,Meghan R.(Student)" w:date="2023-12-11T16:57:00Z">
        <w:r w:rsidRPr="00A37D6B">
          <w:rPr>
            <w:rFonts w:eastAsia="Times New Roman"/>
            <w:noProof/>
            <w:bdr w:val="none" w:sz="0" w:space="0" w:color="auto" w:frame="1"/>
            <w:lang w:val="en-US"/>
            <w:rPrChange w:id="973" w:author="Bothoff-Shanahan,Meghan R.(Student)" w:date="2023-12-11T16:57:00Z">
              <w:rPr>
                <w:rFonts w:eastAsia="Times New Roman"/>
                <w:noProof/>
                <w:color w:val="980000"/>
                <w:bdr w:val="none" w:sz="0" w:space="0" w:color="auto" w:frame="1"/>
                <w:lang w:val="en-US"/>
              </w:rPr>
            </w:rPrChange>
          </w:rPr>
          <w:lastRenderedPageBreak/>
          <w:drawing>
            <wp:inline distT="0" distB="0" distL="0" distR="0" wp14:anchorId="7BD6AD52" wp14:editId="1FD9D203">
              <wp:extent cx="5486400" cy="4314825"/>
              <wp:effectExtent l="0" t="0" r="0" b="9525"/>
              <wp:docPr id="149000968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09687" name="Picture 1" descr="A graph with blue bar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314825"/>
                      </a:xfrm>
                      <a:prstGeom prst="rect">
                        <a:avLst/>
                      </a:prstGeom>
                      <a:noFill/>
                      <a:ln>
                        <a:noFill/>
                      </a:ln>
                    </pic:spPr>
                  </pic:pic>
                </a:graphicData>
              </a:graphic>
            </wp:inline>
          </w:drawing>
        </w:r>
      </w:ins>
    </w:p>
    <w:p w14:paraId="498AE2FD" w14:textId="77777777" w:rsidR="00A37D6B" w:rsidRPr="00A37D6B" w:rsidRDefault="00A37D6B" w:rsidP="00A37D6B">
      <w:pPr>
        <w:spacing w:line="240" w:lineRule="auto"/>
        <w:rPr>
          <w:ins w:id="974" w:author="Bothoff-Shanahan,Meghan R.(Student)" w:date="2023-12-11T16:57:00Z"/>
          <w:rFonts w:ascii="Times New Roman" w:eastAsia="Times New Roman" w:hAnsi="Times New Roman" w:cs="Times New Roman"/>
          <w:sz w:val="24"/>
          <w:szCs w:val="24"/>
          <w:lang w:val="en-US"/>
        </w:rPr>
      </w:pPr>
      <w:ins w:id="975" w:author="Bothoff-Shanahan,Meghan R.(Student)" w:date="2023-12-11T16:57:00Z">
        <w:r w:rsidRPr="00A37D6B">
          <w:rPr>
            <w:rFonts w:eastAsia="Times New Roman"/>
            <w:b/>
            <w:bCs/>
            <w:sz w:val="20"/>
            <w:szCs w:val="20"/>
            <w:lang w:val="en-US"/>
            <w:rPrChange w:id="976" w:author="Bothoff-Shanahan,Meghan R.(Student)" w:date="2023-12-11T16:57:00Z">
              <w:rPr>
                <w:rFonts w:eastAsia="Times New Roman"/>
                <w:b/>
                <w:bCs/>
                <w:color w:val="980000"/>
                <w:sz w:val="20"/>
                <w:szCs w:val="20"/>
                <w:lang w:val="en-US"/>
              </w:rPr>
            </w:rPrChange>
          </w:rPr>
          <w:t xml:space="preserve">Figure 11: Histogram depicting the distribution of BLAST scores for </w:t>
        </w:r>
        <w:r w:rsidRPr="00A37D6B">
          <w:rPr>
            <w:rFonts w:eastAsia="Times New Roman"/>
            <w:b/>
            <w:bCs/>
            <w:i/>
            <w:iCs/>
            <w:sz w:val="20"/>
            <w:szCs w:val="20"/>
            <w:lang w:val="en-US"/>
            <w:rPrChange w:id="977" w:author="Bothoff-Shanahan,Meghan R.(Student)" w:date="2023-12-11T16:57:00Z">
              <w:rPr>
                <w:rFonts w:eastAsia="Times New Roman"/>
                <w:b/>
                <w:bCs/>
                <w:i/>
                <w:iCs/>
                <w:color w:val="980000"/>
                <w:sz w:val="20"/>
                <w:szCs w:val="20"/>
                <w:lang w:val="en-US"/>
              </w:rPr>
            </w:rPrChange>
          </w:rPr>
          <w:t xml:space="preserve">Thermococcus </w:t>
        </w:r>
        <w:proofErr w:type="spellStart"/>
        <w:r w:rsidRPr="00A37D6B">
          <w:rPr>
            <w:rFonts w:eastAsia="Times New Roman"/>
            <w:b/>
            <w:bCs/>
            <w:i/>
            <w:iCs/>
            <w:sz w:val="20"/>
            <w:szCs w:val="20"/>
            <w:lang w:val="en-US"/>
            <w:rPrChange w:id="978" w:author="Bothoff-Shanahan,Meghan R.(Student)" w:date="2023-12-11T16:57:00Z">
              <w:rPr>
                <w:rFonts w:eastAsia="Times New Roman"/>
                <w:b/>
                <w:bCs/>
                <w:i/>
                <w:iCs/>
                <w:color w:val="980000"/>
                <w:sz w:val="20"/>
                <w:szCs w:val="20"/>
                <w:lang w:val="en-US"/>
              </w:rPr>
            </w:rPrChange>
          </w:rPr>
          <w:t>gammatolerans</w:t>
        </w:r>
        <w:proofErr w:type="spellEnd"/>
        <w:r w:rsidRPr="00A37D6B">
          <w:rPr>
            <w:rFonts w:eastAsia="Times New Roman"/>
            <w:b/>
            <w:bCs/>
            <w:i/>
            <w:iCs/>
            <w:sz w:val="20"/>
            <w:szCs w:val="20"/>
            <w:lang w:val="en-US"/>
            <w:rPrChange w:id="979" w:author="Bothoff-Shanahan,Meghan R.(Student)" w:date="2023-12-11T16:57:00Z">
              <w:rPr>
                <w:rFonts w:eastAsia="Times New Roman"/>
                <w:b/>
                <w:bCs/>
                <w:i/>
                <w:iCs/>
                <w:color w:val="980000"/>
                <w:sz w:val="20"/>
                <w:szCs w:val="20"/>
                <w:lang w:val="en-US"/>
              </w:rPr>
            </w:rPrChange>
          </w:rPr>
          <w:t>.</w:t>
        </w:r>
        <w:r w:rsidRPr="00A37D6B">
          <w:rPr>
            <w:rFonts w:eastAsia="Times New Roman"/>
            <w:sz w:val="20"/>
            <w:szCs w:val="20"/>
            <w:lang w:val="en-US"/>
            <w:rPrChange w:id="980" w:author="Bothoff-Shanahan,Meghan R.(Student)" w:date="2023-12-11T16:57:00Z">
              <w:rPr>
                <w:rFonts w:eastAsia="Times New Roman"/>
                <w:color w:val="980000"/>
                <w:sz w:val="20"/>
                <w:szCs w:val="20"/>
                <w:lang w:val="en-US"/>
              </w:rPr>
            </w:rPrChange>
          </w:rPr>
          <w:t xml:space="preserve"> The frequency of BLAST scores resulting from the comparison of</w:t>
        </w:r>
        <w:r w:rsidRPr="00A37D6B">
          <w:rPr>
            <w:rFonts w:eastAsia="Times New Roman"/>
            <w:i/>
            <w:iCs/>
            <w:sz w:val="20"/>
            <w:szCs w:val="20"/>
            <w:lang w:val="en-US"/>
            <w:rPrChange w:id="981" w:author="Bothoff-Shanahan,Meghan R.(Student)" w:date="2023-12-11T16:57:00Z">
              <w:rPr>
                <w:rFonts w:eastAsia="Times New Roman"/>
                <w:i/>
                <w:iCs/>
                <w:color w:val="980000"/>
                <w:sz w:val="20"/>
                <w:szCs w:val="20"/>
                <w:lang w:val="en-US"/>
              </w:rPr>
            </w:rPrChange>
          </w:rPr>
          <w:t xml:space="preserve"> D. </w:t>
        </w:r>
        <w:proofErr w:type="spellStart"/>
        <w:r w:rsidRPr="00A37D6B">
          <w:rPr>
            <w:rFonts w:eastAsia="Times New Roman"/>
            <w:i/>
            <w:iCs/>
            <w:sz w:val="20"/>
            <w:szCs w:val="20"/>
            <w:lang w:val="en-US"/>
            <w:rPrChange w:id="982" w:author="Bothoff-Shanahan,Meghan R.(Student)" w:date="2023-12-11T16:57:00Z">
              <w:rPr>
                <w:rFonts w:eastAsia="Times New Roman"/>
                <w:i/>
                <w:iCs/>
                <w:color w:val="980000"/>
                <w:sz w:val="20"/>
                <w:szCs w:val="20"/>
                <w:lang w:val="en-US"/>
              </w:rPr>
            </w:rPrChange>
          </w:rPr>
          <w:t>radiodurans</w:t>
        </w:r>
        <w:proofErr w:type="spellEnd"/>
        <w:r w:rsidRPr="00A37D6B">
          <w:rPr>
            <w:rFonts w:eastAsia="Times New Roman"/>
            <w:i/>
            <w:iCs/>
            <w:sz w:val="20"/>
            <w:szCs w:val="20"/>
            <w:lang w:val="en-US"/>
            <w:rPrChange w:id="983" w:author="Bothoff-Shanahan,Meghan R.(Student)" w:date="2023-12-11T16:57:00Z">
              <w:rPr>
                <w:rFonts w:eastAsia="Times New Roman"/>
                <w:i/>
                <w:iCs/>
                <w:color w:val="980000"/>
                <w:sz w:val="20"/>
                <w:szCs w:val="20"/>
                <w:lang w:val="en-US"/>
              </w:rPr>
            </w:rPrChange>
          </w:rPr>
          <w:t xml:space="preserve"> </w:t>
        </w:r>
        <w:r w:rsidRPr="00A37D6B">
          <w:rPr>
            <w:rFonts w:eastAsia="Times New Roman"/>
            <w:sz w:val="20"/>
            <w:szCs w:val="20"/>
            <w:lang w:val="en-US"/>
            <w:rPrChange w:id="984" w:author="Bothoff-Shanahan,Meghan R.(Student)" w:date="2023-12-11T16:57:00Z">
              <w:rPr>
                <w:rFonts w:eastAsia="Times New Roman"/>
                <w:color w:val="980000"/>
                <w:sz w:val="20"/>
                <w:szCs w:val="20"/>
                <w:lang w:val="en-US"/>
              </w:rPr>
            </w:rPrChange>
          </w:rPr>
          <w:t xml:space="preserve">target genes against the </w:t>
        </w:r>
        <w:r w:rsidRPr="00A37D6B">
          <w:rPr>
            <w:rFonts w:eastAsia="Times New Roman"/>
            <w:i/>
            <w:iCs/>
            <w:sz w:val="20"/>
            <w:szCs w:val="20"/>
            <w:lang w:val="en-US"/>
            <w:rPrChange w:id="985" w:author="Bothoff-Shanahan,Meghan R.(Student)" w:date="2023-12-11T16:57:00Z">
              <w:rPr>
                <w:rFonts w:eastAsia="Times New Roman"/>
                <w:i/>
                <w:iCs/>
                <w:color w:val="980000"/>
                <w:sz w:val="20"/>
                <w:szCs w:val="20"/>
                <w:lang w:val="en-US"/>
              </w:rPr>
            </w:rPrChange>
          </w:rPr>
          <w:t xml:space="preserve">T. </w:t>
        </w:r>
        <w:proofErr w:type="spellStart"/>
        <w:r w:rsidRPr="00A37D6B">
          <w:rPr>
            <w:rFonts w:eastAsia="Times New Roman"/>
            <w:i/>
            <w:iCs/>
            <w:sz w:val="20"/>
            <w:szCs w:val="20"/>
            <w:lang w:val="en-US"/>
            <w:rPrChange w:id="986" w:author="Bothoff-Shanahan,Meghan R.(Student)" w:date="2023-12-11T16:57:00Z">
              <w:rPr>
                <w:rFonts w:eastAsia="Times New Roman"/>
                <w:i/>
                <w:iCs/>
                <w:color w:val="980000"/>
                <w:sz w:val="20"/>
                <w:szCs w:val="20"/>
                <w:lang w:val="en-US"/>
              </w:rPr>
            </w:rPrChange>
          </w:rPr>
          <w:t>gammatolerans</w:t>
        </w:r>
        <w:proofErr w:type="spellEnd"/>
        <w:r w:rsidRPr="00A37D6B">
          <w:rPr>
            <w:rFonts w:eastAsia="Times New Roman"/>
            <w:sz w:val="20"/>
            <w:szCs w:val="20"/>
            <w:lang w:val="en-US"/>
            <w:rPrChange w:id="987" w:author="Bothoff-Shanahan,Meghan R.(Student)" w:date="2023-12-11T16:57:00Z">
              <w:rPr>
                <w:rFonts w:eastAsia="Times New Roman"/>
                <w:color w:val="980000"/>
                <w:sz w:val="20"/>
                <w:szCs w:val="20"/>
                <w:lang w:val="en-US"/>
              </w:rPr>
            </w:rPrChange>
          </w:rPr>
          <w:t xml:space="preserve"> genome is shown.</w:t>
        </w:r>
      </w:ins>
    </w:p>
    <w:p w14:paraId="50D5CB77" w14:textId="72D2F963" w:rsidR="00310728" w:rsidDel="00A37D6B" w:rsidRDefault="00310728">
      <w:pPr>
        <w:spacing w:line="480" w:lineRule="auto"/>
        <w:rPr>
          <w:del w:id="988" w:author="Bothoff-Shanahan,Meghan R.(Student)" w:date="2023-12-11T16:56:00Z"/>
          <w:rFonts w:ascii="Times New Roman" w:eastAsia="Times New Roman" w:hAnsi="Times New Roman" w:cs="Times New Roman"/>
          <w:i/>
          <w:sz w:val="24"/>
          <w:szCs w:val="24"/>
        </w:rPr>
      </w:pPr>
    </w:p>
    <w:p w14:paraId="34EB6F6B" w14:textId="44BC75D2" w:rsidR="00310728" w:rsidDel="00A37D6B" w:rsidRDefault="00000000">
      <w:pPr>
        <w:spacing w:line="480" w:lineRule="auto"/>
        <w:rPr>
          <w:del w:id="989" w:author="Bothoff-Shanahan,Meghan R.(Student)" w:date="2023-12-11T16:56:00Z"/>
          <w:i/>
          <w:highlight w:val="yellow"/>
        </w:rPr>
      </w:pPr>
      <w:del w:id="990" w:author="Bothoff-Shanahan,Meghan R.(Student)" w:date="2023-12-11T16:56:00Z">
        <w:r w:rsidDel="00A37D6B">
          <w:rPr>
            <w:i/>
            <w:highlight w:val="yellow"/>
          </w:rPr>
          <w:delText>[ further results regarding Table1 to go here ]</w:delText>
        </w:r>
      </w:del>
    </w:p>
    <w:p w14:paraId="471E37E2" w14:textId="0D00DB26" w:rsidR="00310728" w:rsidDel="00A37D6B" w:rsidRDefault="00310728">
      <w:pPr>
        <w:spacing w:line="480" w:lineRule="auto"/>
        <w:rPr>
          <w:del w:id="991" w:author="Bothoff-Shanahan,Meghan R.(Student)" w:date="2023-12-11T16:56:00Z"/>
          <w:color w:val="1155CC"/>
          <w:highlight w:val="yellow"/>
        </w:rPr>
      </w:pPr>
    </w:p>
    <w:p w14:paraId="6D52B509" w14:textId="45EA7AA8" w:rsidR="00310728" w:rsidDel="00A37D6B" w:rsidRDefault="00000000">
      <w:pPr>
        <w:spacing w:line="480" w:lineRule="auto"/>
        <w:jc w:val="center"/>
        <w:rPr>
          <w:del w:id="992" w:author="Bothoff-Shanahan,Meghan R.(Student)" w:date="2023-12-11T16:56:00Z"/>
          <w:color w:val="1155CC"/>
          <w:highlight w:val="yellow"/>
        </w:rPr>
      </w:pPr>
      <w:commentRangeStart w:id="993"/>
      <w:commentRangeStart w:id="994"/>
      <w:del w:id="995" w:author="Bothoff-Shanahan,Meghan R.(Student)" w:date="2023-12-11T16:56:00Z">
        <w:r w:rsidDel="00A37D6B">
          <w:rPr>
            <w:noProof/>
            <w:color w:val="1155CC"/>
            <w:highlight w:val="yellow"/>
          </w:rPr>
          <w:lastRenderedPageBreak/>
          <w:drawing>
            <wp:inline distT="114300" distB="114300" distL="114300" distR="114300" wp14:anchorId="42EA86A2" wp14:editId="3A3BD609">
              <wp:extent cx="5510213" cy="367659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8"/>
                      <a:srcRect/>
                      <a:stretch>
                        <a:fillRect/>
                      </a:stretch>
                    </pic:blipFill>
                    <pic:spPr>
                      <a:xfrm>
                        <a:off x="0" y="0"/>
                        <a:ext cx="5510213" cy="3676593"/>
                      </a:xfrm>
                      <a:prstGeom prst="rect">
                        <a:avLst/>
                      </a:prstGeom>
                      <a:ln/>
                    </pic:spPr>
                  </pic:pic>
                </a:graphicData>
              </a:graphic>
            </wp:inline>
          </w:drawing>
        </w:r>
        <w:commentRangeEnd w:id="993"/>
        <w:r w:rsidDel="00A37D6B">
          <w:commentReference w:id="993"/>
        </w:r>
        <w:commentRangeEnd w:id="994"/>
        <w:r w:rsidR="00A27888" w:rsidDel="00A37D6B">
          <w:rPr>
            <w:rStyle w:val="CommentReference"/>
          </w:rPr>
          <w:commentReference w:id="994"/>
        </w:r>
        <w:r w:rsidDel="00A37D6B">
          <w:rPr>
            <w:noProof/>
          </w:rPr>
          <w:drawing>
            <wp:anchor distT="114300" distB="114300" distL="114300" distR="114300" simplePos="0" relativeHeight="251658240" behindDoc="0" locked="0" layoutInCell="1" hidden="0" allowOverlap="1" wp14:anchorId="248EE14D" wp14:editId="18660C22">
              <wp:simplePos x="0" y="0"/>
              <wp:positionH relativeFrom="column">
                <wp:posOffset>1447800</wp:posOffset>
              </wp:positionH>
              <wp:positionV relativeFrom="paragraph">
                <wp:posOffset>216038</wp:posOffset>
              </wp:positionV>
              <wp:extent cx="3392424" cy="2715720"/>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3392424" cy="2715720"/>
                      </a:xfrm>
                      <a:prstGeom prst="rect">
                        <a:avLst/>
                      </a:prstGeom>
                      <a:ln/>
                    </pic:spPr>
                  </pic:pic>
                </a:graphicData>
              </a:graphic>
            </wp:anchor>
          </w:drawing>
        </w:r>
      </w:del>
    </w:p>
    <w:p w14:paraId="18F8159B" w14:textId="4F706A07" w:rsidR="00310728" w:rsidDel="00A37D6B" w:rsidRDefault="00310728">
      <w:pPr>
        <w:spacing w:line="480" w:lineRule="auto"/>
        <w:rPr>
          <w:del w:id="996" w:author="Bothoff-Shanahan,Meghan R.(Student)" w:date="2023-12-11T16:56:00Z"/>
          <w:color w:val="1155CC"/>
        </w:rPr>
      </w:pPr>
    </w:p>
    <w:p w14:paraId="00618E30" w14:textId="100F3D56" w:rsidR="00310728" w:rsidDel="00A37D6B" w:rsidRDefault="00000000">
      <w:pPr>
        <w:spacing w:line="480" w:lineRule="auto"/>
        <w:rPr>
          <w:del w:id="997" w:author="Bothoff-Shanahan,Meghan R.(Student)" w:date="2023-12-11T16:56:00Z"/>
          <w:i/>
          <w:sz w:val="20"/>
          <w:szCs w:val="20"/>
        </w:rPr>
      </w:pPr>
      <w:del w:id="998" w:author="Bothoff-Shanahan,Meghan R.(Student)" w:date="2023-12-11T16:56:00Z">
        <w:r w:rsidDel="00A37D6B">
          <w:rPr>
            <w:b/>
            <w:sz w:val="20"/>
            <w:szCs w:val="20"/>
          </w:rPr>
          <w:delText xml:space="preserve">Figure 1: Histogram of BLAST Scores for Target Genes in D. radiodurans. </w:delText>
        </w:r>
        <w:r w:rsidDel="00A37D6B">
          <w:rPr>
            <w:sz w:val="20"/>
            <w:szCs w:val="20"/>
          </w:rPr>
          <w:delText xml:space="preserve">This figure illustrates the distribution of BLAST scores across the selected target genes, showing the frequency of genes within specific BLAST score ranges, from lower scores indicating less similarity to higher scores indicating greater similarity to sequences in </w:delText>
        </w:r>
        <w:r w:rsidDel="00A37D6B">
          <w:rPr>
            <w:i/>
            <w:sz w:val="20"/>
            <w:szCs w:val="20"/>
          </w:rPr>
          <w:delText>T. thermophilus.</w:delText>
        </w:r>
      </w:del>
    </w:p>
    <w:p w14:paraId="399887BA" w14:textId="33B0B8E7" w:rsidR="00310728" w:rsidDel="00A37D6B" w:rsidRDefault="00310728">
      <w:pPr>
        <w:spacing w:line="480" w:lineRule="auto"/>
        <w:rPr>
          <w:del w:id="999" w:author="Bothoff-Shanahan,Meghan R.(Student)" w:date="2023-12-11T16:56:00Z"/>
          <w:i/>
          <w:color w:val="1155CC"/>
        </w:rPr>
      </w:pPr>
    </w:p>
    <w:p w14:paraId="2B9BBE91" w14:textId="5866484B" w:rsidR="00310728" w:rsidDel="00A37D6B" w:rsidRDefault="00000000">
      <w:pPr>
        <w:spacing w:line="480" w:lineRule="auto"/>
        <w:rPr>
          <w:del w:id="1000" w:author="Bothoff-Shanahan,Meghan R.(Student)" w:date="2023-12-11T16:56:00Z"/>
          <w:i/>
          <w:highlight w:val="yellow"/>
        </w:rPr>
      </w:pPr>
      <w:del w:id="1001" w:author="Bothoff-Shanahan,Meghan R.(Student)" w:date="2023-12-11T16:56:00Z">
        <w:r w:rsidDel="00A37D6B">
          <w:rPr>
            <w:i/>
            <w:highlight w:val="yellow"/>
          </w:rPr>
          <w:delText>[ further results regarding Figure 1 to go here ]</w:delText>
        </w:r>
      </w:del>
    </w:p>
    <w:p w14:paraId="10EA9A4B" w14:textId="66F037BD" w:rsidR="00310728" w:rsidDel="00A37D6B" w:rsidRDefault="00310728">
      <w:pPr>
        <w:spacing w:line="480" w:lineRule="auto"/>
        <w:rPr>
          <w:del w:id="1002" w:author="Bothoff-Shanahan,Meghan R.(Student)" w:date="2023-12-11T16:56:00Z"/>
          <w:i/>
          <w:highlight w:val="yellow"/>
        </w:rPr>
      </w:pPr>
    </w:p>
    <w:p w14:paraId="132DEC04" w14:textId="4E76FA42" w:rsidR="00310728" w:rsidDel="00A37D6B" w:rsidRDefault="00000000">
      <w:pPr>
        <w:spacing w:line="480" w:lineRule="auto"/>
        <w:rPr>
          <w:del w:id="1003" w:author="Bothoff-Shanahan,Meghan R.(Student)" w:date="2023-12-11T16:56:00Z"/>
          <w:i/>
          <w:highlight w:val="yellow"/>
        </w:rPr>
      </w:pPr>
      <w:commentRangeStart w:id="1004"/>
      <w:del w:id="1005" w:author="Bothoff-Shanahan,Meghan R.(Student)" w:date="2023-12-11T16:56:00Z">
        <w:r w:rsidDel="00A37D6B">
          <w:rPr>
            <w:i/>
            <w:noProof/>
            <w:highlight w:val="yellow"/>
          </w:rPr>
          <w:lastRenderedPageBreak/>
          <w:drawing>
            <wp:inline distT="114300" distB="114300" distL="114300" distR="114300" wp14:anchorId="1DEC40EE" wp14:editId="0B83B65E">
              <wp:extent cx="5943600" cy="3505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5943600" cy="3505200"/>
                      </a:xfrm>
                      <a:prstGeom prst="rect">
                        <a:avLst/>
                      </a:prstGeom>
                      <a:ln/>
                    </pic:spPr>
                  </pic:pic>
                </a:graphicData>
              </a:graphic>
            </wp:inline>
          </w:drawing>
        </w:r>
        <w:commentRangeEnd w:id="1004"/>
        <w:r w:rsidDel="00A37D6B">
          <w:commentReference w:id="1004"/>
        </w:r>
        <w:r w:rsidDel="00A37D6B">
          <w:rPr>
            <w:noProof/>
          </w:rPr>
          <w:drawing>
            <wp:anchor distT="114300" distB="114300" distL="114300" distR="114300" simplePos="0" relativeHeight="251659264" behindDoc="0" locked="0" layoutInCell="1" hidden="0" allowOverlap="1" wp14:anchorId="56F7E7B3" wp14:editId="7F8096AA">
              <wp:simplePos x="0" y="0"/>
              <wp:positionH relativeFrom="column">
                <wp:posOffset>1276350</wp:posOffset>
              </wp:positionH>
              <wp:positionV relativeFrom="paragraph">
                <wp:posOffset>238125</wp:posOffset>
              </wp:positionV>
              <wp:extent cx="3392424" cy="27157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3392424" cy="2715720"/>
                      </a:xfrm>
                      <a:prstGeom prst="rect">
                        <a:avLst/>
                      </a:prstGeom>
                      <a:ln/>
                    </pic:spPr>
                  </pic:pic>
                </a:graphicData>
              </a:graphic>
            </wp:anchor>
          </w:drawing>
        </w:r>
      </w:del>
    </w:p>
    <w:p w14:paraId="63C414D7" w14:textId="456B9270" w:rsidR="00310728" w:rsidDel="00A37D6B" w:rsidRDefault="00310728">
      <w:pPr>
        <w:spacing w:line="480" w:lineRule="auto"/>
        <w:rPr>
          <w:del w:id="1006" w:author="Bothoff-Shanahan,Meghan R.(Student)" w:date="2023-12-11T16:56:00Z"/>
          <w:color w:val="1155CC"/>
        </w:rPr>
      </w:pPr>
    </w:p>
    <w:p w14:paraId="74606F91" w14:textId="025449C8" w:rsidR="00310728" w:rsidDel="00A37D6B" w:rsidRDefault="00000000">
      <w:pPr>
        <w:spacing w:line="480" w:lineRule="auto"/>
        <w:rPr>
          <w:del w:id="1007" w:author="Bothoff-Shanahan,Meghan R.(Student)" w:date="2023-12-11T16:56:00Z"/>
          <w:sz w:val="20"/>
          <w:szCs w:val="20"/>
        </w:rPr>
      </w:pPr>
      <w:del w:id="1008" w:author="Bothoff-Shanahan,Meghan R.(Student)" w:date="2023-12-11T16:56:00Z">
        <w:r w:rsidDel="00A37D6B">
          <w:rPr>
            <w:b/>
            <w:sz w:val="20"/>
            <w:szCs w:val="20"/>
          </w:rPr>
          <w:delText>Figure 2: Boxplot of BLAST Scores from Comparative Genomic Analysis in D. radiodurans</w:delText>
        </w:r>
        <w:r w:rsidDel="00A37D6B">
          <w:rPr>
            <w:sz w:val="20"/>
            <w:szCs w:val="20"/>
          </w:rPr>
          <w:delText>. This plot illustrates the distribution of BLAST scores across the analyzed genes, highlighting the median, quartiles, and potential outliers, which indicates the variation in sequence similarity.</w:delText>
        </w:r>
      </w:del>
    </w:p>
    <w:p w14:paraId="32A50A5C" w14:textId="769F413D" w:rsidR="00310728" w:rsidDel="00A37D6B" w:rsidRDefault="00310728">
      <w:pPr>
        <w:spacing w:line="480" w:lineRule="auto"/>
        <w:rPr>
          <w:del w:id="1009" w:author="Bothoff-Shanahan,Meghan R.(Student)" w:date="2023-12-11T16:56:00Z"/>
          <w:color w:val="1155CC"/>
        </w:rPr>
      </w:pPr>
    </w:p>
    <w:p w14:paraId="008B287E" w14:textId="6F994010" w:rsidR="00310728" w:rsidDel="00A37D6B" w:rsidRDefault="00000000">
      <w:pPr>
        <w:spacing w:line="480" w:lineRule="auto"/>
        <w:rPr>
          <w:del w:id="1010" w:author="Bothoff-Shanahan,Meghan R.(Student)" w:date="2023-12-11T16:56:00Z"/>
          <w:color w:val="1155CC"/>
        </w:rPr>
      </w:pPr>
      <w:del w:id="1011" w:author="Bothoff-Shanahan,Meghan R.(Student)" w:date="2023-12-11T16:56:00Z">
        <w:r w:rsidDel="00A37D6B">
          <w:rPr>
            <w:i/>
            <w:highlight w:val="yellow"/>
          </w:rPr>
          <w:delText>[ further results regarding Figure 2 to go here ]</w:delText>
        </w:r>
      </w:del>
    </w:p>
    <w:p w14:paraId="759D1EAB" w14:textId="77777777" w:rsidR="00310728" w:rsidRDefault="00310728">
      <w:pPr>
        <w:spacing w:line="480" w:lineRule="auto"/>
      </w:pPr>
    </w:p>
    <w:p w14:paraId="27AE8F78" w14:textId="77777777" w:rsidR="00310728" w:rsidRDefault="00000000">
      <w:pPr>
        <w:spacing w:line="480" w:lineRule="auto"/>
        <w:rPr>
          <w:color w:val="980000"/>
        </w:rPr>
      </w:pPr>
      <w:r>
        <w:rPr>
          <w:b/>
          <w:sz w:val="24"/>
          <w:szCs w:val="24"/>
        </w:rPr>
        <w:t>Discussion</w:t>
      </w:r>
    </w:p>
    <w:p w14:paraId="40C79194" w14:textId="77777777" w:rsidR="00A37D6B" w:rsidRPr="00A37D6B" w:rsidRDefault="00A37D6B" w:rsidP="00A37D6B">
      <w:pPr>
        <w:spacing w:line="480" w:lineRule="auto"/>
        <w:rPr>
          <w:ins w:id="1012" w:author="Bothoff-Shanahan,Meghan R.(Student)" w:date="2023-12-11T16:59:00Z"/>
          <w:rFonts w:ascii="Times New Roman" w:eastAsia="Times New Roman" w:hAnsi="Times New Roman" w:cs="Times New Roman"/>
          <w:sz w:val="24"/>
          <w:szCs w:val="24"/>
          <w:lang w:val="en-US"/>
        </w:rPr>
      </w:pPr>
      <w:ins w:id="1013" w:author="Bothoff-Shanahan,Meghan R.(Student)" w:date="2023-12-11T16:59:00Z">
        <w:r w:rsidRPr="00A37D6B">
          <w:rPr>
            <w:rFonts w:eastAsia="Times New Roman"/>
            <w:b/>
            <w:bCs/>
            <w:i/>
            <w:iCs/>
            <w:sz w:val="24"/>
            <w:szCs w:val="24"/>
            <w:lang w:val="en-US"/>
            <w:rPrChange w:id="1014" w:author="Bothoff-Shanahan,Meghan R.(Student)" w:date="2023-12-11T17:00:00Z">
              <w:rPr>
                <w:rFonts w:eastAsia="Times New Roman"/>
                <w:b/>
                <w:bCs/>
                <w:i/>
                <w:iCs/>
                <w:color w:val="980000"/>
                <w:sz w:val="24"/>
                <w:szCs w:val="24"/>
                <w:lang w:val="en-US"/>
              </w:rPr>
            </w:rPrChange>
          </w:rPr>
          <w:t>Thermus thermophilus: </w:t>
        </w:r>
      </w:ins>
    </w:p>
    <w:p w14:paraId="4328C0E5" w14:textId="3A65DC63" w:rsidR="00A37D6B" w:rsidRPr="00A37D6B" w:rsidRDefault="00A37D6B" w:rsidP="00A37D6B">
      <w:pPr>
        <w:spacing w:line="480" w:lineRule="auto"/>
        <w:rPr>
          <w:ins w:id="1015" w:author="Bothoff-Shanahan,Meghan R.(Student)" w:date="2023-12-11T16:59:00Z"/>
          <w:rFonts w:ascii="Times New Roman" w:eastAsia="Times New Roman" w:hAnsi="Times New Roman" w:cs="Times New Roman"/>
          <w:sz w:val="24"/>
          <w:szCs w:val="24"/>
          <w:lang w:val="en-US"/>
        </w:rPr>
      </w:pPr>
      <w:ins w:id="1016" w:author="Bothoff-Shanahan,Meghan R.(Student)" w:date="2023-12-11T16:59:00Z">
        <w:r w:rsidRPr="00A37D6B">
          <w:rPr>
            <w:rFonts w:eastAsia="Times New Roman"/>
            <w:lang w:val="en-US"/>
            <w:rPrChange w:id="1017" w:author="Bothoff-Shanahan,Meghan R.(Student)" w:date="2023-12-11T17:00:00Z">
              <w:rPr>
                <w:rFonts w:eastAsia="Times New Roman"/>
                <w:color w:val="980000"/>
                <w:lang w:val="en-US"/>
              </w:rPr>
            </w:rPrChange>
          </w:rPr>
          <w:t xml:space="preserve">The BLAST analysis of </w:t>
        </w:r>
        <w:r w:rsidRPr="00A37D6B">
          <w:rPr>
            <w:rFonts w:eastAsia="Times New Roman"/>
            <w:i/>
            <w:iCs/>
            <w:lang w:val="en-US"/>
            <w:rPrChange w:id="1018" w:author="Bothoff-Shanahan,Meghan R.(Student)" w:date="2023-12-11T17:00:00Z">
              <w:rPr>
                <w:rFonts w:eastAsia="Times New Roman"/>
                <w:i/>
                <w:iCs/>
                <w:color w:val="980000"/>
                <w:lang w:val="en-US"/>
              </w:rPr>
            </w:rPrChange>
          </w:rPr>
          <w:t>T. thermophilus</w:t>
        </w:r>
        <w:r w:rsidRPr="00A37D6B">
          <w:rPr>
            <w:rFonts w:eastAsia="Times New Roman"/>
            <w:lang w:val="en-US"/>
            <w:rPrChange w:id="1019" w:author="Bothoff-Shanahan,Meghan R.(Student)" w:date="2023-12-11T17:00:00Z">
              <w:rPr>
                <w:rFonts w:eastAsia="Times New Roman"/>
                <w:color w:val="980000"/>
                <w:lang w:val="en-US"/>
              </w:rPr>
            </w:rPrChange>
          </w:rPr>
          <w:t xml:space="preserve"> demonstrates significant gene conservation within the </w:t>
        </w:r>
        <w:r w:rsidRPr="00A37D6B">
          <w:rPr>
            <w:rFonts w:eastAsia="Times New Roman"/>
            <w:i/>
            <w:iCs/>
            <w:lang w:val="en-US"/>
            <w:rPrChange w:id="1020" w:author="Bothoff-Shanahan,Meghan R.(Student)" w:date="2023-12-11T17:00:00Z">
              <w:rPr>
                <w:rFonts w:eastAsia="Times New Roman"/>
                <w:i/>
                <w:iCs/>
                <w:color w:val="980000"/>
                <w:lang w:val="en-US"/>
              </w:rPr>
            </w:rPrChange>
          </w:rPr>
          <w:t xml:space="preserve">Thermus </w:t>
        </w:r>
        <w:r w:rsidRPr="00A37D6B">
          <w:rPr>
            <w:rFonts w:eastAsia="Times New Roman"/>
            <w:lang w:val="en-US"/>
            <w:rPrChange w:id="1021" w:author="Bothoff-Shanahan,Meghan R.(Student)" w:date="2023-12-11T17:00:00Z">
              <w:rPr>
                <w:rFonts w:eastAsia="Times New Roman"/>
                <w:color w:val="980000"/>
                <w:lang w:val="en-US"/>
              </w:rPr>
            </w:rPrChange>
          </w:rPr>
          <w:t xml:space="preserve">genus, evident from high-scoring matches with near-zero e-values, especially for the RecA gene. This finding, illustrated in Figure 1, underscores the gene's critical role in DNA repair and its evolutionary significance. It aligns with the findings of Omelchenko et. al, which </w:t>
        </w:r>
        <w:r w:rsidRPr="00A37D6B">
          <w:rPr>
            <w:rFonts w:eastAsia="Times New Roman"/>
            <w:lang w:val="en-US"/>
            <w:rPrChange w:id="1022" w:author="Bothoff-Shanahan,Meghan R.(Student)" w:date="2023-12-11T17:00:00Z">
              <w:rPr>
                <w:rFonts w:eastAsia="Times New Roman"/>
                <w:color w:val="980000"/>
                <w:lang w:val="en-US"/>
              </w:rPr>
            </w:rPrChange>
          </w:rPr>
          <w:lastRenderedPageBreak/>
          <w:t xml:space="preserve">also emphasized extensive horizontal gene transfer (HGT) in </w:t>
        </w:r>
        <w:r w:rsidRPr="00A37D6B">
          <w:rPr>
            <w:rFonts w:eastAsia="Times New Roman"/>
            <w:i/>
            <w:iCs/>
            <w:lang w:val="en-US"/>
            <w:rPrChange w:id="1023" w:author="Bothoff-Shanahan,Meghan R.(Student)" w:date="2023-12-11T17:00:00Z">
              <w:rPr>
                <w:rFonts w:eastAsia="Times New Roman"/>
                <w:i/>
                <w:iCs/>
                <w:color w:val="980000"/>
                <w:lang w:val="en-US"/>
              </w:rPr>
            </w:rPrChange>
          </w:rPr>
          <w:t>T. thermophilus</w:t>
        </w:r>
        <w:r w:rsidRPr="00A37D6B">
          <w:rPr>
            <w:rFonts w:eastAsia="Times New Roman"/>
            <w:lang w:val="en-US"/>
            <w:rPrChange w:id="1024" w:author="Bothoff-Shanahan,Meghan R.(Student)" w:date="2023-12-11T17:00:00Z">
              <w:rPr>
                <w:rFonts w:eastAsia="Times New Roman"/>
                <w:color w:val="980000"/>
                <w:lang w:val="en-US"/>
              </w:rPr>
            </w:rPrChange>
          </w:rPr>
          <w:t>, particularly from thermophilic bacteria and archaea.</w:t>
        </w:r>
      </w:ins>
      <w:ins w:id="1025" w:author="Bothoff-Shanahan,Meghan R.(Student)" w:date="2023-12-11T17:00:00Z">
        <w:r w:rsidRPr="00A37D6B">
          <w:rPr>
            <w:rFonts w:eastAsia="Times New Roman"/>
            <w:u w:val="single"/>
            <w:lang w:val="en-US"/>
            <w:rPrChange w:id="1026" w:author="Bothoff-Shanahan,Meghan R.(Student)" w:date="2023-12-11T17:00:00Z">
              <w:rPr>
                <w:rFonts w:eastAsia="Times New Roman"/>
                <w:color w:val="980000"/>
                <w:u w:val="single"/>
                <w:lang w:val="en-US"/>
              </w:rPr>
            </w:rPrChange>
          </w:rPr>
          <w:t>[6]</w:t>
        </w:r>
      </w:ins>
    </w:p>
    <w:p w14:paraId="0D7CDAC6" w14:textId="77777777" w:rsidR="00A37D6B" w:rsidRPr="00A37D6B" w:rsidRDefault="00A37D6B" w:rsidP="00A37D6B">
      <w:pPr>
        <w:spacing w:line="240" w:lineRule="auto"/>
        <w:rPr>
          <w:ins w:id="1027" w:author="Bothoff-Shanahan,Meghan R.(Student)" w:date="2023-12-11T16:59:00Z"/>
          <w:rFonts w:ascii="Times New Roman" w:eastAsia="Times New Roman" w:hAnsi="Times New Roman" w:cs="Times New Roman"/>
          <w:sz w:val="24"/>
          <w:szCs w:val="24"/>
          <w:lang w:val="en-US"/>
        </w:rPr>
      </w:pPr>
    </w:p>
    <w:p w14:paraId="09E19FA5" w14:textId="77777777" w:rsidR="00A37D6B" w:rsidRPr="00A37D6B" w:rsidRDefault="00A37D6B" w:rsidP="00A37D6B">
      <w:pPr>
        <w:spacing w:line="480" w:lineRule="auto"/>
        <w:rPr>
          <w:ins w:id="1028" w:author="Bothoff-Shanahan,Meghan R.(Student)" w:date="2023-12-11T16:59:00Z"/>
          <w:rFonts w:ascii="Times New Roman" w:eastAsia="Times New Roman" w:hAnsi="Times New Roman" w:cs="Times New Roman"/>
          <w:sz w:val="24"/>
          <w:szCs w:val="24"/>
          <w:lang w:val="en-US"/>
        </w:rPr>
      </w:pPr>
      <w:ins w:id="1029" w:author="Bothoff-Shanahan,Meghan R.(Student)" w:date="2023-12-11T16:59:00Z">
        <w:r w:rsidRPr="00A37D6B">
          <w:rPr>
            <w:rFonts w:eastAsia="Times New Roman"/>
            <w:lang w:val="en-US"/>
            <w:rPrChange w:id="1030" w:author="Bothoff-Shanahan,Meghan R.(Student)" w:date="2023-12-11T17:00:00Z">
              <w:rPr>
                <w:rFonts w:eastAsia="Times New Roman"/>
                <w:color w:val="980000"/>
                <w:lang w:val="en-US"/>
              </w:rPr>
            </w:rPrChange>
          </w:rPr>
          <w:t xml:space="preserve">The high conservation of the RecA gene, with a high median BLAST score, mirrors the Omelchenko et. </w:t>
        </w:r>
        <w:proofErr w:type="spellStart"/>
        <w:r w:rsidRPr="00A37D6B">
          <w:rPr>
            <w:rFonts w:eastAsia="Times New Roman"/>
            <w:lang w:val="en-US"/>
            <w:rPrChange w:id="1031" w:author="Bothoff-Shanahan,Meghan R.(Student)" w:date="2023-12-11T17:00:00Z">
              <w:rPr>
                <w:rFonts w:eastAsia="Times New Roman"/>
                <w:color w:val="980000"/>
                <w:lang w:val="en-US"/>
              </w:rPr>
            </w:rPrChange>
          </w:rPr>
          <w:t>al’s</w:t>
        </w:r>
        <w:proofErr w:type="spellEnd"/>
        <w:r w:rsidRPr="00A37D6B">
          <w:rPr>
            <w:rFonts w:eastAsia="Times New Roman"/>
            <w:lang w:val="en-US"/>
            <w:rPrChange w:id="1032" w:author="Bothoff-Shanahan,Meghan R.(Student)" w:date="2023-12-11T17:00:00Z">
              <w:rPr>
                <w:rFonts w:eastAsia="Times New Roman"/>
                <w:color w:val="980000"/>
                <w:lang w:val="en-US"/>
              </w:rPr>
            </w:rPrChange>
          </w:rPr>
          <w:t xml:space="preserve"> emphasis on conventional DNA-repair systems shared between </w:t>
        </w:r>
        <w:r w:rsidRPr="00A37D6B">
          <w:rPr>
            <w:rFonts w:eastAsia="Times New Roman"/>
            <w:i/>
            <w:iCs/>
            <w:lang w:val="en-US"/>
            <w:rPrChange w:id="1033" w:author="Bothoff-Shanahan,Meghan R.(Student)" w:date="2023-12-11T17:00:00Z">
              <w:rPr>
                <w:rFonts w:eastAsia="Times New Roman"/>
                <w:i/>
                <w:iCs/>
                <w:color w:val="980000"/>
                <w:lang w:val="en-US"/>
              </w:rPr>
            </w:rPrChange>
          </w:rPr>
          <w:t>T. thermophilus</w:t>
        </w:r>
        <w:r w:rsidRPr="00A37D6B">
          <w:rPr>
            <w:rFonts w:eastAsia="Times New Roman"/>
            <w:lang w:val="en-US"/>
            <w:rPrChange w:id="1034" w:author="Bothoff-Shanahan,Meghan R.(Student)" w:date="2023-12-11T17:00:00Z">
              <w:rPr>
                <w:rFonts w:eastAsia="Times New Roman"/>
                <w:color w:val="980000"/>
                <w:lang w:val="en-US"/>
              </w:rPr>
            </w:rPrChange>
          </w:rPr>
          <w:t xml:space="preserve"> and</w:t>
        </w:r>
        <w:r w:rsidRPr="00A37D6B">
          <w:rPr>
            <w:rFonts w:eastAsia="Times New Roman"/>
            <w:i/>
            <w:iCs/>
            <w:lang w:val="en-US"/>
            <w:rPrChange w:id="1035" w:author="Bothoff-Shanahan,Meghan R.(Student)" w:date="2023-12-11T17:00:00Z">
              <w:rPr>
                <w:rFonts w:eastAsia="Times New Roman"/>
                <w:i/>
                <w:iCs/>
                <w:color w:val="980000"/>
                <w:lang w:val="en-US"/>
              </w:rPr>
            </w:rPrChange>
          </w:rPr>
          <w:t xml:space="preserve"> D. </w:t>
        </w:r>
        <w:proofErr w:type="spellStart"/>
        <w:r w:rsidRPr="00A37D6B">
          <w:rPr>
            <w:rFonts w:eastAsia="Times New Roman"/>
            <w:i/>
            <w:iCs/>
            <w:lang w:val="en-US"/>
            <w:rPrChange w:id="1036" w:author="Bothoff-Shanahan,Meghan R.(Student)" w:date="2023-12-11T17:00:00Z">
              <w:rPr>
                <w:rFonts w:eastAsia="Times New Roman"/>
                <w:i/>
                <w:iCs/>
                <w:color w:val="980000"/>
                <w:lang w:val="en-US"/>
              </w:rPr>
            </w:rPrChange>
          </w:rPr>
          <w:t>radiodurans</w:t>
        </w:r>
        <w:proofErr w:type="spellEnd"/>
        <w:r w:rsidRPr="00A37D6B">
          <w:rPr>
            <w:rFonts w:eastAsia="Times New Roman"/>
            <w:i/>
            <w:iCs/>
            <w:lang w:val="en-US"/>
            <w:rPrChange w:id="1037" w:author="Bothoff-Shanahan,Meghan R.(Student)" w:date="2023-12-11T17:00:00Z">
              <w:rPr>
                <w:rFonts w:eastAsia="Times New Roman"/>
                <w:i/>
                <w:iCs/>
                <w:color w:val="980000"/>
                <w:lang w:val="en-US"/>
              </w:rPr>
            </w:rPrChange>
          </w:rPr>
          <w:t>.</w:t>
        </w:r>
        <w:r w:rsidRPr="00A37D6B">
          <w:rPr>
            <w:rFonts w:eastAsia="Times New Roman"/>
            <w:lang w:val="en-US"/>
            <w:rPrChange w:id="1038" w:author="Bothoff-Shanahan,Meghan R.(Student)" w:date="2023-12-11T17:00:00Z">
              <w:rPr>
                <w:rFonts w:eastAsia="Times New Roman"/>
                <w:color w:val="980000"/>
                <w:lang w:val="en-US"/>
              </w:rPr>
            </w:rPrChange>
          </w:rPr>
          <w:t xml:space="preserve"> This is further illustrated in Figure 1, where RecA shows a notable median BLAST score. This study also discovered a high conservation for the </w:t>
        </w:r>
        <w:proofErr w:type="spellStart"/>
        <w:r w:rsidRPr="00A37D6B">
          <w:rPr>
            <w:rFonts w:eastAsia="Times New Roman"/>
            <w:lang w:val="en-US"/>
            <w:rPrChange w:id="1039" w:author="Bothoff-Shanahan,Meghan R.(Student)" w:date="2023-12-11T17:00:00Z">
              <w:rPr>
                <w:rFonts w:eastAsia="Times New Roman"/>
                <w:color w:val="980000"/>
                <w:lang w:val="en-US"/>
              </w:rPr>
            </w:rPrChange>
          </w:rPr>
          <w:t>ThyA</w:t>
        </w:r>
        <w:proofErr w:type="spellEnd"/>
        <w:r w:rsidRPr="00A37D6B">
          <w:rPr>
            <w:rFonts w:eastAsia="Times New Roman"/>
            <w:lang w:val="en-US"/>
            <w:rPrChange w:id="1040" w:author="Bothoff-Shanahan,Meghan R.(Student)" w:date="2023-12-11T17:00:00Z">
              <w:rPr>
                <w:rFonts w:eastAsia="Times New Roman"/>
                <w:color w:val="980000"/>
                <w:lang w:val="en-US"/>
              </w:rPr>
            </w:rPrChange>
          </w:rPr>
          <w:t xml:space="preserve"> gene, crucial for DNA synthesis, as evidenced by high BLAST scores (up to 603) and very low e-values (as low as 4.906e-152), predominantly with </w:t>
        </w:r>
        <w:r w:rsidRPr="00A37D6B">
          <w:rPr>
            <w:rFonts w:eastAsia="Times New Roman"/>
            <w:i/>
            <w:iCs/>
            <w:lang w:val="en-US"/>
            <w:rPrChange w:id="1041" w:author="Bothoff-Shanahan,Meghan R.(Student)" w:date="2023-12-11T17:00:00Z">
              <w:rPr>
                <w:rFonts w:eastAsia="Times New Roman"/>
                <w:i/>
                <w:iCs/>
                <w:color w:val="980000"/>
                <w:lang w:val="en-US"/>
              </w:rPr>
            </w:rPrChange>
          </w:rPr>
          <w:t xml:space="preserve">Pseudomonas </w:t>
        </w:r>
        <w:r w:rsidRPr="00A37D6B">
          <w:rPr>
            <w:rFonts w:eastAsia="Times New Roman"/>
            <w:lang w:val="en-US"/>
            <w:rPrChange w:id="1042" w:author="Bothoff-Shanahan,Meghan R.(Student)" w:date="2023-12-11T17:00:00Z">
              <w:rPr>
                <w:rFonts w:eastAsia="Times New Roman"/>
                <w:color w:val="980000"/>
                <w:lang w:val="en-US"/>
              </w:rPr>
            </w:rPrChange>
          </w:rPr>
          <w:t>species. This finding, consistent with less score variability seen in Figure 1, resonates with the paper's analysis of shared stress response and repair mechanisms between these species.</w:t>
        </w:r>
      </w:ins>
    </w:p>
    <w:p w14:paraId="2FB63BE2" w14:textId="77777777" w:rsidR="00A37D6B" w:rsidRPr="00A37D6B" w:rsidRDefault="00A37D6B" w:rsidP="00A37D6B">
      <w:pPr>
        <w:spacing w:line="240" w:lineRule="auto"/>
        <w:rPr>
          <w:ins w:id="1043" w:author="Bothoff-Shanahan,Meghan R.(Student)" w:date="2023-12-11T16:59:00Z"/>
          <w:rFonts w:ascii="Times New Roman" w:eastAsia="Times New Roman" w:hAnsi="Times New Roman" w:cs="Times New Roman"/>
          <w:sz w:val="24"/>
          <w:szCs w:val="24"/>
          <w:lang w:val="en-US"/>
        </w:rPr>
      </w:pPr>
    </w:p>
    <w:p w14:paraId="7D2416C1" w14:textId="77777777" w:rsidR="00A37D6B" w:rsidRPr="00A37D6B" w:rsidRDefault="00A37D6B" w:rsidP="00A37D6B">
      <w:pPr>
        <w:spacing w:line="480" w:lineRule="auto"/>
        <w:rPr>
          <w:ins w:id="1044" w:author="Bothoff-Shanahan,Meghan R.(Student)" w:date="2023-12-11T16:59:00Z"/>
          <w:rFonts w:ascii="Times New Roman" w:eastAsia="Times New Roman" w:hAnsi="Times New Roman" w:cs="Times New Roman"/>
          <w:sz w:val="24"/>
          <w:szCs w:val="24"/>
          <w:lang w:val="en-US"/>
        </w:rPr>
      </w:pPr>
      <w:ins w:id="1045" w:author="Bothoff-Shanahan,Meghan R.(Student)" w:date="2023-12-11T16:59:00Z">
        <w:r w:rsidRPr="00A37D6B">
          <w:rPr>
            <w:rFonts w:eastAsia="Times New Roman"/>
            <w:lang w:val="en-US"/>
            <w:rPrChange w:id="1046" w:author="Bothoff-Shanahan,Meghan R.(Student)" w:date="2023-12-11T17:00:00Z">
              <w:rPr>
                <w:rFonts w:eastAsia="Times New Roman"/>
                <w:color w:val="980000"/>
                <w:lang w:val="en-US"/>
              </w:rPr>
            </w:rPrChange>
          </w:rPr>
          <w:t xml:space="preserve">In contrast, this study reveals a broader range of scores for </w:t>
        </w:r>
        <w:proofErr w:type="spellStart"/>
        <w:r w:rsidRPr="00A37D6B">
          <w:rPr>
            <w:rFonts w:eastAsia="Times New Roman"/>
            <w:lang w:val="en-US"/>
            <w:rPrChange w:id="1047" w:author="Bothoff-Shanahan,Meghan R.(Student)" w:date="2023-12-11T17:00:00Z">
              <w:rPr>
                <w:rFonts w:eastAsia="Times New Roman"/>
                <w:color w:val="980000"/>
                <w:lang w:val="en-US"/>
              </w:rPr>
            </w:rPrChange>
          </w:rPr>
          <w:t>PNPase</w:t>
        </w:r>
        <w:proofErr w:type="spellEnd"/>
        <w:r w:rsidRPr="00A37D6B">
          <w:rPr>
            <w:rFonts w:eastAsia="Times New Roman"/>
            <w:lang w:val="en-US"/>
            <w:rPrChange w:id="1048" w:author="Bothoff-Shanahan,Meghan R.(Student)" w:date="2023-12-11T17:00:00Z">
              <w:rPr>
                <w:rFonts w:eastAsia="Times New Roman"/>
                <w:color w:val="980000"/>
                <w:lang w:val="en-US"/>
              </w:rPr>
            </w:rPrChange>
          </w:rPr>
          <w:t xml:space="preserve">, indicating diverse genetic similarities and potential functional adaptations across species depicted in Figure 2's bimodal distribution of BLAST scores. This diversity suggests unique evolutionary pressures faced by </w:t>
        </w:r>
        <w:r w:rsidRPr="00A37D6B">
          <w:rPr>
            <w:rFonts w:eastAsia="Times New Roman"/>
            <w:i/>
            <w:iCs/>
            <w:lang w:val="en-US"/>
            <w:rPrChange w:id="1049" w:author="Bothoff-Shanahan,Meghan R.(Student)" w:date="2023-12-11T17:00:00Z">
              <w:rPr>
                <w:rFonts w:eastAsia="Times New Roman"/>
                <w:i/>
                <w:iCs/>
                <w:color w:val="980000"/>
                <w:lang w:val="en-US"/>
              </w:rPr>
            </w:rPrChange>
          </w:rPr>
          <w:t>T. thermophilus</w:t>
        </w:r>
        <w:r w:rsidRPr="00A37D6B">
          <w:rPr>
            <w:rFonts w:eastAsia="Times New Roman"/>
            <w:lang w:val="en-US"/>
            <w:rPrChange w:id="1050" w:author="Bothoff-Shanahan,Meghan R.(Student)" w:date="2023-12-11T17:00:00Z">
              <w:rPr>
                <w:rFonts w:eastAsia="Times New Roman"/>
                <w:color w:val="980000"/>
                <w:lang w:val="en-US"/>
              </w:rPr>
            </w:rPrChange>
          </w:rPr>
          <w:t xml:space="preserve">, echoing Omelchenko et. </w:t>
        </w:r>
        <w:proofErr w:type="spellStart"/>
        <w:r w:rsidRPr="00A37D6B">
          <w:rPr>
            <w:rFonts w:eastAsia="Times New Roman"/>
            <w:lang w:val="en-US"/>
            <w:rPrChange w:id="1051" w:author="Bothoff-Shanahan,Meghan R.(Student)" w:date="2023-12-11T17:00:00Z">
              <w:rPr>
                <w:rFonts w:eastAsia="Times New Roman"/>
                <w:color w:val="980000"/>
                <w:lang w:val="en-US"/>
              </w:rPr>
            </w:rPrChange>
          </w:rPr>
          <w:t>al’s</w:t>
        </w:r>
        <w:proofErr w:type="spellEnd"/>
        <w:r w:rsidRPr="00A37D6B">
          <w:rPr>
            <w:rFonts w:eastAsia="Times New Roman"/>
            <w:lang w:val="en-US"/>
            <w:rPrChange w:id="1052" w:author="Bothoff-Shanahan,Meghan R.(Student)" w:date="2023-12-11T17:00:00Z">
              <w:rPr>
                <w:rFonts w:eastAsia="Times New Roman"/>
                <w:color w:val="980000"/>
                <w:lang w:val="en-US"/>
              </w:rPr>
            </w:rPrChange>
          </w:rPr>
          <w:t xml:space="preserve"> observation of gene acquisition from other thermophiles.</w:t>
        </w:r>
      </w:ins>
    </w:p>
    <w:p w14:paraId="6C89D928" w14:textId="77777777" w:rsidR="00A37D6B" w:rsidRPr="00A37D6B" w:rsidRDefault="00A37D6B" w:rsidP="00A37D6B">
      <w:pPr>
        <w:spacing w:line="240" w:lineRule="auto"/>
        <w:rPr>
          <w:ins w:id="1053" w:author="Bothoff-Shanahan,Meghan R.(Student)" w:date="2023-12-11T16:59:00Z"/>
          <w:rFonts w:ascii="Times New Roman" w:eastAsia="Times New Roman" w:hAnsi="Times New Roman" w:cs="Times New Roman"/>
          <w:sz w:val="24"/>
          <w:szCs w:val="24"/>
          <w:lang w:val="en-US"/>
        </w:rPr>
      </w:pPr>
    </w:p>
    <w:p w14:paraId="7F5CB4DC" w14:textId="77777777" w:rsidR="00A37D6B" w:rsidRPr="00A37D6B" w:rsidRDefault="00A37D6B" w:rsidP="00A37D6B">
      <w:pPr>
        <w:spacing w:line="480" w:lineRule="auto"/>
        <w:rPr>
          <w:ins w:id="1054" w:author="Bothoff-Shanahan,Meghan R.(Student)" w:date="2023-12-11T16:59:00Z"/>
          <w:rFonts w:ascii="Times New Roman" w:eastAsia="Times New Roman" w:hAnsi="Times New Roman" w:cs="Times New Roman"/>
          <w:sz w:val="24"/>
          <w:szCs w:val="24"/>
          <w:lang w:val="en-US"/>
        </w:rPr>
      </w:pPr>
      <w:ins w:id="1055" w:author="Bothoff-Shanahan,Meghan R.(Student)" w:date="2023-12-11T16:59:00Z">
        <w:r w:rsidRPr="00A37D6B">
          <w:rPr>
            <w:rFonts w:eastAsia="Times New Roman"/>
            <w:lang w:val="en-US"/>
            <w:rPrChange w:id="1056" w:author="Bothoff-Shanahan,Meghan R.(Student)" w:date="2023-12-11T17:00:00Z">
              <w:rPr>
                <w:rFonts w:eastAsia="Times New Roman"/>
                <w:color w:val="980000"/>
                <w:lang w:val="en-US"/>
              </w:rPr>
            </w:rPrChange>
          </w:rPr>
          <w:t>The DNA polymerase I gene (</w:t>
        </w:r>
        <w:proofErr w:type="spellStart"/>
        <w:r w:rsidRPr="00A37D6B">
          <w:rPr>
            <w:rFonts w:eastAsia="Times New Roman"/>
            <w:lang w:val="en-US"/>
            <w:rPrChange w:id="1057" w:author="Bothoff-Shanahan,Meghan R.(Student)" w:date="2023-12-11T17:00:00Z">
              <w:rPr>
                <w:rFonts w:eastAsia="Times New Roman"/>
                <w:color w:val="980000"/>
                <w:lang w:val="en-US"/>
              </w:rPr>
            </w:rPrChange>
          </w:rPr>
          <w:t>PolA</w:t>
        </w:r>
        <w:proofErr w:type="spellEnd"/>
        <w:r w:rsidRPr="00A37D6B">
          <w:rPr>
            <w:rFonts w:eastAsia="Times New Roman"/>
            <w:lang w:val="en-US"/>
            <w:rPrChange w:id="1058" w:author="Bothoff-Shanahan,Meghan R.(Student)" w:date="2023-12-11T17:00:00Z">
              <w:rPr>
                <w:rFonts w:eastAsia="Times New Roman"/>
                <w:color w:val="980000"/>
                <w:lang w:val="en-US"/>
              </w:rPr>
            </w:rPrChange>
          </w:rPr>
          <w:t xml:space="preserve">) in the analysis displayed significant score variability (scores ranging from 371 to 136, e-values from 1.65e-88 to 1.36e-25), reflecting conserved core functions amid sequence diversity, likely due to species-specific environmental adaptations. This variability, highlighted in Figure 1, may indicate adaptations unique to </w:t>
        </w:r>
        <w:r w:rsidRPr="00A37D6B">
          <w:rPr>
            <w:rFonts w:eastAsia="Times New Roman"/>
            <w:i/>
            <w:iCs/>
            <w:lang w:val="en-US"/>
            <w:rPrChange w:id="1059" w:author="Bothoff-Shanahan,Meghan R.(Student)" w:date="2023-12-11T17:00:00Z">
              <w:rPr>
                <w:rFonts w:eastAsia="Times New Roman"/>
                <w:i/>
                <w:iCs/>
                <w:color w:val="980000"/>
                <w:lang w:val="en-US"/>
              </w:rPr>
            </w:rPrChange>
          </w:rPr>
          <w:t>T. thermophilus</w:t>
        </w:r>
        <w:r w:rsidRPr="00A37D6B">
          <w:rPr>
            <w:rFonts w:eastAsia="Times New Roman"/>
            <w:lang w:val="en-US"/>
            <w:rPrChange w:id="1060" w:author="Bothoff-Shanahan,Meghan R.(Student)" w:date="2023-12-11T17:00:00Z">
              <w:rPr>
                <w:rFonts w:eastAsia="Times New Roman"/>
                <w:color w:val="980000"/>
                <w:lang w:val="en-US"/>
              </w:rPr>
            </w:rPrChange>
          </w:rPr>
          <w:t xml:space="preserve">, consistent with the suggestion in Omelchenko et. </w:t>
        </w:r>
        <w:proofErr w:type="spellStart"/>
        <w:r w:rsidRPr="00A37D6B">
          <w:rPr>
            <w:rFonts w:eastAsia="Times New Roman"/>
            <w:lang w:val="en-US"/>
            <w:rPrChange w:id="1061" w:author="Bothoff-Shanahan,Meghan R.(Student)" w:date="2023-12-11T17:00:00Z">
              <w:rPr>
                <w:rFonts w:eastAsia="Times New Roman"/>
                <w:color w:val="980000"/>
                <w:lang w:val="en-US"/>
              </w:rPr>
            </w:rPrChange>
          </w:rPr>
          <w:t>al’s</w:t>
        </w:r>
        <w:proofErr w:type="spellEnd"/>
        <w:r w:rsidRPr="00A37D6B">
          <w:rPr>
            <w:rFonts w:eastAsia="Times New Roman"/>
            <w:lang w:val="en-US"/>
            <w:rPrChange w:id="1062" w:author="Bothoff-Shanahan,Meghan R.(Student)" w:date="2023-12-11T17:00:00Z">
              <w:rPr>
                <w:rFonts w:eastAsia="Times New Roman"/>
                <w:color w:val="980000"/>
                <w:lang w:val="en-US"/>
              </w:rPr>
            </w:rPrChange>
          </w:rPr>
          <w:t xml:space="preserve"> paper of mesophilic common ancestors and distinct traits acquired via HGT.</w:t>
        </w:r>
      </w:ins>
    </w:p>
    <w:p w14:paraId="22935A54" w14:textId="77777777" w:rsidR="00A37D6B" w:rsidRPr="00A37D6B" w:rsidRDefault="00A37D6B" w:rsidP="00A37D6B">
      <w:pPr>
        <w:spacing w:line="240" w:lineRule="auto"/>
        <w:rPr>
          <w:ins w:id="1063" w:author="Bothoff-Shanahan,Meghan R.(Student)" w:date="2023-12-11T16:59:00Z"/>
          <w:rFonts w:ascii="Times New Roman" w:eastAsia="Times New Roman" w:hAnsi="Times New Roman" w:cs="Times New Roman"/>
          <w:sz w:val="24"/>
          <w:szCs w:val="24"/>
          <w:lang w:val="en-US"/>
        </w:rPr>
      </w:pPr>
    </w:p>
    <w:p w14:paraId="09FD0C7B" w14:textId="27DA9420" w:rsidR="00A37D6B" w:rsidRPr="00A37D6B" w:rsidRDefault="002E5F7A" w:rsidP="00A37D6B">
      <w:pPr>
        <w:spacing w:line="480" w:lineRule="auto"/>
        <w:rPr>
          <w:ins w:id="1064" w:author="Bothoff-Shanahan,Meghan R.(Student)" w:date="2023-12-11T16:59:00Z"/>
          <w:rFonts w:ascii="Times New Roman" w:eastAsia="Times New Roman" w:hAnsi="Times New Roman" w:cs="Times New Roman"/>
          <w:sz w:val="24"/>
          <w:szCs w:val="24"/>
          <w:lang w:val="en-US"/>
        </w:rPr>
      </w:pPr>
      <w:ins w:id="1065" w:author="Bothoff-Shanahan,Meghan R.(Student)" w:date="2023-12-12T16:42:00Z">
        <w:r>
          <w:rPr>
            <w:rFonts w:eastAsia="Times New Roman"/>
            <w:lang w:val="en-US"/>
          </w:rPr>
          <w:t>The</w:t>
        </w:r>
      </w:ins>
      <w:ins w:id="1066" w:author="Bothoff-Shanahan,Meghan R.(Student)" w:date="2023-12-11T16:59:00Z">
        <w:r w:rsidR="00A37D6B" w:rsidRPr="00A37D6B">
          <w:rPr>
            <w:rFonts w:eastAsia="Times New Roman"/>
            <w:lang w:val="en-US"/>
            <w:rPrChange w:id="1067" w:author="Bothoff-Shanahan,Meghan R.(Student)" w:date="2023-12-11T17:00:00Z">
              <w:rPr>
                <w:rFonts w:eastAsia="Times New Roman"/>
                <w:color w:val="980000"/>
                <w:lang w:val="en-US"/>
              </w:rPr>
            </w:rPrChange>
          </w:rPr>
          <w:t xml:space="preserve"> observation of lower BLAST scores for genes like </w:t>
        </w:r>
        <w:proofErr w:type="spellStart"/>
        <w:r w:rsidR="00A37D6B" w:rsidRPr="00A37D6B">
          <w:rPr>
            <w:rFonts w:eastAsia="Times New Roman"/>
            <w:lang w:val="en-US"/>
            <w:rPrChange w:id="1068" w:author="Bothoff-Shanahan,Meghan R.(Student)" w:date="2023-12-11T17:00:00Z">
              <w:rPr>
                <w:rFonts w:eastAsia="Times New Roman"/>
                <w:color w:val="980000"/>
                <w:lang w:val="en-US"/>
              </w:rPr>
            </w:rPrChange>
          </w:rPr>
          <w:t>DdrA</w:t>
        </w:r>
        <w:proofErr w:type="spellEnd"/>
        <w:r w:rsidR="00A37D6B" w:rsidRPr="00A37D6B">
          <w:rPr>
            <w:rFonts w:eastAsia="Times New Roman"/>
            <w:lang w:val="en-US"/>
            <w:rPrChange w:id="1069" w:author="Bothoff-Shanahan,Meghan R.(Student)" w:date="2023-12-11T17:00:00Z">
              <w:rPr>
                <w:rFonts w:eastAsia="Times New Roman"/>
                <w:color w:val="980000"/>
                <w:lang w:val="en-US"/>
              </w:rPr>
            </w:rPrChange>
          </w:rPr>
          <w:t xml:space="preserve">, </w:t>
        </w:r>
        <w:proofErr w:type="spellStart"/>
        <w:r w:rsidR="00A37D6B" w:rsidRPr="00A37D6B">
          <w:rPr>
            <w:rFonts w:eastAsia="Times New Roman"/>
            <w:lang w:val="en-US"/>
            <w:rPrChange w:id="1070" w:author="Bothoff-Shanahan,Meghan R.(Student)" w:date="2023-12-11T17:00:00Z">
              <w:rPr>
                <w:rFonts w:eastAsia="Times New Roman"/>
                <w:color w:val="980000"/>
                <w:lang w:val="en-US"/>
              </w:rPr>
            </w:rPrChange>
          </w:rPr>
          <w:t>DdrC</w:t>
        </w:r>
        <w:proofErr w:type="spellEnd"/>
        <w:r w:rsidR="00A37D6B" w:rsidRPr="00A37D6B">
          <w:rPr>
            <w:rFonts w:eastAsia="Times New Roman"/>
            <w:lang w:val="en-US"/>
            <w:rPrChange w:id="1071" w:author="Bothoff-Shanahan,Meghan R.(Student)" w:date="2023-12-11T17:00:00Z">
              <w:rPr>
                <w:rFonts w:eastAsia="Times New Roman"/>
                <w:color w:val="980000"/>
                <w:lang w:val="en-US"/>
              </w:rPr>
            </w:rPrChange>
          </w:rPr>
          <w:t xml:space="preserve">, Ku, DPS, and </w:t>
        </w:r>
        <w:proofErr w:type="spellStart"/>
        <w:r w:rsidR="00A37D6B" w:rsidRPr="00A37D6B">
          <w:rPr>
            <w:rFonts w:eastAsia="Times New Roman"/>
            <w:lang w:val="en-US"/>
            <w:rPrChange w:id="1072" w:author="Bothoff-Shanahan,Meghan R.(Student)" w:date="2023-12-11T17:00:00Z">
              <w:rPr>
                <w:rFonts w:eastAsia="Times New Roman"/>
                <w:color w:val="980000"/>
                <w:lang w:val="en-US"/>
              </w:rPr>
            </w:rPrChange>
          </w:rPr>
          <w:t>IrrE</w:t>
        </w:r>
        <w:proofErr w:type="spellEnd"/>
        <w:r w:rsidR="00A37D6B" w:rsidRPr="00A37D6B">
          <w:rPr>
            <w:rFonts w:eastAsia="Times New Roman"/>
            <w:lang w:val="en-US"/>
            <w:rPrChange w:id="1073" w:author="Bothoff-Shanahan,Meghan R.(Student)" w:date="2023-12-11T17:00:00Z">
              <w:rPr>
                <w:rFonts w:eastAsia="Times New Roman"/>
                <w:color w:val="980000"/>
                <w:lang w:val="en-US"/>
              </w:rPr>
            </w:rPrChange>
          </w:rPr>
          <w:t xml:space="preserve"> aligns with the finding that</w:t>
        </w:r>
        <w:r w:rsidR="00A37D6B" w:rsidRPr="00A37D6B">
          <w:rPr>
            <w:rFonts w:eastAsia="Times New Roman"/>
            <w:i/>
            <w:iCs/>
            <w:lang w:val="en-US"/>
            <w:rPrChange w:id="1074" w:author="Bothoff-Shanahan,Meghan R.(Student)" w:date="2023-12-11T17:00:00Z">
              <w:rPr>
                <w:rFonts w:eastAsia="Times New Roman"/>
                <w:i/>
                <w:iCs/>
                <w:color w:val="980000"/>
                <w:lang w:val="en-US"/>
              </w:rPr>
            </w:rPrChange>
          </w:rPr>
          <w:t xml:space="preserve"> D. </w:t>
        </w:r>
        <w:proofErr w:type="spellStart"/>
        <w:r w:rsidR="00A37D6B" w:rsidRPr="00A37D6B">
          <w:rPr>
            <w:rFonts w:eastAsia="Times New Roman"/>
            <w:i/>
            <w:iCs/>
            <w:lang w:val="en-US"/>
            <w:rPrChange w:id="1075" w:author="Bothoff-Shanahan,Meghan R.(Student)" w:date="2023-12-11T17:00:00Z">
              <w:rPr>
                <w:rFonts w:eastAsia="Times New Roman"/>
                <w:i/>
                <w:iCs/>
                <w:color w:val="980000"/>
                <w:lang w:val="en-US"/>
              </w:rPr>
            </w:rPrChange>
          </w:rPr>
          <w:t>radiodurans</w:t>
        </w:r>
        <w:proofErr w:type="spellEnd"/>
        <w:r w:rsidR="00A37D6B" w:rsidRPr="00A37D6B">
          <w:rPr>
            <w:rFonts w:eastAsia="Times New Roman"/>
            <w:lang w:val="en-US"/>
            <w:rPrChange w:id="1076" w:author="Bothoff-Shanahan,Meghan R.(Student)" w:date="2023-12-11T17:00:00Z">
              <w:rPr>
                <w:rFonts w:eastAsia="Times New Roman"/>
                <w:color w:val="980000"/>
                <w:lang w:val="en-US"/>
              </w:rPr>
            </w:rPrChange>
          </w:rPr>
          <w:t xml:space="preserve"> has several unique repair proteins absent in</w:t>
        </w:r>
        <w:r w:rsidR="00A37D6B" w:rsidRPr="00A37D6B">
          <w:rPr>
            <w:rFonts w:eastAsia="Times New Roman"/>
            <w:i/>
            <w:iCs/>
            <w:lang w:val="en-US"/>
            <w:rPrChange w:id="1077" w:author="Bothoff-Shanahan,Meghan R.(Student)" w:date="2023-12-11T17:00:00Z">
              <w:rPr>
                <w:rFonts w:eastAsia="Times New Roman"/>
                <w:i/>
                <w:iCs/>
                <w:color w:val="980000"/>
                <w:lang w:val="en-US"/>
              </w:rPr>
            </w:rPrChange>
          </w:rPr>
          <w:t xml:space="preserve"> T. </w:t>
        </w:r>
        <w:r w:rsidR="00A37D6B" w:rsidRPr="00A37D6B">
          <w:rPr>
            <w:rFonts w:eastAsia="Times New Roman"/>
            <w:i/>
            <w:iCs/>
            <w:lang w:val="en-US"/>
            <w:rPrChange w:id="1078" w:author="Bothoff-Shanahan,Meghan R.(Student)" w:date="2023-12-11T17:00:00Z">
              <w:rPr>
                <w:rFonts w:eastAsia="Times New Roman"/>
                <w:i/>
                <w:iCs/>
                <w:color w:val="980000"/>
                <w:lang w:val="en-US"/>
              </w:rPr>
            </w:rPrChange>
          </w:rPr>
          <w:lastRenderedPageBreak/>
          <w:t>thermophilus</w:t>
        </w:r>
        <w:r w:rsidR="00A37D6B" w:rsidRPr="00A37D6B">
          <w:rPr>
            <w:rFonts w:eastAsia="Times New Roman"/>
            <w:lang w:val="en-US"/>
            <w:rPrChange w:id="1079" w:author="Bothoff-Shanahan,Meghan R.(Student)" w:date="2023-12-11T17:00:00Z">
              <w:rPr>
                <w:rFonts w:eastAsia="Times New Roman"/>
                <w:color w:val="980000"/>
                <w:lang w:val="en-US"/>
              </w:rPr>
            </w:rPrChange>
          </w:rPr>
          <w:t>.</w:t>
        </w:r>
      </w:ins>
      <w:ins w:id="1080" w:author="Bothoff-Shanahan,Meghan R.(Student)" w:date="2023-12-11T17:00:00Z">
        <w:r w:rsidR="00A37D6B" w:rsidRPr="00A37D6B">
          <w:rPr>
            <w:rFonts w:eastAsia="Times New Roman"/>
            <w:u w:val="single"/>
            <w:lang w:val="en-US"/>
            <w:rPrChange w:id="1081" w:author="Bothoff-Shanahan,Meghan R.(Student)" w:date="2023-12-11T17:00:00Z">
              <w:rPr>
                <w:rFonts w:eastAsia="Times New Roman"/>
                <w:color w:val="980000"/>
                <w:u w:val="single"/>
                <w:lang w:val="en-US"/>
              </w:rPr>
            </w:rPrChange>
          </w:rPr>
          <w:t>[6]</w:t>
        </w:r>
      </w:ins>
      <w:ins w:id="1082" w:author="Bothoff-Shanahan,Meghan R.(Student)" w:date="2023-12-11T16:59:00Z">
        <w:r w:rsidR="00A37D6B" w:rsidRPr="00A37D6B">
          <w:rPr>
            <w:rFonts w:eastAsia="Times New Roman"/>
            <w:lang w:val="en-US"/>
            <w:rPrChange w:id="1083" w:author="Bothoff-Shanahan,Meghan R.(Student)" w:date="2023-12-11T17:00:00Z">
              <w:rPr>
                <w:rFonts w:eastAsia="Times New Roman"/>
                <w:color w:val="980000"/>
                <w:lang w:val="en-US"/>
              </w:rPr>
            </w:rPrChange>
          </w:rPr>
          <w:t xml:space="preserve"> This implies different evolutionary trajectories for these organisms, supported by the bimodal distribution of BLAST scores in Figure 2, signifying distinct gene groups and evolutionary paths.</w:t>
        </w:r>
      </w:ins>
    </w:p>
    <w:p w14:paraId="4BD4747E" w14:textId="77777777" w:rsidR="00A37D6B" w:rsidRPr="00A37D6B" w:rsidRDefault="00A37D6B" w:rsidP="00A37D6B">
      <w:pPr>
        <w:spacing w:line="240" w:lineRule="auto"/>
        <w:rPr>
          <w:ins w:id="1084" w:author="Bothoff-Shanahan,Meghan R.(Student)" w:date="2023-12-11T16:59:00Z"/>
          <w:rFonts w:ascii="Times New Roman" w:eastAsia="Times New Roman" w:hAnsi="Times New Roman" w:cs="Times New Roman"/>
          <w:sz w:val="24"/>
          <w:szCs w:val="24"/>
          <w:lang w:val="en-US"/>
        </w:rPr>
      </w:pPr>
    </w:p>
    <w:p w14:paraId="3085ED40" w14:textId="77777777" w:rsidR="00A37D6B" w:rsidRPr="00A37D6B" w:rsidRDefault="00A37D6B" w:rsidP="00A37D6B">
      <w:pPr>
        <w:spacing w:line="480" w:lineRule="auto"/>
        <w:rPr>
          <w:ins w:id="1085" w:author="Bothoff-Shanahan,Meghan R.(Student)" w:date="2023-12-11T16:59:00Z"/>
          <w:rFonts w:ascii="Times New Roman" w:eastAsia="Times New Roman" w:hAnsi="Times New Roman" w:cs="Times New Roman"/>
          <w:sz w:val="24"/>
          <w:szCs w:val="24"/>
          <w:lang w:val="en-US"/>
        </w:rPr>
      </w:pPr>
      <w:ins w:id="1086" w:author="Bothoff-Shanahan,Meghan R.(Student)" w:date="2023-12-11T16:59:00Z">
        <w:r w:rsidRPr="00A37D6B">
          <w:rPr>
            <w:rFonts w:eastAsia="Times New Roman"/>
            <w:lang w:val="en-US"/>
            <w:rPrChange w:id="1087" w:author="Bothoff-Shanahan,Meghan R.(Student)" w:date="2023-12-11T17:00:00Z">
              <w:rPr>
                <w:rFonts w:eastAsia="Times New Roman"/>
                <w:color w:val="980000"/>
                <w:lang w:val="en-US"/>
              </w:rPr>
            </w:rPrChange>
          </w:rPr>
          <w:t xml:space="preserve">Figure 3 further contextualizes these findings by showing a high frequency of hits for </w:t>
        </w:r>
        <w:r w:rsidRPr="00A37D6B">
          <w:rPr>
            <w:rFonts w:eastAsia="Times New Roman"/>
            <w:i/>
            <w:iCs/>
            <w:lang w:val="en-US"/>
            <w:rPrChange w:id="1088" w:author="Bothoff-Shanahan,Meghan R.(Student)" w:date="2023-12-11T17:00:00Z">
              <w:rPr>
                <w:rFonts w:eastAsia="Times New Roman"/>
                <w:i/>
                <w:iCs/>
                <w:color w:val="980000"/>
                <w:lang w:val="en-US"/>
              </w:rPr>
            </w:rPrChange>
          </w:rPr>
          <w:t>Pseudomonas aeruginosa</w:t>
        </w:r>
        <w:r w:rsidRPr="00A37D6B">
          <w:rPr>
            <w:rFonts w:eastAsia="Times New Roman"/>
            <w:lang w:val="en-US"/>
            <w:rPrChange w:id="1089" w:author="Bothoff-Shanahan,Meghan R.(Student)" w:date="2023-12-11T17:00:00Z">
              <w:rPr>
                <w:rFonts w:eastAsia="Times New Roman"/>
                <w:color w:val="980000"/>
                <w:lang w:val="en-US"/>
              </w:rPr>
            </w:rPrChange>
          </w:rPr>
          <w:t xml:space="preserve">, indicating gene conservation or similarity. The frequent hits with species like </w:t>
        </w:r>
        <w:r w:rsidRPr="00A37D6B">
          <w:rPr>
            <w:rFonts w:eastAsia="Times New Roman"/>
            <w:i/>
            <w:iCs/>
            <w:lang w:val="en-US"/>
            <w:rPrChange w:id="1090" w:author="Bothoff-Shanahan,Meghan R.(Student)" w:date="2023-12-11T17:00:00Z">
              <w:rPr>
                <w:rFonts w:eastAsia="Times New Roman"/>
                <w:i/>
                <w:iCs/>
                <w:color w:val="980000"/>
                <w:lang w:val="en-US"/>
              </w:rPr>
            </w:rPrChange>
          </w:rPr>
          <w:t xml:space="preserve">Aeromonas </w:t>
        </w:r>
        <w:proofErr w:type="spellStart"/>
        <w:r w:rsidRPr="00A37D6B">
          <w:rPr>
            <w:rFonts w:eastAsia="Times New Roman"/>
            <w:i/>
            <w:iCs/>
            <w:lang w:val="en-US"/>
            <w:rPrChange w:id="1091" w:author="Bothoff-Shanahan,Meghan R.(Student)" w:date="2023-12-11T17:00:00Z">
              <w:rPr>
                <w:rFonts w:eastAsia="Times New Roman"/>
                <w:i/>
                <w:iCs/>
                <w:color w:val="980000"/>
                <w:lang w:val="en-US"/>
              </w:rPr>
            </w:rPrChange>
          </w:rPr>
          <w:t>hydrophila</w:t>
        </w:r>
        <w:proofErr w:type="spellEnd"/>
        <w:r w:rsidRPr="00A37D6B">
          <w:rPr>
            <w:rFonts w:eastAsia="Times New Roman"/>
            <w:i/>
            <w:iCs/>
            <w:lang w:val="en-US"/>
            <w:rPrChange w:id="1092" w:author="Bothoff-Shanahan,Meghan R.(Student)" w:date="2023-12-11T17:00:00Z">
              <w:rPr>
                <w:rFonts w:eastAsia="Times New Roman"/>
                <w:i/>
                <w:iCs/>
                <w:color w:val="980000"/>
                <w:lang w:val="en-US"/>
              </w:rPr>
            </w:rPrChange>
          </w:rPr>
          <w:t xml:space="preserve"> </w:t>
        </w:r>
        <w:r w:rsidRPr="00A37D6B">
          <w:rPr>
            <w:rFonts w:eastAsia="Times New Roman"/>
            <w:lang w:val="en-US"/>
            <w:rPrChange w:id="1093" w:author="Bothoff-Shanahan,Meghan R.(Student)" w:date="2023-12-11T17:00:00Z">
              <w:rPr>
                <w:rFonts w:eastAsia="Times New Roman"/>
                <w:color w:val="980000"/>
                <w:lang w:val="en-US"/>
              </w:rPr>
            </w:rPrChange>
          </w:rPr>
          <w:t>and</w:t>
        </w:r>
        <w:r w:rsidRPr="00A37D6B">
          <w:rPr>
            <w:rFonts w:eastAsia="Times New Roman"/>
            <w:i/>
            <w:iCs/>
            <w:lang w:val="en-US"/>
            <w:rPrChange w:id="1094" w:author="Bothoff-Shanahan,Meghan R.(Student)" w:date="2023-12-11T17:00:00Z">
              <w:rPr>
                <w:rFonts w:eastAsia="Times New Roman"/>
                <w:i/>
                <w:iCs/>
                <w:color w:val="980000"/>
                <w:lang w:val="en-US"/>
              </w:rPr>
            </w:rPrChange>
          </w:rPr>
          <w:t xml:space="preserve"> Thermus thermophilus</w:t>
        </w:r>
        <w:r w:rsidRPr="00A37D6B">
          <w:rPr>
            <w:rFonts w:eastAsia="Times New Roman"/>
            <w:lang w:val="en-US"/>
            <w:rPrChange w:id="1095" w:author="Bothoff-Shanahan,Meghan R.(Student)" w:date="2023-12-11T17:00:00Z">
              <w:rPr>
                <w:rFonts w:eastAsia="Times New Roman"/>
                <w:color w:val="980000"/>
                <w:lang w:val="en-US"/>
              </w:rPr>
            </w:rPrChange>
          </w:rPr>
          <w:t xml:space="preserve"> support the sharing of fundamental genetic elements across species, underscoring the complex nature of HGT.</w:t>
        </w:r>
      </w:ins>
    </w:p>
    <w:p w14:paraId="1CEB842C" w14:textId="77777777" w:rsidR="00A37D6B" w:rsidRPr="00A37D6B" w:rsidRDefault="00A37D6B" w:rsidP="00A37D6B">
      <w:pPr>
        <w:spacing w:line="240" w:lineRule="auto"/>
        <w:rPr>
          <w:ins w:id="1096" w:author="Bothoff-Shanahan,Meghan R.(Student)" w:date="2023-12-11T16:59:00Z"/>
          <w:rFonts w:ascii="Times New Roman" w:eastAsia="Times New Roman" w:hAnsi="Times New Roman" w:cs="Times New Roman"/>
          <w:sz w:val="24"/>
          <w:szCs w:val="24"/>
          <w:lang w:val="en-US"/>
        </w:rPr>
      </w:pPr>
    </w:p>
    <w:p w14:paraId="123A503F" w14:textId="77777777" w:rsidR="00A37D6B" w:rsidRPr="00A37D6B" w:rsidRDefault="00A37D6B" w:rsidP="00A37D6B">
      <w:pPr>
        <w:spacing w:line="480" w:lineRule="auto"/>
        <w:rPr>
          <w:ins w:id="1097" w:author="Bothoff-Shanahan,Meghan R.(Student)" w:date="2023-12-11T16:59:00Z"/>
          <w:rFonts w:ascii="Times New Roman" w:eastAsia="Times New Roman" w:hAnsi="Times New Roman" w:cs="Times New Roman"/>
          <w:sz w:val="24"/>
          <w:szCs w:val="24"/>
          <w:lang w:val="en-US"/>
        </w:rPr>
      </w:pPr>
      <w:proofErr w:type="spellStart"/>
      <w:ins w:id="1098" w:author="Bothoff-Shanahan,Meghan R.(Student)" w:date="2023-12-11T16:59:00Z">
        <w:r w:rsidRPr="00A37D6B">
          <w:rPr>
            <w:rFonts w:eastAsia="Times New Roman"/>
            <w:b/>
            <w:bCs/>
            <w:i/>
            <w:iCs/>
            <w:sz w:val="24"/>
            <w:szCs w:val="24"/>
            <w:lang w:val="en-US"/>
            <w:rPrChange w:id="1099" w:author="Bothoff-Shanahan,Meghan R.(Student)" w:date="2023-12-11T17:00:00Z">
              <w:rPr>
                <w:rFonts w:eastAsia="Times New Roman"/>
                <w:b/>
                <w:bCs/>
                <w:i/>
                <w:iCs/>
                <w:color w:val="980000"/>
                <w:sz w:val="24"/>
                <w:szCs w:val="24"/>
                <w:lang w:val="en-US"/>
              </w:rPr>
            </w:rPrChange>
          </w:rPr>
          <w:t>Deinococcus</w:t>
        </w:r>
        <w:proofErr w:type="spellEnd"/>
        <w:r w:rsidRPr="00A37D6B">
          <w:rPr>
            <w:rFonts w:eastAsia="Times New Roman"/>
            <w:b/>
            <w:bCs/>
            <w:i/>
            <w:iCs/>
            <w:sz w:val="24"/>
            <w:szCs w:val="24"/>
            <w:lang w:val="en-US"/>
            <w:rPrChange w:id="1100" w:author="Bothoff-Shanahan,Meghan R.(Student)" w:date="2023-12-11T17:00:00Z">
              <w:rPr>
                <w:rFonts w:eastAsia="Times New Roman"/>
                <w:b/>
                <w:bCs/>
                <w:i/>
                <w:iCs/>
                <w:color w:val="980000"/>
                <w:sz w:val="24"/>
                <w:szCs w:val="24"/>
                <w:lang w:val="en-US"/>
              </w:rPr>
            </w:rPrChange>
          </w:rPr>
          <w:t xml:space="preserve"> </w:t>
        </w:r>
        <w:proofErr w:type="spellStart"/>
        <w:r w:rsidRPr="00A37D6B">
          <w:rPr>
            <w:rFonts w:eastAsia="Times New Roman"/>
            <w:b/>
            <w:bCs/>
            <w:i/>
            <w:iCs/>
            <w:sz w:val="24"/>
            <w:szCs w:val="24"/>
            <w:lang w:val="en-US"/>
            <w:rPrChange w:id="1101" w:author="Bothoff-Shanahan,Meghan R.(Student)" w:date="2023-12-11T17:00:00Z">
              <w:rPr>
                <w:rFonts w:eastAsia="Times New Roman"/>
                <w:b/>
                <w:bCs/>
                <w:i/>
                <w:iCs/>
                <w:color w:val="980000"/>
                <w:sz w:val="24"/>
                <w:szCs w:val="24"/>
                <w:lang w:val="en-US"/>
              </w:rPr>
            </w:rPrChange>
          </w:rPr>
          <w:t>deserti</w:t>
        </w:r>
        <w:proofErr w:type="spellEnd"/>
        <w:r w:rsidRPr="00A37D6B">
          <w:rPr>
            <w:rFonts w:eastAsia="Times New Roman"/>
            <w:b/>
            <w:bCs/>
            <w:i/>
            <w:iCs/>
            <w:sz w:val="24"/>
            <w:szCs w:val="24"/>
            <w:lang w:val="en-US"/>
            <w:rPrChange w:id="1102" w:author="Bothoff-Shanahan,Meghan R.(Student)" w:date="2023-12-11T17:00:00Z">
              <w:rPr>
                <w:rFonts w:eastAsia="Times New Roman"/>
                <w:b/>
                <w:bCs/>
                <w:i/>
                <w:iCs/>
                <w:color w:val="980000"/>
                <w:sz w:val="24"/>
                <w:szCs w:val="24"/>
                <w:lang w:val="en-US"/>
              </w:rPr>
            </w:rPrChange>
          </w:rPr>
          <w:t>:</w:t>
        </w:r>
      </w:ins>
    </w:p>
    <w:p w14:paraId="62254691" w14:textId="7CA01326" w:rsidR="00A37D6B" w:rsidRPr="00A37D6B" w:rsidRDefault="00A37D6B" w:rsidP="00A37D6B">
      <w:pPr>
        <w:spacing w:line="480" w:lineRule="auto"/>
        <w:rPr>
          <w:ins w:id="1103" w:author="Bothoff-Shanahan,Meghan R.(Student)" w:date="2023-12-11T16:59:00Z"/>
          <w:rFonts w:ascii="Times New Roman" w:eastAsia="Times New Roman" w:hAnsi="Times New Roman" w:cs="Times New Roman"/>
          <w:sz w:val="24"/>
          <w:szCs w:val="24"/>
          <w:lang w:val="en-US"/>
        </w:rPr>
      </w:pPr>
      <w:ins w:id="1104" w:author="Bothoff-Shanahan,Meghan R.(Student)" w:date="2023-12-11T16:59:00Z">
        <w:r w:rsidRPr="00A37D6B">
          <w:rPr>
            <w:rFonts w:eastAsia="Times New Roman"/>
            <w:lang w:val="en-US"/>
            <w:rPrChange w:id="1105" w:author="Bothoff-Shanahan,Meghan R.(Student)" w:date="2023-12-11T17:00:00Z">
              <w:rPr>
                <w:rFonts w:eastAsia="Times New Roman"/>
                <w:color w:val="980000"/>
                <w:lang w:val="en-US"/>
              </w:rPr>
            </w:rPrChange>
          </w:rPr>
          <w:t xml:space="preserve">The BLAST analysis of </w:t>
        </w:r>
        <w:r w:rsidRPr="00A37D6B">
          <w:rPr>
            <w:rFonts w:eastAsia="Times New Roman"/>
            <w:i/>
            <w:iCs/>
            <w:lang w:val="en-US"/>
            <w:rPrChange w:id="1106" w:author="Bothoff-Shanahan,Meghan R.(Student)" w:date="2023-12-11T17:00:00Z">
              <w:rPr>
                <w:rFonts w:eastAsia="Times New Roman"/>
                <w:i/>
                <w:iCs/>
                <w:color w:val="980000"/>
                <w:lang w:val="en-US"/>
              </w:rPr>
            </w:rPrChange>
          </w:rPr>
          <w:t xml:space="preserve">D. </w:t>
        </w:r>
        <w:proofErr w:type="spellStart"/>
        <w:r w:rsidRPr="00A37D6B">
          <w:rPr>
            <w:rFonts w:eastAsia="Times New Roman"/>
            <w:i/>
            <w:iCs/>
            <w:lang w:val="en-US"/>
            <w:rPrChange w:id="1107" w:author="Bothoff-Shanahan,Meghan R.(Student)" w:date="2023-12-11T17:00:00Z">
              <w:rPr>
                <w:rFonts w:eastAsia="Times New Roman"/>
                <w:i/>
                <w:iCs/>
                <w:color w:val="980000"/>
                <w:lang w:val="en-US"/>
              </w:rPr>
            </w:rPrChange>
          </w:rPr>
          <w:t>deserti</w:t>
        </w:r>
        <w:proofErr w:type="spellEnd"/>
        <w:r w:rsidRPr="00A37D6B">
          <w:rPr>
            <w:rFonts w:eastAsia="Times New Roman"/>
            <w:i/>
            <w:iCs/>
            <w:lang w:val="en-US"/>
            <w:rPrChange w:id="1108" w:author="Bothoff-Shanahan,Meghan R.(Student)" w:date="2023-12-11T17:00:00Z">
              <w:rPr>
                <w:rFonts w:eastAsia="Times New Roman"/>
                <w:i/>
                <w:iCs/>
                <w:color w:val="980000"/>
                <w:lang w:val="en-US"/>
              </w:rPr>
            </w:rPrChange>
          </w:rPr>
          <w:t xml:space="preserve"> </w:t>
        </w:r>
        <w:r w:rsidRPr="00A37D6B">
          <w:rPr>
            <w:rFonts w:eastAsia="Times New Roman"/>
            <w:lang w:val="en-US"/>
            <w:rPrChange w:id="1109" w:author="Bothoff-Shanahan,Meghan R.(Student)" w:date="2023-12-11T17:00:00Z">
              <w:rPr>
                <w:rFonts w:eastAsia="Times New Roman"/>
                <w:color w:val="980000"/>
                <w:lang w:val="en-US"/>
              </w:rPr>
            </w:rPrChange>
          </w:rPr>
          <w:t>presents a view of gene conservation, as illustrated in the histogram displaying BLAST scores (</w:t>
        </w:r>
        <w:r w:rsidRPr="00A37D6B">
          <w:rPr>
            <w:rFonts w:eastAsia="Times New Roman"/>
            <w:b/>
            <w:bCs/>
            <w:lang w:val="en-US"/>
            <w:rPrChange w:id="1110" w:author="Bothoff-Shanahan,Meghan R.(Student)" w:date="2023-12-11T17:00:00Z">
              <w:rPr>
                <w:rFonts w:eastAsia="Times New Roman"/>
                <w:b/>
                <w:bCs/>
                <w:color w:val="980000"/>
                <w:lang w:val="en-US"/>
              </w:rPr>
            </w:rPrChange>
          </w:rPr>
          <w:t>Fig. 5</w:t>
        </w:r>
        <w:r w:rsidRPr="00A37D6B">
          <w:rPr>
            <w:rFonts w:eastAsia="Times New Roman"/>
            <w:lang w:val="en-US"/>
            <w:rPrChange w:id="1111" w:author="Bothoff-Shanahan,Meghan R.(Student)" w:date="2023-12-11T17:00:00Z">
              <w:rPr>
                <w:rFonts w:eastAsia="Times New Roman"/>
                <w:color w:val="980000"/>
                <w:lang w:val="en-US"/>
              </w:rPr>
            </w:rPrChange>
          </w:rPr>
          <w:t xml:space="preserve">). This histogram shows a bimodal distribution, with peaks at both high and low ends. Scores around 250, such as the high score of 242.0 for the RecA gene, indicate robust conservation across various species, underscoring the gene’s importance in maintaining genome integrity. </w:t>
        </w:r>
      </w:ins>
      <w:ins w:id="1112" w:author="Bothoff-Shanahan,Meghan R.(Student)" w:date="2023-12-11T17:00:00Z">
        <w:r w:rsidRPr="00A37D6B">
          <w:rPr>
            <w:rFonts w:eastAsia="Times New Roman"/>
            <w:u w:val="single"/>
            <w:lang w:val="en-US"/>
            <w:rPrChange w:id="1113" w:author="Bothoff-Shanahan,Meghan R.(Student)" w:date="2023-12-11T17:00:00Z">
              <w:rPr>
                <w:rFonts w:eastAsia="Times New Roman"/>
                <w:color w:val="000000"/>
                <w:u w:val="single"/>
                <w:lang w:val="en-US"/>
              </w:rPr>
            </w:rPrChange>
          </w:rPr>
          <w:t>[9]</w:t>
        </w:r>
      </w:ins>
      <w:ins w:id="1114" w:author="Bothoff-Shanahan,Meghan R.(Student)" w:date="2023-12-11T16:59:00Z">
        <w:r w:rsidRPr="00A37D6B">
          <w:rPr>
            <w:rFonts w:eastAsia="Times New Roman"/>
            <w:lang w:val="en-US"/>
            <w:rPrChange w:id="1115" w:author="Bothoff-Shanahan,Meghan R.(Student)" w:date="2023-12-11T17:00:00Z">
              <w:rPr>
                <w:rFonts w:eastAsia="Times New Roman"/>
                <w:color w:val="980000"/>
                <w:lang w:val="en-US"/>
              </w:rPr>
            </w:rPrChange>
          </w:rPr>
          <w:t xml:space="preserve"> This high level of conservation is further emphasized by the unusual presence of three distinct RecA genes in</w:t>
        </w:r>
        <w:r w:rsidRPr="00A37D6B">
          <w:rPr>
            <w:rFonts w:eastAsia="Times New Roman"/>
            <w:i/>
            <w:iCs/>
            <w:lang w:val="en-US"/>
            <w:rPrChange w:id="1116" w:author="Bothoff-Shanahan,Meghan R.(Student)" w:date="2023-12-11T17:00:00Z">
              <w:rPr>
                <w:rFonts w:eastAsia="Times New Roman"/>
                <w:i/>
                <w:iCs/>
                <w:color w:val="980000"/>
                <w:lang w:val="en-US"/>
              </w:rPr>
            </w:rPrChange>
          </w:rPr>
          <w:t xml:space="preserve"> D. </w:t>
        </w:r>
        <w:proofErr w:type="spellStart"/>
        <w:r w:rsidRPr="00A37D6B">
          <w:rPr>
            <w:rFonts w:eastAsia="Times New Roman"/>
            <w:i/>
            <w:iCs/>
            <w:lang w:val="en-US"/>
            <w:rPrChange w:id="1117" w:author="Bothoff-Shanahan,Meghan R.(Student)" w:date="2023-12-11T17:00:00Z">
              <w:rPr>
                <w:rFonts w:eastAsia="Times New Roman"/>
                <w:i/>
                <w:iCs/>
                <w:color w:val="980000"/>
                <w:lang w:val="en-US"/>
              </w:rPr>
            </w:rPrChange>
          </w:rPr>
          <w:t>deserti</w:t>
        </w:r>
        <w:proofErr w:type="spellEnd"/>
        <w:r w:rsidRPr="00A37D6B">
          <w:rPr>
            <w:rFonts w:eastAsia="Times New Roman"/>
            <w:i/>
            <w:iCs/>
            <w:lang w:val="en-US"/>
            <w:rPrChange w:id="1118" w:author="Bothoff-Shanahan,Meghan R.(Student)" w:date="2023-12-11T17:00:00Z">
              <w:rPr>
                <w:rFonts w:eastAsia="Times New Roman"/>
                <w:i/>
                <w:iCs/>
                <w:color w:val="980000"/>
                <w:lang w:val="en-US"/>
              </w:rPr>
            </w:rPrChange>
          </w:rPr>
          <w:t>,</w:t>
        </w:r>
        <w:r w:rsidRPr="00A37D6B">
          <w:rPr>
            <w:rFonts w:eastAsia="Times New Roman"/>
            <w:lang w:val="en-US"/>
            <w:rPrChange w:id="1119" w:author="Bothoff-Shanahan,Meghan R.(Student)" w:date="2023-12-11T17:00:00Z">
              <w:rPr>
                <w:rFonts w:eastAsia="Times New Roman"/>
                <w:color w:val="980000"/>
                <w:lang w:val="en-US"/>
              </w:rPr>
            </w:rPrChange>
          </w:rPr>
          <w:t xml:space="preserve"> a rarity among bacteria that highlights its critical role in extreme radiation tolerance​​. </w:t>
        </w:r>
      </w:ins>
      <w:ins w:id="1120" w:author="Bothoff-Shanahan,Meghan R.(Student)" w:date="2023-12-11T17:00:00Z">
        <w:r w:rsidRPr="00A37D6B">
          <w:rPr>
            <w:rFonts w:eastAsia="Times New Roman"/>
            <w:u w:val="single"/>
            <w:lang w:val="en-US"/>
            <w:rPrChange w:id="1121" w:author="Bothoff-Shanahan,Meghan R.(Student)" w:date="2023-12-11T17:00:00Z">
              <w:rPr>
                <w:rFonts w:eastAsia="Times New Roman"/>
                <w:color w:val="000000"/>
                <w:u w:val="single"/>
                <w:lang w:val="en-US"/>
              </w:rPr>
            </w:rPrChange>
          </w:rPr>
          <w:t>[10]</w:t>
        </w:r>
      </w:ins>
      <w:ins w:id="1122" w:author="Bothoff-Shanahan,Meghan R.(Student)" w:date="2023-12-11T16:59:00Z">
        <w:r w:rsidRPr="00A37D6B">
          <w:rPr>
            <w:rFonts w:eastAsia="Times New Roman"/>
            <w:lang w:val="en-US"/>
            <w:rPrChange w:id="1123" w:author="Bothoff-Shanahan,Meghan R.(Student)" w:date="2023-12-11T17:00:00Z">
              <w:rPr>
                <w:rFonts w:eastAsia="Times New Roman"/>
                <w:color w:val="980000"/>
                <w:lang w:val="en-US"/>
              </w:rPr>
            </w:rPrChange>
          </w:rPr>
          <w:t xml:space="preserve"> In contrast, lower scores near 50, exemplified by the </w:t>
        </w:r>
        <w:proofErr w:type="spellStart"/>
        <w:r w:rsidRPr="00A37D6B">
          <w:rPr>
            <w:rFonts w:eastAsia="Times New Roman"/>
            <w:lang w:val="en-US"/>
            <w:rPrChange w:id="1124" w:author="Bothoff-Shanahan,Meghan R.(Student)" w:date="2023-12-11T17:00:00Z">
              <w:rPr>
                <w:rFonts w:eastAsia="Times New Roman"/>
                <w:color w:val="980000"/>
                <w:lang w:val="en-US"/>
              </w:rPr>
            </w:rPrChange>
          </w:rPr>
          <w:t>Dps</w:t>
        </w:r>
        <w:proofErr w:type="spellEnd"/>
        <w:r w:rsidRPr="00A37D6B">
          <w:rPr>
            <w:rFonts w:eastAsia="Times New Roman"/>
            <w:lang w:val="en-US"/>
            <w:rPrChange w:id="1125" w:author="Bothoff-Shanahan,Meghan R.(Student)" w:date="2023-12-11T17:00:00Z">
              <w:rPr>
                <w:rFonts w:eastAsia="Times New Roman"/>
                <w:color w:val="980000"/>
                <w:lang w:val="en-US"/>
              </w:rPr>
            </w:rPrChange>
          </w:rPr>
          <w:t xml:space="preserve"> score of 38.0, suggest genes with more divergent evolutionary paths, possibly due to specific adaptations or lesser importance in stress-related DNA protection. This variability in conservation, highlighted in both Figure 4 and Figure 5, reflects the dynamic and complex nature of sequence conservation in bacteria, influenced by a range of functional necessities and evolutionary pressures.</w:t>
        </w:r>
      </w:ins>
    </w:p>
    <w:p w14:paraId="4B112608" w14:textId="77777777" w:rsidR="00A37D6B" w:rsidRPr="00A37D6B" w:rsidRDefault="00A37D6B" w:rsidP="00A37D6B">
      <w:pPr>
        <w:spacing w:line="240" w:lineRule="auto"/>
        <w:rPr>
          <w:ins w:id="1126" w:author="Bothoff-Shanahan,Meghan R.(Student)" w:date="2023-12-11T16:59:00Z"/>
          <w:rFonts w:ascii="Times New Roman" w:eastAsia="Times New Roman" w:hAnsi="Times New Roman" w:cs="Times New Roman"/>
          <w:sz w:val="24"/>
          <w:szCs w:val="24"/>
          <w:lang w:val="en-US"/>
        </w:rPr>
      </w:pPr>
    </w:p>
    <w:p w14:paraId="6BECD652" w14:textId="77777777" w:rsidR="00A37D6B" w:rsidRPr="00A37D6B" w:rsidRDefault="00A37D6B" w:rsidP="00A37D6B">
      <w:pPr>
        <w:spacing w:line="480" w:lineRule="auto"/>
        <w:rPr>
          <w:ins w:id="1127" w:author="Bothoff-Shanahan,Meghan R.(Student)" w:date="2023-12-11T16:59:00Z"/>
          <w:rFonts w:ascii="Times New Roman" w:eastAsia="Times New Roman" w:hAnsi="Times New Roman" w:cs="Times New Roman"/>
          <w:sz w:val="24"/>
          <w:szCs w:val="24"/>
          <w:lang w:val="en-US"/>
        </w:rPr>
      </w:pPr>
      <w:proofErr w:type="spellStart"/>
      <w:ins w:id="1128" w:author="Bothoff-Shanahan,Meghan R.(Student)" w:date="2023-12-11T16:59:00Z">
        <w:r w:rsidRPr="00A37D6B">
          <w:rPr>
            <w:rFonts w:eastAsia="Times New Roman"/>
            <w:lang w:val="en-US"/>
            <w:rPrChange w:id="1129" w:author="Bothoff-Shanahan,Meghan R.(Student)" w:date="2023-12-11T17:00:00Z">
              <w:rPr>
                <w:rFonts w:eastAsia="Times New Roman"/>
                <w:color w:val="980000"/>
                <w:lang w:val="en-US"/>
              </w:rPr>
            </w:rPrChange>
          </w:rPr>
          <w:t>PolA</w:t>
        </w:r>
        <w:proofErr w:type="spellEnd"/>
        <w:r w:rsidRPr="00A37D6B">
          <w:rPr>
            <w:rFonts w:eastAsia="Times New Roman"/>
            <w:lang w:val="en-US"/>
            <w:rPrChange w:id="1130" w:author="Bothoff-Shanahan,Meghan R.(Student)" w:date="2023-12-11T17:00:00Z">
              <w:rPr>
                <w:rFonts w:eastAsia="Times New Roman"/>
                <w:color w:val="980000"/>
                <w:lang w:val="en-US"/>
              </w:rPr>
            </w:rPrChange>
          </w:rPr>
          <w:t>, vital for DNA replication and repair, displayed two alignments with significant scores of 76.0 and 59.0, and e-values of 4.65e-12 and 3.57e-07 respectively (</w:t>
        </w:r>
        <w:r w:rsidRPr="00A37D6B">
          <w:rPr>
            <w:rFonts w:eastAsia="Times New Roman"/>
            <w:b/>
            <w:bCs/>
            <w:lang w:val="en-US"/>
            <w:rPrChange w:id="1131" w:author="Bothoff-Shanahan,Meghan R.(Student)" w:date="2023-12-11T17:00:00Z">
              <w:rPr>
                <w:rFonts w:eastAsia="Times New Roman"/>
                <w:b/>
                <w:bCs/>
                <w:color w:val="980000"/>
                <w:lang w:val="en-US"/>
              </w:rPr>
            </w:rPrChange>
          </w:rPr>
          <w:t>Fig. 4</w:t>
        </w:r>
        <w:r w:rsidRPr="00A37D6B">
          <w:rPr>
            <w:rFonts w:eastAsia="Times New Roman"/>
            <w:lang w:val="en-US"/>
            <w:rPrChange w:id="1132" w:author="Bothoff-Shanahan,Meghan R.(Student)" w:date="2023-12-11T17:00:00Z">
              <w:rPr>
                <w:rFonts w:eastAsia="Times New Roman"/>
                <w:color w:val="980000"/>
                <w:lang w:val="en-US"/>
              </w:rPr>
            </w:rPrChange>
          </w:rPr>
          <w:t>). These results indicate conserved core functions despite sequence variations, likely influenced by different evolutionary pressures on various protein domains.</w:t>
        </w:r>
      </w:ins>
    </w:p>
    <w:p w14:paraId="77E70AB0" w14:textId="77777777" w:rsidR="00A37D6B" w:rsidRPr="00A37D6B" w:rsidRDefault="00A37D6B" w:rsidP="00A37D6B">
      <w:pPr>
        <w:spacing w:line="240" w:lineRule="auto"/>
        <w:rPr>
          <w:ins w:id="1133" w:author="Bothoff-Shanahan,Meghan R.(Student)" w:date="2023-12-11T16:59:00Z"/>
          <w:rFonts w:ascii="Times New Roman" w:eastAsia="Times New Roman" w:hAnsi="Times New Roman" w:cs="Times New Roman"/>
          <w:sz w:val="24"/>
          <w:szCs w:val="24"/>
          <w:lang w:val="en-US"/>
        </w:rPr>
      </w:pPr>
    </w:p>
    <w:p w14:paraId="7591E85D" w14:textId="77777777" w:rsidR="00A37D6B" w:rsidRPr="00A37D6B" w:rsidRDefault="00A37D6B" w:rsidP="00A37D6B">
      <w:pPr>
        <w:spacing w:line="480" w:lineRule="auto"/>
        <w:rPr>
          <w:ins w:id="1134" w:author="Bothoff-Shanahan,Meghan R.(Student)" w:date="2023-12-11T16:59:00Z"/>
          <w:rFonts w:ascii="Times New Roman" w:eastAsia="Times New Roman" w:hAnsi="Times New Roman" w:cs="Times New Roman"/>
          <w:sz w:val="24"/>
          <w:szCs w:val="24"/>
          <w:lang w:val="en-US"/>
        </w:rPr>
      </w:pPr>
      <w:ins w:id="1135" w:author="Bothoff-Shanahan,Meghan R.(Student)" w:date="2023-12-11T16:59:00Z">
        <w:r w:rsidRPr="00A37D6B">
          <w:rPr>
            <w:rFonts w:eastAsia="Times New Roman"/>
            <w:lang w:val="en-US"/>
            <w:rPrChange w:id="1136" w:author="Bothoff-Shanahan,Meghan R.(Student)" w:date="2023-12-11T17:00:00Z">
              <w:rPr>
                <w:rFonts w:eastAsia="Times New Roman"/>
                <w:color w:val="980000"/>
                <w:lang w:val="en-US"/>
              </w:rPr>
            </w:rPrChange>
          </w:rPr>
          <w:t xml:space="preserve">All identified sequences originated from </w:t>
        </w:r>
        <w:proofErr w:type="spellStart"/>
        <w:r w:rsidRPr="00A37D6B">
          <w:rPr>
            <w:rFonts w:eastAsia="Times New Roman"/>
            <w:i/>
            <w:iCs/>
            <w:lang w:val="en-US"/>
            <w:rPrChange w:id="1137" w:author="Bothoff-Shanahan,Meghan R.(Student)" w:date="2023-12-11T17:00:00Z">
              <w:rPr>
                <w:rFonts w:eastAsia="Times New Roman"/>
                <w:i/>
                <w:iCs/>
                <w:color w:val="980000"/>
                <w:lang w:val="en-US"/>
              </w:rPr>
            </w:rPrChange>
          </w:rPr>
          <w:t>Pontimonas</w:t>
        </w:r>
        <w:proofErr w:type="spellEnd"/>
        <w:r w:rsidRPr="00A37D6B">
          <w:rPr>
            <w:rFonts w:eastAsia="Times New Roman"/>
            <w:i/>
            <w:iCs/>
            <w:lang w:val="en-US"/>
            <w:rPrChange w:id="1138" w:author="Bothoff-Shanahan,Meghan R.(Student)" w:date="2023-12-11T17:00:00Z">
              <w:rPr>
                <w:rFonts w:eastAsia="Times New Roman"/>
                <w:i/>
                <w:iCs/>
                <w:color w:val="980000"/>
                <w:lang w:val="en-US"/>
              </w:rPr>
            </w:rPrChange>
          </w:rPr>
          <w:t xml:space="preserve"> </w:t>
        </w:r>
        <w:proofErr w:type="spellStart"/>
        <w:r w:rsidRPr="00A37D6B">
          <w:rPr>
            <w:rFonts w:eastAsia="Times New Roman"/>
            <w:i/>
            <w:iCs/>
            <w:lang w:val="en-US"/>
            <w:rPrChange w:id="1139" w:author="Bothoff-Shanahan,Meghan R.(Student)" w:date="2023-12-11T17:00:00Z">
              <w:rPr>
                <w:rFonts w:eastAsia="Times New Roman"/>
                <w:i/>
                <w:iCs/>
                <w:color w:val="980000"/>
                <w:lang w:val="en-US"/>
              </w:rPr>
            </w:rPrChange>
          </w:rPr>
          <w:t>salivibrio</w:t>
        </w:r>
        <w:proofErr w:type="spellEnd"/>
        <w:r w:rsidRPr="00A37D6B">
          <w:rPr>
            <w:rFonts w:eastAsia="Times New Roman"/>
            <w:lang w:val="en-US"/>
            <w:rPrChange w:id="1140" w:author="Bothoff-Shanahan,Meghan R.(Student)" w:date="2023-12-11T17:00:00Z">
              <w:rPr>
                <w:rFonts w:eastAsia="Times New Roman"/>
                <w:color w:val="980000"/>
                <w:lang w:val="en-US"/>
              </w:rPr>
            </w:rPrChange>
          </w:rPr>
          <w:t>, suggesting a possible shared ecological niche or recent common ancestor with</w:t>
        </w:r>
        <w:r w:rsidRPr="00A37D6B">
          <w:rPr>
            <w:rFonts w:eastAsia="Times New Roman"/>
            <w:i/>
            <w:iCs/>
            <w:lang w:val="en-US"/>
            <w:rPrChange w:id="1141" w:author="Bothoff-Shanahan,Meghan R.(Student)" w:date="2023-12-11T17:00:00Z">
              <w:rPr>
                <w:rFonts w:eastAsia="Times New Roman"/>
                <w:i/>
                <w:iCs/>
                <w:color w:val="980000"/>
                <w:lang w:val="en-US"/>
              </w:rPr>
            </w:rPrChange>
          </w:rPr>
          <w:t xml:space="preserve"> D. </w:t>
        </w:r>
        <w:proofErr w:type="spellStart"/>
        <w:r w:rsidRPr="00A37D6B">
          <w:rPr>
            <w:rFonts w:eastAsia="Times New Roman"/>
            <w:i/>
            <w:iCs/>
            <w:lang w:val="en-US"/>
            <w:rPrChange w:id="1142" w:author="Bothoff-Shanahan,Meghan R.(Student)" w:date="2023-12-11T17:00:00Z">
              <w:rPr>
                <w:rFonts w:eastAsia="Times New Roman"/>
                <w:i/>
                <w:iCs/>
                <w:color w:val="980000"/>
                <w:lang w:val="en-US"/>
              </w:rPr>
            </w:rPrChange>
          </w:rPr>
          <w:t>radiodurans</w:t>
        </w:r>
        <w:proofErr w:type="spellEnd"/>
        <w:r w:rsidRPr="00A37D6B">
          <w:rPr>
            <w:rFonts w:eastAsia="Times New Roman"/>
            <w:lang w:val="en-US"/>
            <w:rPrChange w:id="1143" w:author="Bothoff-Shanahan,Meghan R.(Student)" w:date="2023-12-11T17:00:00Z">
              <w:rPr>
                <w:rFonts w:eastAsia="Times New Roman"/>
                <w:color w:val="980000"/>
                <w:lang w:val="en-US"/>
              </w:rPr>
            </w:rPrChange>
          </w:rPr>
          <w:t>. This connection raises questions about potential ecological or evolutionary links.</w:t>
        </w:r>
      </w:ins>
    </w:p>
    <w:p w14:paraId="798C1D4F" w14:textId="77777777" w:rsidR="00A37D6B" w:rsidRPr="00A37D6B" w:rsidRDefault="00A37D6B" w:rsidP="00A37D6B">
      <w:pPr>
        <w:spacing w:line="240" w:lineRule="auto"/>
        <w:rPr>
          <w:ins w:id="1144" w:author="Bothoff-Shanahan,Meghan R.(Student)" w:date="2023-12-11T16:59:00Z"/>
          <w:rFonts w:ascii="Times New Roman" w:eastAsia="Times New Roman" w:hAnsi="Times New Roman" w:cs="Times New Roman"/>
          <w:sz w:val="24"/>
          <w:szCs w:val="24"/>
          <w:lang w:val="en-US"/>
        </w:rPr>
      </w:pPr>
    </w:p>
    <w:p w14:paraId="0F4D64B3" w14:textId="77777777" w:rsidR="00A37D6B" w:rsidRPr="00A37D6B" w:rsidRDefault="00A37D6B" w:rsidP="00A37D6B">
      <w:pPr>
        <w:spacing w:line="480" w:lineRule="auto"/>
        <w:rPr>
          <w:ins w:id="1145" w:author="Bothoff-Shanahan,Meghan R.(Student)" w:date="2023-12-11T16:59:00Z"/>
          <w:rFonts w:ascii="Times New Roman" w:eastAsia="Times New Roman" w:hAnsi="Times New Roman" w:cs="Times New Roman"/>
          <w:sz w:val="24"/>
          <w:szCs w:val="24"/>
          <w:lang w:val="en-US"/>
        </w:rPr>
      </w:pPr>
      <w:proofErr w:type="spellStart"/>
      <w:ins w:id="1146" w:author="Bothoff-Shanahan,Meghan R.(Student)" w:date="2023-12-11T16:59:00Z">
        <w:r w:rsidRPr="00A37D6B">
          <w:rPr>
            <w:rFonts w:eastAsia="Times New Roman"/>
            <w:b/>
            <w:bCs/>
            <w:i/>
            <w:iCs/>
            <w:sz w:val="24"/>
            <w:szCs w:val="24"/>
            <w:lang w:val="en-US"/>
            <w:rPrChange w:id="1147" w:author="Bothoff-Shanahan,Meghan R.(Student)" w:date="2023-12-11T17:00:00Z">
              <w:rPr>
                <w:rFonts w:eastAsia="Times New Roman"/>
                <w:b/>
                <w:bCs/>
                <w:i/>
                <w:iCs/>
                <w:color w:val="980000"/>
                <w:sz w:val="24"/>
                <w:szCs w:val="24"/>
                <w:lang w:val="en-US"/>
              </w:rPr>
            </w:rPrChange>
          </w:rPr>
          <w:t>Deinococcus</w:t>
        </w:r>
        <w:proofErr w:type="spellEnd"/>
        <w:r w:rsidRPr="00A37D6B">
          <w:rPr>
            <w:rFonts w:eastAsia="Times New Roman"/>
            <w:b/>
            <w:bCs/>
            <w:i/>
            <w:iCs/>
            <w:sz w:val="24"/>
            <w:szCs w:val="24"/>
            <w:lang w:val="en-US"/>
            <w:rPrChange w:id="1148" w:author="Bothoff-Shanahan,Meghan R.(Student)" w:date="2023-12-11T17:00:00Z">
              <w:rPr>
                <w:rFonts w:eastAsia="Times New Roman"/>
                <w:b/>
                <w:bCs/>
                <w:i/>
                <w:iCs/>
                <w:color w:val="980000"/>
                <w:sz w:val="24"/>
                <w:szCs w:val="24"/>
                <w:lang w:val="en-US"/>
              </w:rPr>
            </w:rPrChange>
          </w:rPr>
          <w:t xml:space="preserve"> </w:t>
        </w:r>
        <w:proofErr w:type="spellStart"/>
        <w:r w:rsidRPr="00A37D6B">
          <w:rPr>
            <w:rFonts w:eastAsia="Times New Roman"/>
            <w:b/>
            <w:bCs/>
            <w:i/>
            <w:iCs/>
            <w:sz w:val="24"/>
            <w:szCs w:val="24"/>
            <w:lang w:val="en-US"/>
            <w:rPrChange w:id="1149" w:author="Bothoff-Shanahan,Meghan R.(Student)" w:date="2023-12-11T17:00:00Z">
              <w:rPr>
                <w:rFonts w:eastAsia="Times New Roman"/>
                <w:b/>
                <w:bCs/>
                <w:i/>
                <w:iCs/>
                <w:color w:val="980000"/>
                <w:sz w:val="24"/>
                <w:szCs w:val="24"/>
                <w:lang w:val="en-US"/>
              </w:rPr>
            </w:rPrChange>
          </w:rPr>
          <w:t>geothermalis</w:t>
        </w:r>
        <w:proofErr w:type="spellEnd"/>
        <w:r w:rsidRPr="00A37D6B">
          <w:rPr>
            <w:rFonts w:eastAsia="Times New Roman"/>
            <w:b/>
            <w:bCs/>
            <w:i/>
            <w:iCs/>
            <w:sz w:val="24"/>
            <w:szCs w:val="24"/>
            <w:lang w:val="en-US"/>
            <w:rPrChange w:id="1150" w:author="Bothoff-Shanahan,Meghan R.(Student)" w:date="2023-12-11T17:00:00Z">
              <w:rPr>
                <w:rFonts w:eastAsia="Times New Roman"/>
                <w:b/>
                <w:bCs/>
                <w:i/>
                <w:iCs/>
                <w:color w:val="980000"/>
                <w:sz w:val="24"/>
                <w:szCs w:val="24"/>
                <w:lang w:val="en-US"/>
              </w:rPr>
            </w:rPrChange>
          </w:rPr>
          <w:t>: </w:t>
        </w:r>
      </w:ins>
    </w:p>
    <w:p w14:paraId="271CEA64" w14:textId="77777777" w:rsidR="00A37D6B" w:rsidRPr="00A37D6B" w:rsidRDefault="00A37D6B" w:rsidP="00A37D6B">
      <w:pPr>
        <w:spacing w:line="480" w:lineRule="auto"/>
        <w:rPr>
          <w:ins w:id="1151" w:author="Bothoff-Shanahan,Meghan R.(Student)" w:date="2023-12-11T16:59:00Z"/>
          <w:rFonts w:ascii="Times New Roman" w:eastAsia="Times New Roman" w:hAnsi="Times New Roman" w:cs="Times New Roman"/>
          <w:sz w:val="24"/>
          <w:szCs w:val="24"/>
          <w:lang w:val="en-US"/>
        </w:rPr>
      </w:pPr>
      <w:ins w:id="1152" w:author="Bothoff-Shanahan,Meghan R.(Student)" w:date="2023-12-11T16:59:00Z">
        <w:r w:rsidRPr="00A37D6B">
          <w:rPr>
            <w:rFonts w:eastAsia="Times New Roman"/>
            <w:lang w:val="en-US"/>
            <w:rPrChange w:id="1153" w:author="Bothoff-Shanahan,Meghan R.(Student)" w:date="2023-12-11T17:00:00Z">
              <w:rPr>
                <w:rFonts w:eastAsia="Times New Roman"/>
                <w:color w:val="980000"/>
                <w:lang w:val="en-US"/>
              </w:rPr>
            </w:rPrChange>
          </w:rPr>
          <w:t xml:space="preserve">The genomic analysis of </w:t>
        </w:r>
        <w:r w:rsidRPr="00A37D6B">
          <w:rPr>
            <w:rFonts w:eastAsia="Times New Roman"/>
            <w:i/>
            <w:iCs/>
            <w:lang w:val="en-US"/>
            <w:rPrChange w:id="1154" w:author="Bothoff-Shanahan,Meghan R.(Student)" w:date="2023-12-11T17:00:00Z">
              <w:rPr>
                <w:rFonts w:eastAsia="Times New Roman"/>
                <w:i/>
                <w:iCs/>
                <w:color w:val="980000"/>
                <w:lang w:val="en-US"/>
              </w:rPr>
            </w:rPrChange>
          </w:rPr>
          <w:t xml:space="preserve">D. </w:t>
        </w:r>
        <w:proofErr w:type="spellStart"/>
        <w:r w:rsidRPr="00A37D6B">
          <w:rPr>
            <w:rFonts w:eastAsia="Times New Roman"/>
            <w:i/>
            <w:iCs/>
            <w:lang w:val="en-US"/>
            <w:rPrChange w:id="1155" w:author="Bothoff-Shanahan,Meghan R.(Student)" w:date="2023-12-11T17:00:00Z">
              <w:rPr>
                <w:rFonts w:eastAsia="Times New Roman"/>
                <w:i/>
                <w:iCs/>
                <w:color w:val="980000"/>
                <w:lang w:val="en-US"/>
              </w:rPr>
            </w:rPrChange>
          </w:rPr>
          <w:t>geothermalis</w:t>
        </w:r>
        <w:proofErr w:type="spellEnd"/>
        <w:r w:rsidRPr="00A37D6B">
          <w:rPr>
            <w:rFonts w:eastAsia="Times New Roman"/>
            <w:lang w:val="en-US"/>
            <w:rPrChange w:id="1156" w:author="Bothoff-Shanahan,Meghan R.(Student)" w:date="2023-12-11T17:00:00Z">
              <w:rPr>
                <w:rFonts w:eastAsia="Times New Roman"/>
                <w:color w:val="980000"/>
                <w:lang w:val="en-US"/>
              </w:rPr>
            </w:rPrChange>
          </w:rPr>
          <w:t xml:space="preserve"> compared to </w:t>
        </w:r>
        <w:r w:rsidRPr="00A37D6B">
          <w:rPr>
            <w:rFonts w:eastAsia="Times New Roman"/>
            <w:i/>
            <w:iCs/>
            <w:lang w:val="en-US"/>
            <w:rPrChange w:id="1157" w:author="Bothoff-Shanahan,Meghan R.(Student)" w:date="2023-12-11T17:00:00Z">
              <w:rPr>
                <w:rFonts w:eastAsia="Times New Roman"/>
                <w:i/>
                <w:iCs/>
                <w:color w:val="980000"/>
                <w:lang w:val="en-US"/>
              </w:rPr>
            </w:rPrChange>
          </w:rPr>
          <w:t xml:space="preserve">D. </w:t>
        </w:r>
        <w:proofErr w:type="spellStart"/>
        <w:r w:rsidRPr="00A37D6B">
          <w:rPr>
            <w:rFonts w:eastAsia="Times New Roman"/>
            <w:i/>
            <w:iCs/>
            <w:lang w:val="en-US"/>
            <w:rPrChange w:id="1158" w:author="Bothoff-Shanahan,Meghan R.(Student)" w:date="2023-12-11T17:00:00Z">
              <w:rPr>
                <w:rFonts w:eastAsia="Times New Roman"/>
                <w:i/>
                <w:iCs/>
                <w:color w:val="980000"/>
                <w:lang w:val="en-US"/>
              </w:rPr>
            </w:rPrChange>
          </w:rPr>
          <w:t>radiodurans</w:t>
        </w:r>
        <w:proofErr w:type="spellEnd"/>
        <w:r w:rsidRPr="00A37D6B">
          <w:rPr>
            <w:rFonts w:eastAsia="Times New Roman"/>
            <w:lang w:val="en-US"/>
            <w:rPrChange w:id="1159" w:author="Bothoff-Shanahan,Meghan R.(Student)" w:date="2023-12-11T17:00:00Z">
              <w:rPr>
                <w:rFonts w:eastAsia="Times New Roman"/>
                <w:color w:val="980000"/>
                <w:lang w:val="en-US"/>
              </w:rPr>
            </w:rPrChange>
          </w:rPr>
          <w:t xml:space="preserve"> revealed BLAST hits against </w:t>
        </w:r>
        <w:proofErr w:type="spellStart"/>
        <w:r w:rsidRPr="00A37D6B">
          <w:rPr>
            <w:rFonts w:eastAsia="Times New Roman"/>
            <w:i/>
            <w:iCs/>
            <w:lang w:val="en-US"/>
            <w:rPrChange w:id="1160" w:author="Bothoff-Shanahan,Meghan R.(Student)" w:date="2023-12-11T17:00:00Z">
              <w:rPr>
                <w:rFonts w:eastAsia="Times New Roman"/>
                <w:i/>
                <w:iCs/>
                <w:color w:val="980000"/>
                <w:lang w:val="en-US"/>
              </w:rPr>
            </w:rPrChange>
          </w:rPr>
          <w:t>Heterobasidion</w:t>
        </w:r>
        <w:proofErr w:type="spellEnd"/>
        <w:r w:rsidRPr="00A37D6B">
          <w:rPr>
            <w:rFonts w:eastAsia="Times New Roman"/>
            <w:i/>
            <w:iCs/>
            <w:lang w:val="en-US"/>
            <w:rPrChange w:id="1161" w:author="Bothoff-Shanahan,Meghan R.(Student)" w:date="2023-12-11T17:00:00Z">
              <w:rPr>
                <w:rFonts w:eastAsia="Times New Roman"/>
                <w:i/>
                <w:iCs/>
                <w:color w:val="980000"/>
                <w:lang w:val="en-US"/>
              </w:rPr>
            </w:rPrChange>
          </w:rPr>
          <w:t xml:space="preserve"> </w:t>
        </w:r>
        <w:proofErr w:type="spellStart"/>
        <w:r w:rsidRPr="00A37D6B">
          <w:rPr>
            <w:rFonts w:eastAsia="Times New Roman"/>
            <w:i/>
            <w:iCs/>
            <w:lang w:val="en-US"/>
            <w:rPrChange w:id="1162" w:author="Bothoff-Shanahan,Meghan R.(Student)" w:date="2023-12-11T17:00:00Z">
              <w:rPr>
                <w:rFonts w:eastAsia="Times New Roman"/>
                <w:i/>
                <w:iCs/>
                <w:color w:val="980000"/>
                <w:lang w:val="en-US"/>
              </w:rPr>
            </w:rPrChange>
          </w:rPr>
          <w:t>irregulare</w:t>
        </w:r>
        <w:proofErr w:type="spellEnd"/>
        <w:r w:rsidRPr="00A37D6B">
          <w:rPr>
            <w:rFonts w:eastAsia="Times New Roman"/>
            <w:lang w:val="en-US"/>
            <w:rPrChange w:id="1163" w:author="Bothoff-Shanahan,Meghan R.(Student)" w:date="2023-12-11T17:00:00Z">
              <w:rPr>
                <w:rFonts w:eastAsia="Times New Roman"/>
                <w:color w:val="980000"/>
                <w:lang w:val="en-US"/>
              </w:rPr>
            </w:rPrChange>
          </w:rPr>
          <w:t xml:space="preserve"> mRNA sequences that were part of the </w:t>
        </w:r>
        <w:r w:rsidRPr="00A37D6B">
          <w:rPr>
            <w:rFonts w:eastAsia="Times New Roman"/>
            <w:i/>
            <w:iCs/>
            <w:lang w:val="en-US"/>
            <w:rPrChange w:id="1164" w:author="Bothoff-Shanahan,Meghan R.(Student)" w:date="2023-12-11T17:00:00Z">
              <w:rPr>
                <w:rFonts w:eastAsia="Times New Roman"/>
                <w:i/>
                <w:iCs/>
                <w:color w:val="980000"/>
                <w:lang w:val="en-US"/>
              </w:rPr>
            </w:rPrChange>
          </w:rPr>
          <w:t xml:space="preserve">D. </w:t>
        </w:r>
        <w:proofErr w:type="spellStart"/>
        <w:r w:rsidRPr="00A37D6B">
          <w:rPr>
            <w:rFonts w:eastAsia="Times New Roman"/>
            <w:i/>
            <w:iCs/>
            <w:lang w:val="en-US"/>
            <w:rPrChange w:id="1165" w:author="Bothoff-Shanahan,Meghan R.(Student)" w:date="2023-12-11T17:00:00Z">
              <w:rPr>
                <w:rFonts w:eastAsia="Times New Roman"/>
                <w:i/>
                <w:iCs/>
                <w:color w:val="980000"/>
                <w:lang w:val="en-US"/>
              </w:rPr>
            </w:rPrChange>
          </w:rPr>
          <w:t>geothermalis</w:t>
        </w:r>
        <w:proofErr w:type="spellEnd"/>
        <w:r w:rsidRPr="00A37D6B">
          <w:rPr>
            <w:rFonts w:eastAsia="Times New Roman"/>
            <w:lang w:val="en-US"/>
            <w:rPrChange w:id="1166" w:author="Bothoff-Shanahan,Meghan R.(Student)" w:date="2023-12-11T17:00:00Z">
              <w:rPr>
                <w:rFonts w:eastAsia="Times New Roman"/>
                <w:color w:val="980000"/>
                <w:lang w:val="en-US"/>
              </w:rPr>
            </w:rPrChange>
          </w:rPr>
          <w:t xml:space="preserve"> dataset. These hits, totaling 18 with 4 significant matches (e-values ≤ 0.05) against a single </w:t>
        </w:r>
        <w:r w:rsidRPr="00A37D6B">
          <w:rPr>
            <w:rFonts w:eastAsia="Times New Roman"/>
            <w:i/>
            <w:iCs/>
            <w:lang w:val="en-US"/>
            <w:rPrChange w:id="1167" w:author="Bothoff-Shanahan,Meghan R.(Student)" w:date="2023-12-11T17:00:00Z">
              <w:rPr>
                <w:rFonts w:eastAsia="Times New Roman"/>
                <w:i/>
                <w:iCs/>
                <w:color w:val="980000"/>
                <w:lang w:val="en-US"/>
              </w:rPr>
            </w:rPrChange>
          </w:rPr>
          <w:t xml:space="preserve">H. </w:t>
        </w:r>
        <w:proofErr w:type="spellStart"/>
        <w:r w:rsidRPr="00A37D6B">
          <w:rPr>
            <w:rFonts w:eastAsia="Times New Roman"/>
            <w:i/>
            <w:iCs/>
            <w:lang w:val="en-US"/>
            <w:rPrChange w:id="1168" w:author="Bothoff-Shanahan,Meghan R.(Student)" w:date="2023-12-11T17:00:00Z">
              <w:rPr>
                <w:rFonts w:eastAsia="Times New Roman"/>
                <w:i/>
                <w:iCs/>
                <w:color w:val="980000"/>
                <w:lang w:val="en-US"/>
              </w:rPr>
            </w:rPrChange>
          </w:rPr>
          <w:t>irregulare</w:t>
        </w:r>
        <w:proofErr w:type="spellEnd"/>
        <w:r w:rsidRPr="00A37D6B">
          <w:rPr>
            <w:rFonts w:eastAsia="Times New Roman"/>
            <w:lang w:val="en-US"/>
            <w:rPrChange w:id="1169" w:author="Bothoff-Shanahan,Meghan R.(Student)" w:date="2023-12-11T17:00:00Z">
              <w:rPr>
                <w:rFonts w:eastAsia="Times New Roman"/>
                <w:color w:val="980000"/>
                <w:lang w:val="en-US"/>
              </w:rPr>
            </w:rPrChange>
          </w:rPr>
          <w:t xml:space="preserve"> mRNA sequence, had BLAST scores ranging from 26 to 32 and e-values between 0.00048 and 0.03258 (</w:t>
        </w:r>
        <w:r w:rsidRPr="00A37D6B">
          <w:rPr>
            <w:rFonts w:eastAsia="Times New Roman"/>
            <w:b/>
            <w:bCs/>
            <w:lang w:val="en-US"/>
            <w:rPrChange w:id="1170" w:author="Bothoff-Shanahan,Meghan R.(Student)" w:date="2023-12-11T17:00:00Z">
              <w:rPr>
                <w:rFonts w:eastAsia="Times New Roman"/>
                <w:b/>
                <w:bCs/>
                <w:color w:val="980000"/>
                <w:lang w:val="en-US"/>
              </w:rPr>
            </w:rPrChange>
          </w:rPr>
          <w:t>Fig. 6</w:t>
        </w:r>
        <w:r w:rsidRPr="00A37D6B">
          <w:rPr>
            <w:rFonts w:eastAsia="Times New Roman"/>
            <w:lang w:val="en-US"/>
            <w:rPrChange w:id="1171" w:author="Bothoff-Shanahan,Meghan R.(Student)" w:date="2023-12-11T17:00:00Z">
              <w:rPr>
                <w:rFonts w:eastAsia="Times New Roman"/>
                <w:color w:val="980000"/>
                <w:lang w:val="en-US"/>
              </w:rPr>
            </w:rPrChange>
          </w:rPr>
          <w:t xml:space="preserve">). This pattern of weak similarity suggests a nuanced relationship between the two organisms, which could be indicative of shared conserved domains, potential shared metabolic pathways or stress responses, or anomalies in the genomic database. </w:t>
        </w:r>
        <w:r w:rsidRPr="00A37D6B">
          <w:rPr>
            <w:rFonts w:ascii="Times New Roman" w:eastAsia="Times New Roman" w:hAnsi="Times New Roman" w:cs="Times New Roman"/>
            <w:sz w:val="24"/>
            <w:szCs w:val="24"/>
            <w:lang w:val="en-US"/>
          </w:rPr>
          <w:fldChar w:fldCharType="begin"/>
        </w:r>
        <w:r w:rsidRPr="00A37D6B">
          <w:rPr>
            <w:rFonts w:ascii="Times New Roman" w:eastAsia="Times New Roman" w:hAnsi="Times New Roman" w:cs="Times New Roman"/>
            <w:sz w:val="24"/>
            <w:szCs w:val="24"/>
            <w:lang w:val="en-US"/>
          </w:rPr>
          <w:instrText>HYPERLINK "https://www.zotero.org/google-docs/?zr8pJB"</w:instrText>
        </w:r>
        <w:r w:rsidRPr="00A37D6B">
          <w:rPr>
            <w:rFonts w:ascii="Times New Roman" w:eastAsia="Times New Roman" w:hAnsi="Times New Roman" w:cs="Times New Roman"/>
            <w:sz w:val="24"/>
            <w:szCs w:val="24"/>
            <w:lang w:val="en-US"/>
          </w:rPr>
        </w:r>
        <w:r w:rsidRPr="00A37D6B">
          <w:rPr>
            <w:rFonts w:ascii="Times New Roman" w:eastAsia="Times New Roman" w:hAnsi="Times New Roman" w:cs="Times New Roman"/>
            <w:sz w:val="24"/>
            <w:szCs w:val="24"/>
            <w:lang w:val="en-US"/>
          </w:rPr>
          <w:fldChar w:fldCharType="separate"/>
        </w:r>
        <w:r w:rsidRPr="00A37D6B">
          <w:rPr>
            <w:rFonts w:eastAsia="Times New Roman"/>
            <w:u w:val="single"/>
            <w:lang w:val="en-US"/>
            <w:rPrChange w:id="1172" w:author="Bothoff-Shanahan,Meghan R.(Student)" w:date="2023-12-11T17:00:00Z">
              <w:rPr>
                <w:rFonts w:eastAsia="Times New Roman"/>
                <w:color w:val="980000"/>
                <w:u w:val="single"/>
                <w:lang w:val="en-US"/>
              </w:rPr>
            </w:rPrChange>
          </w:rPr>
          <w:t>[11]</w:t>
        </w:r>
        <w:r w:rsidRPr="00A37D6B">
          <w:rPr>
            <w:rFonts w:ascii="Times New Roman" w:eastAsia="Times New Roman" w:hAnsi="Times New Roman" w:cs="Times New Roman"/>
            <w:sz w:val="24"/>
            <w:szCs w:val="24"/>
            <w:lang w:val="en-US"/>
          </w:rPr>
          <w:fldChar w:fldCharType="end"/>
        </w:r>
        <w:r w:rsidRPr="00A37D6B">
          <w:rPr>
            <w:rFonts w:eastAsia="Times New Roman"/>
            <w:lang w:val="en-US"/>
            <w:rPrChange w:id="1173" w:author="Bothoff-Shanahan,Meghan R.(Student)" w:date="2023-12-11T17:00:00Z">
              <w:rPr>
                <w:rFonts w:eastAsia="Times New Roman"/>
                <w:color w:val="980000"/>
                <w:lang w:val="en-US"/>
              </w:rPr>
            </w:rPrChange>
          </w:rPr>
          <w:t xml:space="preserve"> The limited yet notable similarity with </w:t>
        </w:r>
        <w:r w:rsidRPr="00A37D6B">
          <w:rPr>
            <w:rFonts w:eastAsia="Times New Roman"/>
            <w:i/>
            <w:iCs/>
            <w:lang w:val="en-US"/>
            <w:rPrChange w:id="1174" w:author="Bothoff-Shanahan,Meghan R.(Student)" w:date="2023-12-11T17:00:00Z">
              <w:rPr>
                <w:rFonts w:eastAsia="Times New Roman"/>
                <w:i/>
                <w:iCs/>
                <w:color w:val="980000"/>
                <w:lang w:val="en-US"/>
              </w:rPr>
            </w:rPrChange>
          </w:rPr>
          <w:t xml:space="preserve">H. </w:t>
        </w:r>
        <w:proofErr w:type="spellStart"/>
        <w:r w:rsidRPr="00A37D6B">
          <w:rPr>
            <w:rFonts w:eastAsia="Times New Roman"/>
            <w:i/>
            <w:iCs/>
            <w:lang w:val="en-US"/>
            <w:rPrChange w:id="1175" w:author="Bothoff-Shanahan,Meghan R.(Student)" w:date="2023-12-11T17:00:00Z">
              <w:rPr>
                <w:rFonts w:eastAsia="Times New Roman"/>
                <w:i/>
                <w:iCs/>
                <w:color w:val="980000"/>
                <w:lang w:val="en-US"/>
              </w:rPr>
            </w:rPrChange>
          </w:rPr>
          <w:t>irregulare</w:t>
        </w:r>
        <w:proofErr w:type="spellEnd"/>
        <w:r w:rsidRPr="00A37D6B">
          <w:rPr>
            <w:rFonts w:eastAsia="Times New Roman"/>
            <w:lang w:val="en-US"/>
            <w:rPrChange w:id="1176" w:author="Bothoff-Shanahan,Meghan R.(Student)" w:date="2023-12-11T17:00:00Z">
              <w:rPr>
                <w:rFonts w:eastAsia="Times New Roman"/>
                <w:color w:val="980000"/>
                <w:lang w:val="en-US"/>
              </w:rPr>
            </w:rPrChange>
          </w:rPr>
          <w:t xml:space="preserve"> raises questions about the complexity of horizontal gene transfer and the challenges in interpreting genomic data, especially in extremophiles like </w:t>
        </w:r>
        <w:proofErr w:type="spellStart"/>
        <w:r w:rsidRPr="00A37D6B">
          <w:rPr>
            <w:rFonts w:eastAsia="Times New Roman"/>
            <w:i/>
            <w:iCs/>
            <w:lang w:val="en-US"/>
            <w:rPrChange w:id="1177" w:author="Bothoff-Shanahan,Meghan R.(Student)" w:date="2023-12-11T17:00:00Z">
              <w:rPr>
                <w:rFonts w:eastAsia="Times New Roman"/>
                <w:i/>
                <w:iCs/>
                <w:color w:val="980000"/>
                <w:lang w:val="en-US"/>
              </w:rPr>
            </w:rPrChange>
          </w:rPr>
          <w:t>Deinococcus</w:t>
        </w:r>
        <w:proofErr w:type="spellEnd"/>
        <w:r w:rsidRPr="00A37D6B">
          <w:rPr>
            <w:rFonts w:eastAsia="Times New Roman"/>
            <w:i/>
            <w:iCs/>
            <w:lang w:val="en-US"/>
            <w:rPrChange w:id="1178" w:author="Bothoff-Shanahan,Meghan R.(Student)" w:date="2023-12-11T17:00:00Z">
              <w:rPr>
                <w:rFonts w:eastAsia="Times New Roman"/>
                <w:i/>
                <w:iCs/>
                <w:color w:val="980000"/>
                <w:lang w:val="en-US"/>
              </w:rPr>
            </w:rPrChange>
          </w:rPr>
          <w:t xml:space="preserve"> </w:t>
        </w:r>
        <w:r w:rsidRPr="00A37D6B">
          <w:rPr>
            <w:rFonts w:eastAsia="Times New Roman"/>
            <w:lang w:val="en-US"/>
            <w:rPrChange w:id="1179" w:author="Bothoff-Shanahan,Meghan R.(Student)" w:date="2023-12-11T17:00:00Z">
              <w:rPr>
                <w:rFonts w:eastAsia="Times New Roman"/>
                <w:color w:val="980000"/>
                <w:lang w:val="en-US"/>
              </w:rPr>
            </w:rPrChange>
          </w:rPr>
          <w:t xml:space="preserve">species. While these findings from </w:t>
        </w:r>
        <w:r w:rsidRPr="00A37D6B">
          <w:rPr>
            <w:rFonts w:eastAsia="Times New Roman"/>
            <w:i/>
            <w:iCs/>
            <w:lang w:val="en-US"/>
            <w:rPrChange w:id="1180" w:author="Bothoff-Shanahan,Meghan R.(Student)" w:date="2023-12-11T17:00:00Z">
              <w:rPr>
                <w:rFonts w:eastAsia="Times New Roman"/>
                <w:i/>
                <w:iCs/>
                <w:color w:val="980000"/>
                <w:lang w:val="en-US"/>
              </w:rPr>
            </w:rPrChange>
          </w:rPr>
          <w:t xml:space="preserve">D. </w:t>
        </w:r>
        <w:proofErr w:type="spellStart"/>
        <w:r w:rsidRPr="00A37D6B">
          <w:rPr>
            <w:rFonts w:eastAsia="Times New Roman"/>
            <w:i/>
            <w:iCs/>
            <w:lang w:val="en-US"/>
            <w:rPrChange w:id="1181" w:author="Bothoff-Shanahan,Meghan R.(Student)" w:date="2023-12-11T17:00:00Z">
              <w:rPr>
                <w:rFonts w:eastAsia="Times New Roman"/>
                <w:i/>
                <w:iCs/>
                <w:color w:val="980000"/>
                <w:lang w:val="en-US"/>
              </w:rPr>
            </w:rPrChange>
          </w:rPr>
          <w:t>geothermalis</w:t>
        </w:r>
        <w:proofErr w:type="spellEnd"/>
        <w:r w:rsidRPr="00A37D6B">
          <w:rPr>
            <w:rFonts w:eastAsia="Times New Roman"/>
            <w:lang w:val="en-US"/>
            <w:rPrChange w:id="1182" w:author="Bothoff-Shanahan,Meghan R.(Student)" w:date="2023-12-11T17:00:00Z">
              <w:rPr>
                <w:rFonts w:eastAsia="Times New Roman"/>
                <w:color w:val="980000"/>
                <w:lang w:val="en-US"/>
              </w:rPr>
            </w:rPrChange>
          </w:rPr>
          <w:t xml:space="preserve"> are not conclusive, they add an additional dimension to the study, underscoring the intricacies of microbial genetics and evolutionary biology.</w:t>
        </w:r>
      </w:ins>
    </w:p>
    <w:p w14:paraId="1B58BD1F" w14:textId="77777777" w:rsidR="00A37D6B" w:rsidRPr="00A37D6B" w:rsidRDefault="00A37D6B" w:rsidP="00A37D6B">
      <w:pPr>
        <w:spacing w:line="240" w:lineRule="auto"/>
        <w:rPr>
          <w:ins w:id="1183" w:author="Bothoff-Shanahan,Meghan R.(Student)" w:date="2023-12-11T16:59:00Z"/>
          <w:rFonts w:ascii="Times New Roman" w:eastAsia="Times New Roman" w:hAnsi="Times New Roman" w:cs="Times New Roman"/>
          <w:sz w:val="24"/>
          <w:szCs w:val="24"/>
          <w:lang w:val="en-US"/>
        </w:rPr>
      </w:pPr>
    </w:p>
    <w:p w14:paraId="365C09FB" w14:textId="77777777" w:rsidR="00A37D6B" w:rsidRPr="00A37D6B" w:rsidRDefault="00A37D6B" w:rsidP="00A37D6B">
      <w:pPr>
        <w:spacing w:line="480" w:lineRule="auto"/>
        <w:rPr>
          <w:ins w:id="1184" w:author="Bothoff-Shanahan,Meghan R.(Student)" w:date="2023-12-11T16:59:00Z"/>
          <w:rFonts w:ascii="Times New Roman" w:eastAsia="Times New Roman" w:hAnsi="Times New Roman" w:cs="Times New Roman"/>
          <w:sz w:val="24"/>
          <w:szCs w:val="24"/>
          <w:lang w:val="en-US"/>
        </w:rPr>
      </w:pPr>
      <w:ins w:id="1185" w:author="Bothoff-Shanahan,Meghan R.(Student)" w:date="2023-12-11T16:59:00Z">
        <w:r w:rsidRPr="00A37D6B">
          <w:rPr>
            <w:rFonts w:eastAsia="Times New Roman"/>
            <w:lang w:val="en-US"/>
            <w:rPrChange w:id="1186" w:author="Bothoff-Shanahan,Meghan R.(Student)" w:date="2023-12-11T17:00:00Z">
              <w:rPr>
                <w:rFonts w:eastAsia="Times New Roman"/>
                <w:color w:val="980000"/>
                <w:lang w:val="en-US"/>
              </w:rPr>
            </w:rPrChange>
          </w:rPr>
          <w:t xml:space="preserve">This similarity is further illustrated in Figure 6's boxplot, where the median scores for </w:t>
        </w:r>
        <w:r w:rsidRPr="00A37D6B">
          <w:rPr>
            <w:rFonts w:eastAsia="Times New Roman"/>
            <w:i/>
            <w:iCs/>
            <w:lang w:val="en-US"/>
            <w:rPrChange w:id="1187" w:author="Bothoff-Shanahan,Meghan R.(Student)" w:date="2023-12-11T17:00:00Z">
              <w:rPr>
                <w:rFonts w:eastAsia="Times New Roman"/>
                <w:i/>
                <w:iCs/>
                <w:color w:val="980000"/>
                <w:lang w:val="en-US"/>
              </w:rPr>
            </w:rPrChange>
          </w:rPr>
          <w:t xml:space="preserve">D. </w:t>
        </w:r>
        <w:proofErr w:type="spellStart"/>
        <w:r w:rsidRPr="00A37D6B">
          <w:rPr>
            <w:rFonts w:eastAsia="Times New Roman"/>
            <w:i/>
            <w:iCs/>
            <w:lang w:val="en-US"/>
            <w:rPrChange w:id="1188" w:author="Bothoff-Shanahan,Meghan R.(Student)" w:date="2023-12-11T17:00:00Z">
              <w:rPr>
                <w:rFonts w:eastAsia="Times New Roman"/>
                <w:i/>
                <w:iCs/>
                <w:color w:val="980000"/>
                <w:lang w:val="en-US"/>
              </w:rPr>
            </w:rPrChange>
          </w:rPr>
          <w:t>geothermalis</w:t>
        </w:r>
        <w:proofErr w:type="spellEnd"/>
        <w:r w:rsidRPr="00A37D6B">
          <w:rPr>
            <w:rFonts w:eastAsia="Times New Roman"/>
            <w:lang w:val="en-US"/>
            <w:rPrChange w:id="1189" w:author="Bothoff-Shanahan,Meghan R.(Student)" w:date="2023-12-11T17:00:00Z">
              <w:rPr>
                <w:rFonts w:eastAsia="Times New Roman"/>
                <w:color w:val="980000"/>
                <w:lang w:val="en-US"/>
              </w:rPr>
            </w:rPrChange>
          </w:rPr>
          <w:t xml:space="preserve"> genes cluster at the lower end, indicating a general trend towards low similarity. The histogram (</w:t>
        </w:r>
        <w:r w:rsidRPr="00A37D6B">
          <w:rPr>
            <w:rFonts w:eastAsia="Times New Roman"/>
            <w:b/>
            <w:bCs/>
            <w:lang w:val="en-US"/>
            <w:rPrChange w:id="1190" w:author="Bothoff-Shanahan,Meghan R.(Student)" w:date="2023-12-11T17:00:00Z">
              <w:rPr>
                <w:rFonts w:eastAsia="Times New Roman"/>
                <w:b/>
                <w:bCs/>
                <w:color w:val="980000"/>
                <w:lang w:val="en-US"/>
              </w:rPr>
            </w:rPrChange>
          </w:rPr>
          <w:t>Fig. 7</w:t>
        </w:r>
        <w:r w:rsidRPr="00A37D6B">
          <w:rPr>
            <w:rFonts w:eastAsia="Times New Roman"/>
            <w:lang w:val="en-US"/>
            <w:rPrChange w:id="1191" w:author="Bothoff-Shanahan,Meghan R.(Student)" w:date="2023-12-11T17:00:00Z">
              <w:rPr>
                <w:rFonts w:eastAsia="Times New Roman"/>
                <w:color w:val="980000"/>
                <w:lang w:val="en-US"/>
              </w:rPr>
            </w:rPrChange>
          </w:rPr>
          <w:t xml:space="preserve">) reinforces this, showing a concentrated range of low BLAST scores, characteristic of weak homology. Such a consistent pattern of low scores across the dataset suggests that the genes in </w:t>
        </w:r>
        <w:r w:rsidRPr="00A37D6B">
          <w:rPr>
            <w:rFonts w:eastAsia="Times New Roman"/>
            <w:i/>
            <w:iCs/>
            <w:lang w:val="en-US"/>
            <w:rPrChange w:id="1192" w:author="Bothoff-Shanahan,Meghan R.(Student)" w:date="2023-12-11T17:00:00Z">
              <w:rPr>
                <w:rFonts w:eastAsia="Times New Roman"/>
                <w:i/>
                <w:iCs/>
                <w:color w:val="980000"/>
                <w:lang w:val="en-US"/>
              </w:rPr>
            </w:rPrChange>
          </w:rPr>
          <w:t xml:space="preserve">D. </w:t>
        </w:r>
        <w:proofErr w:type="spellStart"/>
        <w:r w:rsidRPr="00A37D6B">
          <w:rPr>
            <w:rFonts w:eastAsia="Times New Roman"/>
            <w:i/>
            <w:iCs/>
            <w:lang w:val="en-US"/>
            <w:rPrChange w:id="1193" w:author="Bothoff-Shanahan,Meghan R.(Student)" w:date="2023-12-11T17:00:00Z">
              <w:rPr>
                <w:rFonts w:eastAsia="Times New Roman"/>
                <w:i/>
                <w:iCs/>
                <w:color w:val="980000"/>
                <w:lang w:val="en-US"/>
              </w:rPr>
            </w:rPrChange>
          </w:rPr>
          <w:t>radiodurans</w:t>
        </w:r>
        <w:proofErr w:type="spellEnd"/>
        <w:r w:rsidRPr="00A37D6B">
          <w:rPr>
            <w:rFonts w:eastAsia="Times New Roman"/>
            <w:lang w:val="en-US"/>
            <w:rPrChange w:id="1194" w:author="Bothoff-Shanahan,Meghan R.(Student)" w:date="2023-12-11T17:00:00Z">
              <w:rPr>
                <w:rFonts w:eastAsia="Times New Roman"/>
                <w:color w:val="980000"/>
                <w:lang w:val="en-US"/>
              </w:rPr>
            </w:rPrChange>
          </w:rPr>
          <w:t xml:space="preserve"> have limited commonality with those in</w:t>
        </w:r>
        <w:r w:rsidRPr="00A37D6B">
          <w:rPr>
            <w:rFonts w:eastAsia="Times New Roman"/>
            <w:i/>
            <w:iCs/>
            <w:lang w:val="en-US"/>
            <w:rPrChange w:id="1195" w:author="Bothoff-Shanahan,Meghan R.(Student)" w:date="2023-12-11T17:00:00Z">
              <w:rPr>
                <w:rFonts w:eastAsia="Times New Roman"/>
                <w:i/>
                <w:iCs/>
                <w:color w:val="980000"/>
                <w:lang w:val="en-US"/>
              </w:rPr>
            </w:rPrChange>
          </w:rPr>
          <w:t xml:space="preserve"> D. </w:t>
        </w:r>
        <w:proofErr w:type="spellStart"/>
        <w:r w:rsidRPr="00A37D6B">
          <w:rPr>
            <w:rFonts w:eastAsia="Times New Roman"/>
            <w:i/>
            <w:iCs/>
            <w:lang w:val="en-US"/>
            <w:rPrChange w:id="1196" w:author="Bothoff-Shanahan,Meghan R.(Student)" w:date="2023-12-11T17:00:00Z">
              <w:rPr>
                <w:rFonts w:eastAsia="Times New Roman"/>
                <w:i/>
                <w:iCs/>
                <w:color w:val="980000"/>
                <w:lang w:val="en-US"/>
              </w:rPr>
            </w:rPrChange>
          </w:rPr>
          <w:t>geothermalis</w:t>
        </w:r>
        <w:proofErr w:type="spellEnd"/>
        <w:r w:rsidRPr="00A37D6B">
          <w:rPr>
            <w:rFonts w:eastAsia="Times New Roman"/>
            <w:lang w:val="en-US"/>
            <w:rPrChange w:id="1197" w:author="Bothoff-Shanahan,Meghan R.(Student)" w:date="2023-12-11T17:00:00Z">
              <w:rPr>
                <w:rFonts w:eastAsia="Times New Roman"/>
                <w:color w:val="980000"/>
                <w:lang w:val="en-US"/>
              </w:rPr>
            </w:rPrChange>
          </w:rPr>
          <w:t>, possibly due to significant evolutionary divergence or the specificity of the selected genes for BLAST analysis.</w:t>
        </w:r>
      </w:ins>
    </w:p>
    <w:p w14:paraId="03F7B31C" w14:textId="77777777" w:rsidR="00A37D6B" w:rsidRPr="00A37D6B" w:rsidRDefault="00A37D6B" w:rsidP="00A37D6B">
      <w:pPr>
        <w:spacing w:line="240" w:lineRule="auto"/>
        <w:rPr>
          <w:ins w:id="1198" w:author="Bothoff-Shanahan,Meghan R.(Student)" w:date="2023-12-11T16:59:00Z"/>
          <w:rFonts w:ascii="Times New Roman" w:eastAsia="Times New Roman" w:hAnsi="Times New Roman" w:cs="Times New Roman"/>
          <w:sz w:val="24"/>
          <w:szCs w:val="24"/>
          <w:lang w:val="en-US"/>
        </w:rPr>
      </w:pPr>
    </w:p>
    <w:p w14:paraId="509EF33E" w14:textId="432E4542" w:rsidR="00A37D6B" w:rsidRPr="00A37D6B" w:rsidRDefault="00A37D6B" w:rsidP="00A37D6B">
      <w:pPr>
        <w:spacing w:line="480" w:lineRule="auto"/>
        <w:rPr>
          <w:ins w:id="1199" w:author="Bothoff-Shanahan,Meghan R.(Student)" w:date="2023-12-11T16:59:00Z"/>
          <w:rFonts w:ascii="Times New Roman" w:eastAsia="Times New Roman" w:hAnsi="Times New Roman" w:cs="Times New Roman"/>
          <w:sz w:val="24"/>
          <w:szCs w:val="24"/>
          <w:lang w:val="en-US"/>
        </w:rPr>
      </w:pPr>
      <w:ins w:id="1200" w:author="Bothoff-Shanahan,Meghan R.(Student)" w:date="2023-12-11T16:59:00Z">
        <w:r w:rsidRPr="00A37D6B">
          <w:rPr>
            <w:rFonts w:eastAsia="Times New Roman"/>
            <w:lang w:val="en-US"/>
            <w:rPrChange w:id="1201" w:author="Bothoff-Shanahan,Meghan R.(Student)" w:date="2023-12-11T17:00:00Z">
              <w:rPr>
                <w:rFonts w:eastAsia="Times New Roman"/>
                <w:color w:val="980000"/>
                <w:lang w:val="en-US"/>
              </w:rPr>
            </w:rPrChange>
          </w:rPr>
          <w:lastRenderedPageBreak/>
          <w:t xml:space="preserve">Significantly, all notable hits align with sequences from </w:t>
        </w:r>
        <w:r w:rsidRPr="00A37D6B">
          <w:rPr>
            <w:rFonts w:eastAsia="Times New Roman"/>
            <w:i/>
            <w:iCs/>
            <w:lang w:val="en-US"/>
            <w:rPrChange w:id="1202" w:author="Bothoff-Shanahan,Meghan R.(Student)" w:date="2023-12-11T17:00:00Z">
              <w:rPr>
                <w:rFonts w:eastAsia="Times New Roman"/>
                <w:i/>
                <w:iCs/>
                <w:color w:val="980000"/>
                <w:lang w:val="en-US"/>
              </w:rPr>
            </w:rPrChange>
          </w:rPr>
          <w:t xml:space="preserve">H. </w:t>
        </w:r>
        <w:proofErr w:type="spellStart"/>
        <w:r w:rsidRPr="00A37D6B">
          <w:rPr>
            <w:rFonts w:eastAsia="Times New Roman"/>
            <w:i/>
            <w:iCs/>
            <w:lang w:val="en-US"/>
            <w:rPrChange w:id="1203" w:author="Bothoff-Shanahan,Meghan R.(Student)" w:date="2023-12-11T17:00:00Z">
              <w:rPr>
                <w:rFonts w:eastAsia="Times New Roman"/>
                <w:i/>
                <w:iCs/>
                <w:color w:val="980000"/>
                <w:lang w:val="en-US"/>
              </w:rPr>
            </w:rPrChange>
          </w:rPr>
          <w:t>irregulare</w:t>
        </w:r>
        <w:proofErr w:type="spellEnd"/>
        <w:r w:rsidRPr="00A37D6B">
          <w:rPr>
            <w:rFonts w:eastAsia="Times New Roman"/>
            <w:lang w:val="en-US"/>
            <w:rPrChange w:id="1204" w:author="Bothoff-Shanahan,Meghan R.(Student)" w:date="2023-12-11T17:00:00Z">
              <w:rPr>
                <w:rFonts w:eastAsia="Times New Roman"/>
                <w:color w:val="980000"/>
                <w:lang w:val="en-US"/>
              </w:rPr>
            </w:rPrChange>
          </w:rPr>
          <w:t xml:space="preserve">, furthering the evidence supporting a specialized or limited similarity with </w:t>
        </w:r>
        <w:r w:rsidRPr="00A37D6B">
          <w:rPr>
            <w:rFonts w:eastAsia="Times New Roman"/>
            <w:i/>
            <w:iCs/>
            <w:lang w:val="en-US"/>
            <w:rPrChange w:id="1205" w:author="Bothoff-Shanahan,Meghan R.(Student)" w:date="2023-12-11T17:00:00Z">
              <w:rPr>
                <w:rFonts w:eastAsia="Times New Roman"/>
                <w:i/>
                <w:iCs/>
                <w:color w:val="980000"/>
                <w:lang w:val="en-US"/>
              </w:rPr>
            </w:rPrChange>
          </w:rPr>
          <w:t xml:space="preserve">D. </w:t>
        </w:r>
        <w:proofErr w:type="spellStart"/>
        <w:r w:rsidRPr="00A37D6B">
          <w:rPr>
            <w:rFonts w:eastAsia="Times New Roman"/>
            <w:i/>
            <w:iCs/>
            <w:lang w:val="en-US"/>
            <w:rPrChange w:id="1206" w:author="Bothoff-Shanahan,Meghan R.(Student)" w:date="2023-12-11T17:00:00Z">
              <w:rPr>
                <w:rFonts w:eastAsia="Times New Roman"/>
                <w:i/>
                <w:iCs/>
                <w:color w:val="980000"/>
                <w:lang w:val="en-US"/>
              </w:rPr>
            </w:rPrChange>
          </w:rPr>
          <w:t>geothermalis</w:t>
        </w:r>
        <w:proofErr w:type="spellEnd"/>
        <w:r w:rsidRPr="00A37D6B">
          <w:rPr>
            <w:rFonts w:eastAsia="Times New Roman"/>
            <w:lang w:val="en-US"/>
            <w:rPrChange w:id="1207" w:author="Bothoff-Shanahan,Meghan R.(Student)" w:date="2023-12-11T17:00:00Z">
              <w:rPr>
                <w:rFonts w:eastAsia="Times New Roman"/>
                <w:color w:val="980000"/>
                <w:lang w:val="en-US"/>
              </w:rPr>
            </w:rPrChange>
          </w:rPr>
          <w:t xml:space="preserve">. This finding, however, is based on a small dataset and a narrow range of </w:t>
        </w:r>
      </w:ins>
      <w:ins w:id="1208" w:author="Bothoff-Shanahan,Meghan R.(Student)" w:date="2023-12-11T17:00:00Z">
        <w:r w:rsidRPr="00A37D6B">
          <w:rPr>
            <w:rFonts w:eastAsia="Times New Roman"/>
            <w:lang w:val="en-US"/>
          </w:rPr>
          <w:t>similarities</w:t>
        </w:r>
      </w:ins>
      <w:ins w:id="1209" w:author="Bothoff-Shanahan,Meghan R.(Student)" w:date="2023-12-11T16:59:00Z">
        <w:r w:rsidRPr="00A37D6B">
          <w:rPr>
            <w:rFonts w:eastAsia="Times New Roman"/>
            <w:lang w:val="en-US"/>
            <w:rPrChange w:id="1210" w:author="Bothoff-Shanahan,Meghan R.(Student)" w:date="2023-12-11T17:00:00Z">
              <w:rPr>
                <w:rFonts w:eastAsia="Times New Roman"/>
                <w:color w:val="980000"/>
                <w:lang w:val="en-US"/>
              </w:rPr>
            </w:rPrChange>
          </w:rPr>
          <w:t>, making definitive conclusions about gene conservation or functional homology challenging. Further investigation is needed to deepen the understanding of these potential relationships.</w:t>
        </w:r>
      </w:ins>
    </w:p>
    <w:p w14:paraId="7CE66298" w14:textId="77777777" w:rsidR="00A37D6B" w:rsidRPr="00A37D6B" w:rsidRDefault="00A37D6B" w:rsidP="00A37D6B">
      <w:pPr>
        <w:spacing w:line="240" w:lineRule="auto"/>
        <w:rPr>
          <w:ins w:id="1211" w:author="Bothoff-Shanahan,Meghan R.(Student)" w:date="2023-12-11T16:59:00Z"/>
          <w:rFonts w:ascii="Times New Roman" w:eastAsia="Times New Roman" w:hAnsi="Times New Roman" w:cs="Times New Roman"/>
          <w:sz w:val="24"/>
          <w:szCs w:val="24"/>
          <w:lang w:val="en-US"/>
        </w:rPr>
      </w:pPr>
    </w:p>
    <w:p w14:paraId="2D614F97" w14:textId="77777777" w:rsidR="00A37D6B" w:rsidRPr="00A37D6B" w:rsidRDefault="00A37D6B" w:rsidP="00A37D6B">
      <w:pPr>
        <w:spacing w:line="480" w:lineRule="auto"/>
        <w:rPr>
          <w:ins w:id="1212" w:author="Bothoff-Shanahan,Meghan R.(Student)" w:date="2023-12-11T16:59:00Z"/>
          <w:rFonts w:ascii="Times New Roman" w:eastAsia="Times New Roman" w:hAnsi="Times New Roman" w:cs="Times New Roman"/>
          <w:sz w:val="24"/>
          <w:szCs w:val="24"/>
          <w:lang w:val="en-US"/>
        </w:rPr>
      </w:pPr>
      <w:proofErr w:type="spellStart"/>
      <w:ins w:id="1213" w:author="Bothoff-Shanahan,Meghan R.(Student)" w:date="2023-12-11T16:59:00Z">
        <w:r w:rsidRPr="00A37D6B">
          <w:rPr>
            <w:rFonts w:eastAsia="Times New Roman"/>
            <w:b/>
            <w:bCs/>
            <w:i/>
            <w:iCs/>
            <w:sz w:val="24"/>
            <w:szCs w:val="24"/>
            <w:lang w:val="en-US"/>
            <w:rPrChange w:id="1214" w:author="Bothoff-Shanahan,Meghan R.(Student)" w:date="2023-12-11T17:00:00Z">
              <w:rPr>
                <w:rFonts w:eastAsia="Times New Roman"/>
                <w:b/>
                <w:bCs/>
                <w:i/>
                <w:iCs/>
                <w:color w:val="980000"/>
                <w:sz w:val="24"/>
                <w:szCs w:val="24"/>
                <w:lang w:val="en-US"/>
              </w:rPr>
            </w:rPrChange>
          </w:rPr>
          <w:t>Deinococcus</w:t>
        </w:r>
        <w:proofErr w:type="spellEnd"/>
        <w:r w:rsidRPr="00A37D6B">
          <w:rPr>
            <w:rFonts w:eastAsia="Times New Roman"/>
            <w:b/>
            <w:bCs/>
            <w:i/>
            <w:iCs/>
            <w:sz w:val="24"/>
            <w:szCs w:val="24"/>
            <w:lang w:val="en-US"/>
            <w:rPrChange w:id="1215" w:author="Bothoff-Shanahan,Meghan R.(Student)" w:date="2023-12-11T17:00:00Z">
              <w:rPr>
                <w:rFonts w:eastAsia="Times New Roman"/>
                <w:b/>
                <w:bCs/>
                <w:i/>
                <w:iCs/>
                <w:color w:val="980000"/>
                <w:sz w:val="24"/>
                <w:szCs w:val="24"/>
                <w:lang w:val="en-US"/>
              </w:rPr>
            </w:rPrChange>
          </w:rPr>
          <w:t xml:space="preserve"> </w:t>
        </w:r>
        <w:proofErr w:type="spellStart"/>
        <w:r w:rsidRPr="00A37D6B">
          <w:rPr>
            <w:rFonts w:eastAsia="Times New Roman"/>
            <w:b/>
            <w:bCs/>
            <w:i/>
            <w:iCs/>
            <w:sz w:val="24"/>
            <w:szCs w:val="24"/>
            <w:lang w:val="en-US"/>
            <w:rPrChange w:id="1216" w:author="Bothoff-Shanahan,Meghan R.(Student)" w:date="2023-12-11T17:00:00Z">
              <w:rPr>
                <w:rFonts w:eastAsia="Times New Roman"/>
                <w:b/>
                <w:bCs/>
                <w:i/>
                <w:iCs/>
                <w:color w:val="980000"/>
                <w:sz w:val="24"/>
                <w:szCs w:val="24"/>
                <w:lang w:val="en-US"/>
              </w:rPr>
            </w:rPrChange>
          </w:rPr>
          <w:t>proteolyticus</w:t>
        </w:r>
        <w:proofErr w:type="spellEnd"/>
        <w:r w:rsidRPr="00A37D6B">
          <w:rPr>
            <w:rFonts w:eastAsia="Times New Roman"/>
            <w:b/>
            <w:bCs/>
            <w:i/>
            <w:iCs/>
            <w:sz w:val="24"/>
            <w:szCs w:val="24"/>
            <w:lang w:val="en-US"/>
            <w:rPrChange w:id="1217" w:author="Bothoff-Shanahan,Meghan R.(Student)" w:date="2023-12-11T17:00:00Z">
              <w:rPr>
                <w:rFonts w:eastAsia="Times New Roman"/>
                <w:b/>
                <w:bCs/>
                <w:i/>
                <w:iCs/>
                <w:color w:val="980000"/>
                <w:sz w:val="24"/>
                <w:szCs w:val="24"/>
                <w:lang w:val="en-US"/>
              </w:rPr>
            </w:rPrChange>
          </w:rPr>
          <w:t>:</w:t>
        </w:r>
      </w:ins>
    </w:p>
    <w:p w14:paraId="09371CC4" w14:textId="77777777" w:rsidR="00A37D6B" w:rsidRPr="00A37D6B" w:rsidRDefault="00A37D6B" w:rsidP="00A37D6B">
      <w:pPr>
        <w:spacing w:line="480" w:lineRule="auto"/>
        <w:rPr>
          <w:ins w:id="1218" w:author="Bothoff-Shanahan,Meghan R.(Student)" w:date="2023-12-11T16:59:00Z"/>
          <w:rFonts w:ascii="Times New Roman" w:eastAsia="Times New Roman" w:hAnsi="Times New Roman" w:cs="Times New Roman"/>
          <w:sz w:val="24"/>
          <w:szCs w:val="24"/>
          <w:lang w:val="en-US"/>
        </w:rPr>
      </w:pPr>
      <w:ins w:id="1219" w:author="Bothoff-Shanahan,Meghan R.(Student)" w:date="2023-12-11T16:59:00Z">
        <w:r w:rsidRPr="00A37D6B">
          <w:rPr>
            <w:rFonts w:eastAsia="Times New Roman"/>
            <w:lang w:val="en-US"/>
            <w:rPrChange w:id="1220" w:author="Bothoff-Shanahan,Meghan R.(Student)" w:date="2023-12-11T17:00:00Z">
              <w:rPr>
                <w:rFonts w:eastAsia="Times New Roman"/>
                <w:color w:val="980000"/>
                <w:lang w:val="en-US"/>
              </w:rPr>
            </w:rPrChange>
          </w:rPr>
          <w:t xml:space="preserve">A standout observation was the high conservation of the RecA gene, pivotal in DNA repair, as shown in Figure 8. The RecA gene registered an exceptionally high BLAST score (1298.0) with an e-value of 0.0, emphasizing its fundamental role in genomic maintenance and resilience in extreme environments. </w:t>
        </w:r>
        <w:r w:rsidRPr="00A37D6B">
          <w:rPr>
            <w:rFonts w:ascii="Times New Roman" w:eastAsia="Times New Roman" w:hAnsi="Times New Roman" w:cs="Times New Roman"/>
            <w:sz w:val="24"/>
            <w:szCs w:val="24"/>
            <w:lang w:val="en-US"/>
          </w:rPr>
          <w:fldChar w:fldCharType="begin"/>
        </w:r>
        <w:r w:rsidRPr="00A37D6B">
          <w:rPr>
            <w:rFonts w:ascii="Times New Roman" w:eastAsia="Times New Roman" w:hAnsi="Times New Roman" w:cs="Times New Roman"/>
            <w:sz w:val="24"/>
            <w:szCs w:val="24"/>
            <w:lang w:val="en-US"/>
          </w:rPr>
          <w:instrText>HYPERLINK "https://www.zotero.org/google-docs/?YQeEUe"</w:instrText>
        </w:r>
        <w:r w:rsidRPr="00A37D6B">
          <w:rPr>
            <w:rFonts w:ascii="Times New Roman" w:eastAsia="Times New Roman" w:hAnsi="Times New Roman" w:cs="Times New Roman"/>
            <w:sz w:val="24"/>
            <w:szCs w:val="24"/>
            <w:lang w:val="en-US"/>
          </w:rPr>
        </w:r>
        <w:r w:rsidRPr="00A37D6B">
          <w:rPr>
            <w:rFonts w:ascii="Times New Roman" w:eastAsia="Times New Roman" w:hAnsi="Times New Roman" w:cs="Times New Roman"/>
            <w:sz w:val="24"/>
            <w:szCs w:val="24"/>
            <w:lang w:val="en-US"/>
          </w:rPr>
          <w:fldChar w:fldCharType="separate"/>
        </w:r>
        <w:r w:rsidRPr="00A37D6B">
          <w:rPr>
            <w:rFonts w:eastAsia="Times New Roman"/>
            <w:u w:val="single"/>
            <w:lang w:val="en-US"/>
            <w:rPrChange w:id="1221" w:author="Bothoff-Shanahan,Meghan R.(Student)" w:date="2023-12-11T17:00:00Z">
              <w:rPr>
                <w:rFonts w:eastAsia="Times New Roman"/>
                <w:color w:val="980000"/>
                <w:u w:val="single"/>
                <w:lang w:val="en-US"/>
              </w:rPr>
            </w:rPrChange>
          </w:rPr>
          <w:t>[9]</w:t>
        </w:r>
        <w:r w:rsidRPr="00A37D6B">
          <w:rPr>
            <w:rFonts w:ascii="Times New Roman" w:eastAsia="Times New Roman" w:hAnsi="Times New Roman" w:cs="Times New Roman"/>
            <w:sz w:val="24"/>
            <w:szCs w:val="24"/>
            <w:lang w:val="en-US"/>
          </w:rPr>
          <w:fldChar w:fldCharType="end"/>
        </w:r>
        <w:r w:rsidRPr="00A37D6B">
          <w:rPr>
            <w:rFonts w:eastAsia="Times New Roman"/>
            <w:lang w:val="en-US"/>
            <w:rPrChange w:id="1222" w:author="Bothoff-Shanahan,Meghan R.(Student)" w:date="2023-12-11T17:00:00Z">
              <w:rPr>
                <w:rFonts w:eastAsia="Times New Roman"/>
                <w:color w:val="980000"/>
                <w:lang w:val="en-US"/>
              </w:rPr>
            </w:rPrChange>
          </w:rPr>
          <w:t xml:space="preserve"> Genes such as </w:t>
        </w:r>
        <w:proofErr w:type="spellStart"/>
        <w:r w:rsidRPr="00A37D6B">
          <w:rPr>
            <w:rFonts w:eastAsia="Times New Roman"/>
            <w:lang w:val="en-US"/>
            <w:rPrChange w:id="1223" w:author="Bothoff-Shanahan,Meghan R.(Student)" w:date="2023-12-11T17:00:00Z">
              <w:rPr>
                <w:rFonts w:eastAsia="Times New Roman"/>
                <w:color w:val="980000"/>
                <w:lang w:val="en-US"/>
              </w:rPr>
            </w:rPrChange>
          </w:rPr>
          <w:t>PprA</w:t>
        </w:r>
        <w:proofErr w:type="spellEnd"/>
        <w:r w:rsidRPr="00A37D6B">
          <w:rPr>
            <w:rFonts w:eastAsia="Times New Roman"/>
            <w:lang w:val="en-US"/>
            <w:rPrChange w:id="1224" w:author="Bothoff-Shanahan,Meghan R.(Student)" w:date="2023-12-11T17:00:00Z">
              <w:rPr>
                <w:rFonts w:eastAsia="Times New Roman"/>
                <w:color w:val="980000"/>
                <w:lang w:val="en-US"/>
              </w:rPr>
            </w:rPrChange>
          </w:rPr>
          <w:t xml:space="preserve">, </w:t>
        </w:r>
        <w:proofErr w:type="spellStart"/>
        <w:r w:rsidRPr="00A37D6B">
          <w:rPr>
            <w:rFonts w:eastAsia="Times New Roman"/>
            <w:lang w:val="en-US"/>
            <w:rPrChange w:id="1225" w:author="Bothoff-Shanahan,Meghan R.(Student)" w:date="2023-12-11T17:00:00Z">
              <w:rPr>
                <w:rFonts w:eastAsia="Times New Roman"/>
                <w:color w:val="980000"/>
                <w:lang w:val="en-US"/>
              </w:rPr>
            </w:rPrChange>
          </w:rPr>
          <w:t>DdrA</w:t>
        </w:r>
        <w:proofErr w:type="spellEnd"/>
        <w:r w:rsidRPr="00A37D6B">
          <w:rPr>
            <w:rFonts w:eastAsia="Times New Roman"/>
            <w:lang w:val="en-US"/>
            <w:rPrChange w:id="1226" w:author="Bothoff-Shanahan,Meghan R.(Student)" w:date="2023-12-11T17:00:00Z">
              <w:rPr>
                <w:rFonts w:eastAsia="Times New Roman"/>
                <w:color w:val="980000"/>
                <w:lang w:val="en-US"/>
              </w:rPr>
            </w:rPrChange>
          </w:rPr>
          <w:t xml:space="preserve">, </w:t>
        </w:r>
        <w:proofErr w:type="spellStart"/>
        <w:r w:rsidRPr="00A37D6B">
          <w:rPr>
            <w:rFonts w:eastAsia="Times New Roman"/>
            <w:lang w:val="en-US"/>
            <w:rPrChange w:id="1227" w:author="Bothoff-Shanahan,Meghan R.(Student)" w:date="2023-12-11T17:00:00Z">
              <w:rPr>
                <w:rFonts w:eastAsia="Times New Roman"/>
                <w:color w:val="980000"/>
                <w:lang w:val="en-US"/>
              </w:rPr>
            </w:rPrChange>
          </w:rPr>
          <w:t>DdrB</w:t>
        </w:r>
        <w:proofErr w:type="spellEnd"/>
        <w:r w:rsidRPr="00A37D6B">
          <w:rPr>
            <w:rFonts w:eastAsia="Times New Roman"/>
            <w:lang w:val="en-US"/>
            <w:rPrChange w:id="1228" w:author="Bothoff-Shanahan,Meghan R.(Student)" w:date="2023-12-11T17:00:00Z">
              <w:rPr>
                <w:rFonts w:eastAsia="Times New Roman"/>
                <w:color w:val="980000"/>
                <w:lang w:val="en-US"/>
              </w:rPr>
            </w:rPrChange>
          </w:rPr>
          <w:t xml:space="preserve">, and </w:t>
        </w:r>
        <w:proofErr w:type="spellStart"/>
        <w:r w:rsidRPr="00A37D6B">
          <w:rPr>
            <w:rFonts w:eastAsia="Times New Roman"/>
            <w:lang w:val="en-US"/>
            <w:rPrChange w:id="1229" w:author="Bothoff-Shanahan,Meghan R.(Student)" w:date="2023-12-11T17:00:00Z">
              <w:rPr>
                <w:rFonts w:eastAsia="Times New Roman"/>
                <w:color w:val="980000"/>
                <w:lang w:val="en-US"/>
              </w:rPr>
            </w:rPrChange>
          </w:rPr>
          <w:t>DdrC</w:t>
        </w:r>
        <w:proofErr w:type="spellEnd"/>
        <w:r w:rsidRPr="00A37D6B">
          <w:rPr>
            <w:rFonts w:eastAsia="Times New Roman"/>
            <w:lang w:val="en-US"/>
            <w:rPrChange w:id="1230" w:author="Bothoff-Shanahan,Meghan R.(Student)" w:date="2023-12-11T17:00:00Z">
              <w:rPr>
                <w:rFonts w:eastAsia="Times New Roman"/>
                <w:color w:val="980000"/>
                <w:lang w:val="en-US"/>
              </w:rPr>
            </w:rPrChange>
          </w:rPr>
          <w:t xml:space="preserve"> presented multiple hits with moderate BLAST scores, suggesting the preservation of conserved domains within the </w:t>
        </w:r>
        <w:proofErr w:type="spellStart"/>
        <w:r w:rsidRPr="00A37D6B">
          <w:rPr>
            <w:rFonts w:eastAsia="Times New Roman"/>
            <w:i/>
            <w:iCs/>
            <w:lang w:val="en-US"/>
            <w:rPrChange w:id="1231" w:author="Bothoff-Shanahan,Meghan R.(Student)" w:date="2023-12-11T17:00:00Z">
              <w:rPr>
                <w:rFonts w:eastAsia="Times New Roman"/>
                <w:i/>
                <w:iCs/>
                <w:color w:val="980000"/>
                <w:lang w:val="en-US"/>
              </w:rPr>
            </w:rPrChange>
          </w:rPr>
          <w:t>Deinococcus</w:t>
        </w:r>
        <w:proofErr w:type="spellEnd"/>
        <w:r w:rsidRPr="00A37D6B">
          <w:rPr>
            <w:rFonts w:eastAsia="Times New Roman"/>
            <w:i/>
            <w:iCs/>
            <w:lang w:val="en-US"/>
            <w:rPrChange w:id="1232" w:author="Bothoff-Shanahan,Meghan R.(Student)" w:date="2023-12-11T17:00:00Z">
              <w:rPr>
                <w:rFonts w:eastAsia="Times New Roman"/>
                <w:i/>
                <w:iCs/>
                <w:color w:val="980000"/>
                <w:lang w:val="en-US"/>
              </w:rPr>
            </w:rPrChange>
          </w:rPr>
          <w:t xml:space="preserve"> </w:t>
        </w:r>
        <w:r w:rsidRPr="00A37D6B">
          <w:rPr>
            <w:rFonts w:eastAsia="Times New Roman"/>
            <w:lang w:val="en-US"/>
            <w:rPrChange w:id="1233" w:author="Bothoff-Shanahan,Meghan R.(Student)" w:date="2023-12-11T17:00:00Z">
              <w:rPr>
                <w:rFonts w:eastAsia="Times New Roman"/>
                <w:color w:val="980000"/>
                <w:lang w:val="en-US"/>
              </w:rPr>
            </w:rPrChange>
          </w:rPr>
          <w:t>genus. These genes, related to DNA repair and stress response, demonstrate evolutionary pressures to maintain specific functional domains while allowing other regions to diverge.</w:t>
        </w:r>
      </w:ins>
    </w:p>
    <w:p w14:paraId="22573491" w14:textId="77777777" w:rsidR="00A37D6B" w:rsidRPr="00A37D6B" w:rsidRDefault="00A37D6B" w:rsidP="00A37D6B">
      <w:pPr>
        <w:spacing w:line="240" w:lineRule="auto"/>
        <w:rPr>
          <w:ins w:id="1234" w:author="Bothoff-Shanahan,Meghan R.(Student)" w:date="2023-12-11T16:59:00Z"/>
          <w:rFonts w:ascii="Times New Roman" w:eastAsia="Times New Roman" w:hAnsi="Times New Roman" w:cs="Times New Roman"/>
          <w:sz w:val="24"/>
          <w:szCs w:val="24"/>
          <w:lang w:val="en-US"/>
        </w:rPr>
      </w:pPr>
    </w:p>
    <w:p w14:paraId="06885C58" w14:textId="77777777" w:rsidR="00A37D6B" w:rsidRPr="00A37D6B" w:rsidRDefault="00A37D6B" w:rsidP="00A37D6B">
      <w:pPr>
        <w:spacing w:line="480" w:lineRule="auto"/>
        <w:rPr>
          <w:ins w:id="1235" w:author="Bothoff-Shanahan,Meghan R.(Student)" w:date="2023-12-11T16:59:00Z"/>
          <w:rFonts w:ascii="Times New Roman" w:eastAsia="Times New Roman" w:hAnsi="Times New Roman" w:cs="Times New Roman"/>
          <w:sz w:val="24"/>
          <w:szCs w:val="24"/>
          <w:lang w:val="en-US"/>
        </w:rPr>
      </w:pPr>
      <w:ins w:id="1236" w:author="Bothoff-Shanahan,Meghan R.(Student)" w:date="2023-12-11T16:59:00Z">
        <w:r w:rsidRPr="00A37D6B">
          <w:rPr>
            <w:rFonts w:eastAsia="Times New Roman"/>
            <w:lang w:val="en-US"/>
            <w:rPrChange w:id="1237" w:author="Bothoff-Shanahan,Meghan R.(Student)" w:date="2023-12-11T17:00:00Z">
              <w:rPr>
                <w:rFonts w:eastAsia="Times New Roman"/>
                <w:color w:val="980000"/>
                <w:lang w:val="en-US"/>
              </w:rPr>
            </w:rPrChange>
          </w:rPr>
          <w:t xml:space="preserve">Further, the analysis highlighted the significant role of plasmids in </w:t>
        </w:r>
        <w:r w:rsidRPr="00A37D6B">
          <w:rPr>
            <w:rFonts w:eastAsia="Times New Roman"/>
            <w:i/>
            <w:iCs/>
            <w:lang w:val="en-US"/>
            <w:rPrChange w:id="1238" w:author="Bothoff-Shanahan,Meghan R.(Student)" w:date="2023-12-11T17:00:00Z">
              <w:rPr>
                <w:rFonts w:eastAsia="Times New Roman"/>
                <w:i/>
                <w:iCs/>
                <w:color w:val="980000"/>
                <w:lang w:val="en-US"/>
              </w:rPr>
            </w:rPrChange>
          </w:rPr>
          <w:t xml:space="preserve">D. </w:t>
        </w:r>
        <w:proofErr w:type="spellStart"/>
        <w:r w:rsidRPr="00A37D6B">
          <w:rPr>
            <w:rFonts w:eastAsia="Times New Roman"/>
            <w:i/>
            <w:iCs/>
            <w:lang w:val="en-US"/>
            <w:rPrChange w:id="1239" w:author="Bothoff-Shanahan,Meghan R.(Student)" w:date="2023-12-11T17:00:00Z">
              <w:rPr>
                <w:rFonts w:eastAsia="Times New Roman"/>
                <w:i/>
                <w:iCs/>
                <w:color w:val="980000"/>
                <w:lang w:val="en-US"/>
              </w:rPr>
            </w:rPrChange>
          </w:rPr>
          <w:t>proteolyticus</w:t>
        </w:r>
        <w:proofErr w:type="spellEnd"/>
        <w:r w:rsidRPr="00A37D6B">
          <w:rPr>
            <w:rFonts w:eastAsia="Times New Roman"/>
            <w:lang w:val="en-US"/>
            <w:rPrChange w:id="1240" w:author="Bothoff-Shanahan,Meghan R.(Student)" w:date="2023-12-11T17:00:00Z">
              <w:rPr>
                <w:rFonts w:eastAsia="Times New Roman"/>
                <w:color w:val="980000"/>
                <w:lang w:val="en-US"/>
              </w:rPr>
            </w:rPrChange>
          </w:rPr>
          <w:t xml:space="preserve">, with a substantial number of BLAST hits (1617 total hits) to sequences within these extrachromosomal elements. This suggests that plasmids may harbor genes that confer adaptive traits, potentially playing a role in horizontal gene transfer. </w:t>
        </w:r>
        <w:r w:rsidRPr="00A37D6B">
          <w:rPr>
            <w:rFonts w:ascii="Times New Roman" w:eastAsia="Times New Roman" w:hAnsi="Times New Roman" w:cs="Times New Roman"/>
            <w:sz w:val="24"/>
            <w:szCs w:val="24"/>
            <w:lang w:val="en-US"/>
          </w:rPr>
          <w:fldChar w:fldCharType="begin"/>
        </w:r>
        <w:r w:rsidRPr="00A37D6B">
          <w:rPr>
            <w:rFonts w:ascii="Times New Roman" w:eastAsia="Times New Roman" w:hAnsi="Times New Roman" w:cs="Times New Roman"/>
            <w:sz w:val="24"/>
            <w:szCs w:val="24"/>
            <w:lang w:val="en-US"/>
          </w:rPr>
          <w:instrText>HYPERLINK "https://www.zotero.org/google-docs/?9nzyiH"</w:instrText>
        </w:r>
        <w:r w:rsidRPr="00A37D6B">
          <w:rPr>
            <w:rFonts w:ascii="Times New Roman" w:eastAsia="Times New Roman" w:hAnsi="Times New Roman" w:cs="Times New Roman"/>
            <w:sz w:val="24"/>
            <w:szCs w:val="24"/>
            <w:lang w:val="en-US"/>
          </w:rPr>
        </w:r>
        <w:r w:rsidRPr="00A37D6B">
          <w:rPr>
            <w:rFonts w:ascii="Times New Roman" w:eastAsia="Times New Roman" w:hAnsi="Times New Roman" w:cs="Times New Roman"/>
            <w:sz w:val="24"/>
            <w:szCs w:val="24"/>
            <w:lang w:val="en-US"/>
          </w:rPr>
          <w:fldChar w:fldCharType="separate"/>
        </w:r>
        <w:r w:rsidRPr="00A37D6B">
          <w:rPr>
            <w:rFonts w:eastAsia="Times New Roman"/>
            <w:u w:val="single"/>
            <w:lang w:val="en-US"/>
            <w:rPrChange w:id="1241" w:author="Bothoff-Shanahan,Meghan R.(Student)" w:date="2023-12-11T17:00:00Z">
              <w:rPr>
                <w:rFonts w:eastAsia="Times New Roman"/>
                <w:color w:val="980000"/>
                <w:u w:val="single"/>
                <w:lang w:val="en-US"/>
              </w:rPr>
            </w:rPrChange>
          </w:rPr>
          <w:t>[12]</w:t>
        </w:r>
        <w:r w:rsidRPr="00A37D6B">
          <w:rPr>
            <w:rFonts w:ascii="Times New Roman" w:eastAsia="Times New Roman" w:hAnsi="Times New Roman" w:cs="Times New Roman"/>
            <w:sz w:val="24"/>
            <w:szCs w:val="24"/>
            <w:lang w:val="en-US"/>
          </w:rPr>
          <w:fldChar w:fldCharType="end"/>
        </w:r>
      </w:ins>
    </w:p>
    <w:p w14:paraId="384B6241" w14:textId="77777777" w:rsidR="00A37D6B" w:rsidRPr="00A37D6B" w:rsidRDefault="00A37D6B" w:rsidP="00A37D6B">
      <w:pPr>
        <w:spacing w:line="240" w:lineRule="auto"/>
        <w:rPr>
          <w:ins w:id="1242" w:author="Bothoff-Shanahan,Meghan R.(Student)" w:date="2023-12-11T16:59:00Z"/>
          <w:rFonts w:ascii="Times New Roman" w:eastAsia="Times New Roman" w:hAnsi="Times New Roman" w:cs="Times New Roman"/>
          <w:sz w:val="24"/>
          <w:szCs w:val="24"/>
          <w:lang w:val="en-US"/>
        </w:rPr>
      </w:pPr>
    </w:p>
    <w:p w14:paraId="3F0519A0" w14:textId="77777777" w:rsidR="00A37D6B" w:rsidRPr="00A37D6B" w:rsidRDefault="00A37D6B" w:rsidP="00A37D6B">
      <w:pPr>
        <w:spacing w:line="480" w:lineRule="auto"/>
        <w:rPr>
          <w:ins w:id="1243" w:author="Bothoff-Shanahan,Meghan R.(Student)" w:date="2023-12-11T16:59:00Z"/>
          <w:rFonts w:ascii="Times New Roman" w:eastAsia="Times New Roman" w:hAnsi="Times New Roman" w:cs="Times New Roman"/>
          <w:sz w:val="24"/>
          <w:szCs w:val="24"/>
          <w:lang w:val="en-US"/>
        </w:rPr>
      </w:pPr>
      <w:ins w:id="1244" w:author="Bothoff-Shanahan,Meghan R.(Student)" w:date="2023-12-11T16:59:00Z">
        <w:r w:rsidRPr="00A37D6B">
          <w:rPr>
            <w:rFonts w:eastAsia="Times New Roman"/>
            <w:lang w:val="en-US"/>
            <w:rPrChange w:id="1245" w:author="Bothoff-Shanahan,Meghan R.(Student)" w:date="2023-12-11T17:00:00Z">
              <w:rPr>
                <w:rFonts w:eastAsia="Times New Roman"/>
                <w:color w:val="980000"/>
                <w:lang w:val="en-US"/>
              </w:rPr>
            </w:rPrChange>
          </w:rPr>
          <w:t xml:space="preserve">The </w:t>
        </w:r>
        <w:proofErr w:type="spellStart"/>
        <w:r w:rsidRPr="00A37D6B">
          <w:rPr>
            <w:rFonts w:eastAsia="Times New Roman"/>
            <w:lang w:val="en-US"/>
            <w:rPrChange w:id="1246" w:author="Bothoff-Shanahan,Meghan R.(Student)" w:date="2023-12-11T17:00:00Z">
              <w:rPr>
                <w:rFonts w:eastAsia="Times New Roman"/>
                <w:color w:val="980000"/>
                <w:lang w:val="en-US"/>
              </w:rPr>
            </w:rPrChange>
          </w:rPr>
          <w:t>PolA</w:t>
        </w:r>
        <w:proofErr w:type="spellEnd"/>
        <w:r w:rsidRPr="00A37D6B">
          <w:rPr>
            <w:rFonts w:eastAsia="Times New Roman"/>
            <w:lang w:val="en-US"/>
            <w:rPrChange w:id="1247" w:author="Bothoff-Shanahan,Meghan R.(Student)" w:date="2023-12-11T17:00:00Z">
              <w:rPr>
                <w:rFonts w:eastAsia="Times New Roman"/>
                <w:color w:val="980000"/>
                <w:lang w:val="en-US"/>
              </w:rPr>
            </w:rPrChange>
          </w:rPr>
          <w:t xml:space="preserve"> and </w:t>
        </w:r>
        <w:proofErr w:type="spellStart"/>
        <w:r w:rsidRPr="00A37D6B">
          <w:rPr>
            <w:rFonts w:eastAsia="Times New Roman"/>
            <w:lang w:val="en-US"/>
            <w:rPrChange w:id="1248" w:author="Bothoff-Shanahan,Meghan R.(Student)" w:date="2023-12-11T17:00:00Z">
              <w:rPr>
                <w:rFonts w:eastAsia="Times New Roman"/>
                <w:color w:val="980000"/>
                <w:lang w:val="en-US"/>
              </w:rPr>
            </w:rPrChange>
          </w:rPr>
          <w:t>ThyA</w:t>
        </w:r>
        <w:proofErr w:type="spellEnd"/>
        <w:r w:rsidRPr="00A37D6B">
          <w:rPr>
            <w:rFonts w:eastAsia="Times New Roman"/>
            <w:lang w:val="en-US"/>
            <w:rPrChange w:id="1249" w:author="Bothoff-Shanahan,Meghan R.(Student)" w:date="2023-12-11T17:00:00Z">
              <w:rPr>
                <w:rFonts w:eastAsia="Times New Roman"/>
                <w:color w:val="980000"/>
                <w:lang w:val="en-US"/>
              </w:rPr>
            </w:rPrChange>
          </w:rPr>
          <w:t xml:space="preserve"> genes, essential for DNA replication and repair, showed highly significant matches (scores of 1255.0 and 1013.0, respectively), echoing their conservation observed in </w:t>
        </w:r>
        <w:r w:rsidRPr="00A37D6B">
          <w:rPr>
            <w:rFonts w:eastAsia="Times New Roman"/>
            <w:i/>
            <w:iCs/>
            <w:lang w:val="en-US"/>
            <w:rPrChange w:id="1250" w:author="Bothoff-Shanahan,Meghan R.(Student)" w:date="2023-12-11T17:00:00Z">
              <w:rPr>
                <w:rFonts w:eastAsia="Times New Roman"/>
                <w:i/>
                <w:iCs/>
                <w:color w:val="980000"/>
                <w:lang w:val="en-US"/>
              </w:rPr>
            </w:rPrChange>
          </w:rPr>
          <w:t>T. thermophilus</w:t>
        </w:r>
        <w:r w:rsidRPr="00A37D6B">
          <w:rPr>
            <w:rFonts w:eastAsia="Times New Roman"/>
            <w:lang w:val="en-US"/>
            <w:rPrChange w:id="1251" w:author="Bothoff-Shanahan,Meghan R.(Student)" w:date="2023-12-11T17:00:00Z">
              <w:rPr>
                <w:rFonts w:eastAsia="Times New Roman"/>
                <w:color w:val="980000"/>
                <w:lang w:val="en-US"/>
              </w:rPr>
            </w:rPrChange>
          </w:rPr>
          <w:t xml:space="preserve">. Similarly, the </w:t>
        </w:r>
        <w:proofErr w:type="spellStart"/>
        <w:r w:rsidRPr="00A37D6B">
          <w:rPr>
            <w:rFonts w:eastAsia="Times New Roman"/>
            <w:lang w:val="en-US"/>
            <w:rPrChange w:id="1252" w:author="Bothoff-Shanahan,Meghan R.(Student)" w:date="2023-12-11T17:00:00Z">
              <w:rPr>
                <w:rFonts w:eastAsia="Times New Roman"/>
                <w:color w:val="980000"/>
                <w:lang w:val="en-US"/>
              </w:rPr>
            </w:rPrChange>
          </w:rPr>
          <w:t>PNPase</w:t>
        </w:r>
        <w:proofErr w:type="spellEnd"/>
        <w:r w:rsidRPr="00A37D6B">
          <w:rPr>
            <w:rFonts w:eastAsia="Times New Roman"/>
            <w:lang w:val="en-US"/>
            <w:rPrChange w:id="1253" w:author="Bothoff-Shanahan,Meghan R.(Student)" w:date="2023-12-11T17:00:00Z">
              <w:rPr>
                <w:rFonts w:eastAsia="Times New Roman"/>
                <w:color w:val="980000"/>
                <w:lang w:val="en-US"/>
              </w:rPr>
            </w:rPrChange>
          </w:rPr>
          <w:t xml:space="preserve"> gene, involved in RNA metabolism, displayed a notable BLAST score (732.0), indicating its significant conservation in </w:t>
        </w:r>
        <w:r w:rsidRPr="00A37D6B">
          <w:rPr>
            <w:rFonts w:eastAsia="Times New Roman"/>
            <w:i/>
            <w:iCs/>
            <w:lang w:val="en-US"/>
            <w:rPrChange w:id="1254" w:author="Bothoff-Shanahan,Meghan R.(Student)" w:date="2023-12-11T17:00:00Z">
              <w:rPr>
                <w:rFonts w:eastAsia="Times New Roman"/>
                <w:i/>
                <w:iCs/>
                <w:color w:val="980000"/>
                <w:lang w:val="en-US"/>
              </w:rPr>
            </w:rPrChange>
          </w:rPr>
          <w:t xml:space="preserve">D. </w:t>
        </w:r>
        <w:proofErr w:type="spellStart"/>
        <w:r w:rsidRPr="00A37D6B">
          <w:rPr>
            <w:rFonts w:eastAsia="Times New Roman"/>
            <w:i/>
            <w:iCs/>
            <w:lang w:val="en-US"/>
            <w:rPrChange w:id="1255" w:author="Bothoff-Shanahan,Meghan R.(Student)" w:date="2023-12-11T17:00:00Z">
              <w:rPr>
                <w:rFonts w:eastAsia="Times New Roman"/>
                <w:i/>
                <w:iCs/>
                <w:color w:val="980000"/>
                <w:lang w:val="en-US"/>
              </w:rPr>
            </w:rPrChange>
          </w:rPr>
          <w:t>proteolyticus</w:t>
        </w:r>
        <w:proofErr w:type="spellEnd"/>
        <w:r w:rsidRPr="00A37D6B">
          <w:rPr>
            <w:rFonts w:eastAsia="Times New Roman"/>
            <w:lang w:val="en-US"/>
            <w:rPrChange w:id="1256" w:author="Bothoff-Shanahan,Meghan R.(Student)" w:date="2023-12-11T17:00:00Z">
              <w:rPr>
                <w:rFonts w:eastAsia="Times New Roman"/>
                <w:color w:val="980000"/>
                <w:lang w:val="en-US"/>
              </w:rPr>
            </w:rPrChange>
          </w:rPr>
          <w:t>.</w:t>
        </w:r>
      </w:ins>
    </w:p>
    <w:p w14:paraId="41B4E9F0" w14:textId="77777777" w:rsidR="00A37D6B" w:rsidRPr="00A37D6B" w:rsidRDefault="00A37D6B" w:rsidP="00A37D6B">
      <w:pPr>
        <w:spacing w:line="240" w:lineRule="auto"/>
        <w:rPr>
          <w:ins w:id="1257" w:author="Bothoff-Shanahan,Meghan R.(Student)" w:date="2023-12-11T16:59:00Z"/>
          <w:rFonts w:ascii="Times New Roman" w:eastAsia="Times New Roman" w:hAnsi="Times New Roman" w:cs="Times New Roman"/>
          <w:sz w:val="24"/>
          <w:szCs w:val="24"/>
          <w:lang w:val="en-US"/>
        </w:rPr>
      </w:pPr>
    </w:p>
    <w:p w14:paraId="547F7BB8" w14:textId="77777777" w:rsidR="00A37D6B" w:rsidRPr="00A37D6B" w:rsidRDefault="00A37D6B" w:rsidP="00A37D6B">
      <w:pPr>
        <w:spacing w:line="480" w:lineRule="auto"/>
        <w:rPr>
          <w:ins w:id="1258" w:author="Bothoff-Shanahan,Meghan R.(Student)" w:date="2023-12-11T16:59:00Z"/>
          <w:rFonts w:ascii="Times New Roman" w:eastAsia="Times New Roman" w:hAnsi="Times New Roman" w:cs="Times New Roman"/>
          <w:sz w:val="24"/>
          <w:szCs w:val="24"/>
          <w:lang w:val="en-US"/>
        </w:rPr>
      </w:pPr>
      <w:ins w:id="1259" w:author="Bothoff-Shanahan,Meghan R.(Student)" w:date="2023-12-11T16:59:00Z">
        <w:r w:rsidRPr="00A37D6B">
          <w:rPr>
            <w:rFonts w:eastAsia="Times New Roman"/>
            <w:lang w:val="en-US"/>
            <w:rPrChange w:id="1260" w:author="Bothoff-Shanahan,Meghan R.(Student)" w:date="2023-12-11T17:00:00Z">
              <w:rPr>
                <w:rFonts w:eastAsia="Times New Roman"/>
                <w:color w:val="980000"/>
                <w:lang w:val="en-US"/>
              </w:rPr>
            </w:rPrChange>
          </w:rPr>
          <w:lastRenderedPageBreak/>
          <w:t xml:space="preserve">The distribution of BLAST scores, as depicted in Figure 8 and Figure 9, reveals a spectrum of conservation and evolutionary adaptation among these genes. While RecA, </w:t>
        </w:r>
        <w:proofErr w:type="spellStart"/>
        <w:r w:rsidRPr="00A37D6B">
          <w:rPr>
            <w:rFonts w:eastAsia="Times New Roman"/>
            <w:lang w:val="en-US"/>
            <w:rPrChange w:id="1261" w:author="Bothoff-Shanahan,Meghan R.(Student)" w:date="2023-12-11T17:00:00Z">
              <w:rPr>
                <w:rFonts w:eastAsia="Times New Roman"/>
                <w:color w:val="980000"/>
                <w:lang w:val="en-US"/>
              </w:rPr>
            </w:rPrChange>
          </w:rPr>
          <w:t>PolA</w:t>
        </w:r>
        <w:proofErr w:type="spellEnd"/>
        <w:r w:rsidRPr="00A37D6B">
          <w:rPr>
            <w:rFonts w:eastAsia="Times New Roman"/>
            <w:lang w:val="en-US"/>
            <w:rPrChange w:id="1262" w:author="Bothoff-Shanahan,Meghan R.(Student)" w:date="2023-12-11T17:00:00Z">
              <w:rPr>
                <w:rFonts w:eastAsia="Times New Roman"/>
                <w:color w:val="980000"/>
                <w:lang w:val="en-US"/>
              </w:rPr>
            </w:rPrChange>
          </w:rPr>
          <w:t xml:space="preserve">, and </w:t>
        </w:r>
        <w:proofErr w:type="spellStart"/>
        <w:r w:rsidRPr="00A37D6B">
          <w:rPr>
            <w:rFonts w:eastAsia="Times New Roman"/>
            <w:lang w:val="en-US"/>
            <w:rPrChange w:id="1263" w:author="Bothoff-Shanahan,Meghan R.(Student)" w:date="2023-12-11T17:00:00Z">
              <w:rPr>
                <w:rFonts w:eastAsia="Times New Roman"/>
                <w:color w:val="980000"/>
                <w:lang w:val="en-US"/>
              </w:rPr>
            </w:rPrChange>
          </w:rPr>
          <w:t>ThyA</w:t>
        </w:r>
        <w:proofErr w:type="spellEnd"/>
        <w:r w:rsidRPr="00A37D6B">
          <w:rPr>
            <w:rFonts w:eastAsia="Times New Roman"/>
            <w:lang w:val="en-US"/>
            <w:rPrChange w:id="1264" w:author="Bothoff-Shanahan,Meghan R.(Student)" w:date="2023-12-11T17:00:00Z">
              <w:rPr>
                <w:rFonts w:eastAsia="Times New Roman"/>
                <w:color w:val="980000"/>
                <w:lang w:val="en-US"/>
              </w:rPr>
            </w:rPrChange>
          </w:rPr>
          <w:t xml:space="preserve"> show high conservation, likely necessary for extremophile survival, genes like </w:t>
        </w:r>
        <w:proofErr w:type="spellStart"/>
        <w:r w:rsidRPr="00A37D6B">
          <w:rPr>
            <w:rFonts w:eastAsia="Times New Roman"/>
            <w:lang w:val="en-US"/>
            <w:rPrChange w:id="1265" w:author="Bothoff-Shanahan,Meghan R.(Student)" w:date="2023-12-11T17:00:00Z">
              <w:rPr>
                <w:rFonts w:eastAsia="Times New Roman"/>
                <w:color w:val="980000"/>
                <w:lang w:val="en-US"/>
              </w:rPr>
            </w:rPrChange>
          </w:rPr>
          <w:t>DdrA</w:t>
        </w:r>
        <w:proofErr w:type="spellEnd"/>
        <w:r w:rsidRPr="00A37D6B">
          <w:rPr>
            <w:rFonts w:eastAsia="Times New Roman"/>
            <w:lang w:val="en-US"/>
            <w:rPrChange w:id="1266" w:author="Bothoff-Shanahan,Meghan R.(Student)" w:date="2023-12-11T17:00:00Z">
              <w:rPr>
                <w:rFonts w:eastAsia="Times New Roman"/>
                <w:color w:val="980000"/>
                <w:lang w:val="en-US"/>
              </w:rPr>
            </w:rPrChange>
          </w:rPr>
          <w:t xml:space="preserve">, </w:t>
        </w:r>
        <w:proofErr w:type="spellStart"/>
        <w:r w:rsidRPr="00A37D6B">
          <w:rPr>
            <w:rFonts w:eastAsia="Times New Roman"/>
            <w:lang w:val="en-US"/>
            <w:rPrChange w:id="1267" w:author="Bothoff-Shanahan,Meghan R.(Student)" w:date="2023-12-11T17:00:00Z">
              <w:rPr>
                <w:rFonts w:eastAsia="Times New Roman"/>
                <w:color w:val="980000"/>
                <w:lang w:val="en-US"/>
              </w:rPr>
            </w:rPrChange>
          </w:rPr>
          <w:t>DdrB</w:t>
        </w:r>
        <w:proofErr w:type="spellEnd"/>
        <w:r w:rsidRPr="00A37D6B">
          <w:rPr>
            <w:rFonts w:eastAsia="Times New Roman"/>
            <w:lang w:val="en-US"/>
            <w:rPrChange w:id="1268" w:author="Bothoff-Shanahan,Meghan R.(Student)" w:date="2023-12-11T17:00:00Z">
              <w:rPr>
                <w:rFonts w:eastAsia="Times New Roman"/>
                <w:color w:val="980000"/>
                <w:lang w:val="en-US"/>
              </w:rPr>
            </w:rPrChange>
          </w:rPr>
          <w:t xml:space="preserve">, and </w:t>
        </w:r>
        <w:proofErr w:type="spellStart"/>
        <w:r w:rsidRPr="00A37D6B">
          <w:rPr>
            <w:rFonts w:eastAsia="Times New Roman"/>
            <w:lang w:val="en-US"/>
            <w:rPrChange w:id="1269" w:author="Bothoff-Shanahan,Meghan R.(Student)" w:date="2023-12-11T17:00:00Z">
              <w:rPr>
                <w:rFonts w:eastAsia="Times New Roman"/>
                <w:color w:val="980000"/>
                <w:lang w:val="en-US"/>
              </w:rPr>
            </w:rPrChange>
          </w:rPr>
          <w:t>DdrC</w:t>
        </w:r>
        <w:proofErr w:type="spellEnd"/>
        <w:r w:rsidRPr="00A37D6B">
          <w:rPr>
            <w:rFonts w:eastAsia="Times New Roman"/>
            <w:lang w:val="en-US"/>
            <w:rPrChange w:id="1270" w:author="Bothoff-Shanahan,Meghan R.(Student)" w:date="2023-12-11T17:00:00Z">
              <w:rPr>
                <w:rFonts w:eastAsia="Times New Roman"/>
                <w:color w:val="980000"/>
                <w:lang w:val="en-US"/>
              </w:rPr>
            </w:rPrChange>
          </w:rPr>
          <w:t xml:space="preserve"> exhibit a broader range of scores, reflecting conservation of specific functional domains amid sequence variation.</w:t>
        </w:r>
      </w:ins>
    </w:p>
    <w:p w14:paraId="39BA3263" w14:textId="77777777" w:rsidR="00A37D6B" w:rsidRPr="00A37D6B" w:rsidRDefault="00A37D6B" w:rsidP="00A37D6B">
      <w:pPr>
        <w:spacing w:line="240" w:lineRule="auto"/>
        <w:rPr>
          <w:ins w:id="1271" w:author="Bothoff-Shanahan,Meghan R.(Student)" w:date="2023-12-11T16:59:00Z"/>
          <w:rFonts w:ascii="Times New Roman" w:eastAsia="Times New Roman" w:hAnsi="Times New Roman" w:cs="Times New Roman"/>
          <w:sz w:val="24"/>
          <w:szCs w:val="24"/>
          <w:lang w:val="en-US"/>
        </w:rPr>
      </w:pPr>
    </w:p>
    <w:p w14:paraId="372BD310" w14:textId="77777777" w:rsidR="00A37D6B" w:rsidRPr="00A37D6B" w:rsidRDefault="00A37D6B" w:rsidP="00A37D6B">
      <w:pPr>
        <w:spacing w:line="480" w:lineRule="auto"/>
        <w:rPr>
          <w:ins w:id="1272" w:author="Bothoff-Shanahan,Meghan R.(Student)" w:date="2023-12-11T16:59:00Z"/>
          <w:rFonts w:ascii="Times New Roman" w:eastAsia="Times New Roman" w:hAnsi="Times New Roman" w:cs="Times New Roman"/>
          <w:sz w:val="24"/>
          <w:szCs w:val="24"/>
          <w:lang w:val="en-US"/>
        </w:rPr>
      </w:pPr>
      <w:ins w:id="1273" w:author="Bothoff-Shanahan,Meghan R.(Student)" w:date="2023-12-11T16:59:00Z">
        <w:r w:rsidRPr="00A37D6B">
          <w:rPr>
            <w:rFonts w:eastAsia="Times New Roman"/>
            <w:b/>
            <w:bCs/>
            <w:i/>
            <w:iCs/>
            <w:sz w:val="24"/>
            <w:szCs w:val="24"/>
            <w:lang w:val="en-US"/>
            <w:rPrChange w:id="1274" w:author="Bothoff-Shanahan,Meghan R.(Student)" w:date="2023-12-11T17:00:00Z">
              <w:rPr>
                <w:rFonts w:eastAsia="Times New Roman"/>
                <w:b/>
                <w:bCs/>
                <w:i/>
                <w:iCs/>
                <w:color w:val="980000"/>
                <w:sz w:val="24"/>
                <w:szCs w:val="24"/>
                <w:lang w:val="en-US"/>
              </w:rPr>
            </w:rPrChange>
          </w:rPr>
          <w:t xml:space="preserve">Thermococcus </w:t>
        </w:r>
        <w:proofErr w:type="spellStart"/>
        <w:r w:rsidRPr="00A37D6B">
          <w:rPr>
            <w:rFonts w:eastAsia="Times New Roman"/>
            <w:b/>
            <w:bCs/>
            <w:i/>
            <w:iCs/>
            <w:sz w:val="24"/>
            <w:szCs w:val="24"/>
            <w:lang w:val="en-US"/>
            <w:rPrChange w:id="1275" w:author="Bothoff-Shanahan,Meghan R.(Student)" w:date="2023-12-11T17:00:00Z">
              <w:rPr>
                <w:rFonts w:eastAsia="Times New Roman"/>
                <w:b/>
                <w:bCs/>
                <w:i/>
                <w:iCs/>
                <w:color w:val="980000"/>
                <w:sz w:val="24"/>
                <w:szCs w:val="24"/>
                <w:lang w:val="en-US"/>
              </w:rPr>
            </w:rPrChange>
          </w:rPr>
          <w:t>gammatolerans</w:t>
        </w:r>
        <w:proofErr w:type="spellEnd"/>
        <w:r w:rsidRPr="00A37D6B">
          <w:rPr>
            <w:rFonts w:eastAsia="Times New Roman"/>
            <w:b/>
            <w:bCs/>
            <w:i/>
            <w:iCs/>
            <w:sz w:val="24"/>
            <w:szCs w:val="24"/>
            <w:lang w:val="en-US"/>
            <w:rPrChange w:id="1276" w:author="Bothoff-Shanahan,Meghan R.(Student)" w:date="2023-12-11T17:00:00Z">
              <w:rPr>
                <w:rFonts w:eastAsia="Times New Roman"/>
                <w:b/>
                <w:bCs/>
                <w:i/>
                <w:iCs/>
                <w:color w:val="980000"/>
                <w:sz w:val="24"/>
                <w:szCs w:val="24"/>
                <w:lang w:val="en-US"/>
              </w:rPr>
            </w:rPrChange>
          </w:rPr>
          <w:t>: </w:t>
        </w:r>
      </w:ins>
    </w:p>
    <w:p w14:paraId="274CD126" w14:textId="77777777" w:rsidR="00A37D6B" w:rsidRPr="00A37D6B" w:rsidRDefault="00A37D6B" w:rsidP="00A37D6B">
      <w:pPr>
        <w:spacing w:line="480" w:lineRule="auto"/>
        <w:rPr>
          <w:ins w:id="1277" w:author="Bothoff-Shanahan,Meghan R.(Student)" w:date="2023-12-11T16:59:00Z"/>
          <w:rFonts w:ascii="Times New Roman" w:eastAsia="Times New Roman" w:hAnsi="Times New Roman" w:cs="Times New Roman"/>
          <w:sz w:val="24"/>
          <w:szCs w:val="24"/>
          <w:lang w:val="en-US"/>
        </w:rPr>
      </w:pPr>
      <w:ins w:id="1278" w:author="Bothoff-Shanahan,Meghan R.(Student)" w:date="2023-12-11T16:59:00Z">
        <w:r w:rsidRPr="00A37D6B">
          <w:rPr>
            <w:rFonts w:eastAsia="Times New Roman"/>
            <w:lang w:val="en-US"/>
            <w:rPrChange w:id="1279" w:author="Bothoff-Shanahan,Meghan R.(Student)" w:date="2023-12-11T17:00:00Z">
              <w:rPr>
                <w:rFonts w:eastAsia="Times New Roman"/>
                <w:color w:val="980000"/>
                <w:lang w:val="en-US"/>
              </w:rPr>
            </w:rPrChange>
          </w:rPr>
          <w:t xml:space="preserve">Despite sharing extremophilic traits, the limited similarities in certain genes between </w:t>
        </w:r>
        <w:r w:rsidRPr="00A37D6B">
          <w:rPr>
            <w:rFonts w:eastAsia="Times New Roman"/>
            <w:i/>
            <w:iCs/>
            <w:lang w:val="en-US"/>
            <w:rPrChange w:id="1280" w:author="Bothoff-Shanahan,Meghan R.(Student)" w:date="2023-12-11T17:00:00Z">
              <w:rPr>
                <w:rFonts w:eastAsia="Times New Roman"/>
                <w:i/>
                <w:iCs/>
                <w:color w:val="980000"/>
                <w:lang w:val="en-US"/>
              </w:rPr>
            </w:rPrChange>
          </w:rPr>
          <w:t xml:space="preserve">T. </w:t>
        </w:r>
        <w:proofErr w:type="spellStart"/>
        <w:r w:rsidRPr="00A37D6B">
          <w:rPr>
            <w:rFonts w:eastAsia="Times New Roman"/>
            <w:i/>
            <w:iCs/>
            <w:lang w:val="en-US"/>
            <w:rPrChange w:id="1281" w:author="Bothoff-Shanahan,Meghan R.(Student)" w:date="2023-12-11T17:00:00Z">
              <w:rPr>
                <w:rFonts w:eastAsia="Times New Roman"/>
                <w:i/>
                <w:iCs/>
                <w:color w:val="980000"/>
                <w:lang w:val="en-US"/>
              </w:rPr>
            </w:rPrChange>
          </w:rPr>
          <w:t>gammatolerans</w:t>
        </w:r>
        <w:proofErr w:type="spellEnd"/>
        <w:r w:rsidRPr="00A37D6B">
          <w:rPr>
            <w:rFonts w:eastAsia="Times New Roman"/>
            <w:lang w:val="en-US"/>
            <w:rPrChange w:id="1282" w:author="Bothoff-Shanahan,Meghan R.(Student)" w:date="2023-12-11T17:00:00Z">
              <w:rPr>
                <w:rFonts w:eastAsia="Times New Roman"/>
                <w:color w:val="980000"/>
                <w:lang w:val="en-US"/>
              </w:rPr>
            </w:rPrChange>
          </w:rPr>
          <w:t xml:space="preserve"> and </w:t>
        </w:r>
        <w:r w:rsidRPr="00A37D6B">
          <w:rPr>
            <w:rFonts w:eastAsia="Times New Roman"/>
            <w:i/>
            <w:iCs/>
            <w:lang w:val="en-US"/>
            <w:rPrChange w:id="1283" w:author="Bothoff-Shanahan,Meghan R.(Student)" w:date="2023-12-11T17:00:00Z">
              <w:rPr>
                <w:rFonts w:eastAsia="Times New Roman"/>
                <w:i/>
                <w:iCs/>
                <w:color w:val="980000"/>
                <w:lang w:val="en-US"/>
              </w:rPr>
            </w:rPrChange>
          </w:rPr>
          <w:t xml:space="preserve">D. </w:t>
        </w:r>
        <w:proofErr w:type="spellStart"/>
        <w:r w:rsidRPr="00A37D6B">
          <w:rPr>
            <w:rFonts w:eastAsia="Times New Roman"/>
            <w:i/>
            <w:iCs/>
            <w:lang w:val="en-US"/>
            <w:rPrChange w:id="1284" w:author="Bothoff-Shanahan,Meghan R.(Student)" w:date="2023-12-11T17:00:00Z">
              <w:rPr>
                <w:rFonts w:eastAsia="Times New Roman"/>
                <w:i/>
                <w:iCs/>
                <w:color w:val="980000"/>
                <w:lang w:val="en-US"/>
              </w:rPr>
            </w:rPrChange>
          </w:rPr>
          <w:t>radiodurans</w:t>
        </w:r>
        <w:proofErr w:type="spellEnd"/>
        <w:r w:rsidRPr="00A37D6B">
          <w:rPr>
            <w:rFonts w:eastAsia="Times New Roman"/>
            <w:lang w:val="en-US"/>
            <w:rPrChange w:id="1285" w:author="Bothoff-Shanahan,Meghan R.(Student)" w:date="2023-12-11T17:00:00Z">
              <w:rPr>
                <w:rFonts w:eastAsia="Times New Roman"/>
                <w:color w:val="980000"/>
                <w:lang w:val="en-US"/>
              </w:rPr>
            </w:rPrChange>
          </w:rPr>
          <w:t xml:space="preserve"> highlight the selective adaptation and evolutionary paths unique to each organism, shaped in part by the complex dynamics of HGT in extremophiles. </w:t>
        </w:r>
        <w:r w:rsidRPr="00A37D6B">
          <w:rPr>
            <w:rFonts w:ascii="Times New Roman" w:eastAsia="Times New Roman" w:hAnsi="Times New Roman" w:cs="Times New Roman"/>
            <w:sz w:val="24"/>
            <w:szCs w:val="24"/>
            <w:lang w:val="en-US"/>
          </w:rPr>
          <w:fldChar w:fldCharType="begin"/>
        </w:r>
        <w:r w:rsidRPr="00A37D6B">
          <w:rPr>
            <w:rFonts w:ascii="Times New Roman" w:eastAsia="Times New Roman" w:hAnsi="Times New Roman" w:cs="Times New Roman"/>
            <w:sz w:val="24"/>
            <w:szCs w:val="24"/>
            <w:lang w:val="en-US"/>
          </w:rPr>
          <w:instrText>HYPERLINK "https://www.zotero.org/google-docs/?KjkdXv"</w:instrText>
        </w:r>
        <w:r w:rsidRPr="00A37D6B">
          <w:rPr>
            <w:rFonts w:ascii="Times New Roman" w:eastAsia="Times New Roman" w:hAnsi="Times New Roman" w:cs="Times New Roman"/>
            <w:sz w:val="24"/>
            <w:szCs w:val="24"/>
            <w:lang w:val="en-US"/>
          </w:rPr>
        </w:r>
        <w:r w:rsidRPr="00A37D6B">
          <w:rPr>
            <w:rFonts w:ascii="Times New Roman" w:eastAsia="Times New Roman" w:hAnsi="Times New Roman" w:cs="Times New Roman"/>
            <w:sz w:val="24"/>
            <w:szCs w:val="24"/>
            <w:lang w:val="en-US"/>
          </w:rPr>
          <w:fldChar w:fldCharType="separate"/>
        </w:r>
        <w:r w:rsidRPr="00A37D6B">
          <w:rPr>
            <w:rFonts w:eastAsia="Times New Roman"/>
            <w:u w:val="single"/>
            <w:lang w:val="en-US"/>
            <w:rPrChange w:id="1286" w:author="Bothoff-Shanahan,Meghan R.(Student)" w:date="2023-12-11T17:00:00Z">
              <w:rPr>
                <w:rFonts w:eastAsia="Times New Roman"/>
                <w:color w:val="980000"/>
                <w:u w:val="single"/>
                <w:lang w:val="en-US"/>
              </w:rPr>
            </w:rPrChange>
          </w:rPr>
          <w:t>[13]</w:t>
        </w:r>
        <w:r w:rsidRPr="00A37D6B">
          <w:rPr>
            <w:rFonts w:ascii="Times New Roman" w:eastAsia="Times New Roman" w:hAnsi="Times New Roman" w:cs="Times New Roman"/>
            <w:sz w:val="24"/>
            <w:szCs w:val="24"/>
            <w:lang w:val="en-US"/>
          </w:rPr>
          <w:fldChar w:fldCharType="end"/>
        </w:r>
        <w:r w:rsidRPr="00A37D6B">
          <w:rPr>
            <w:rFonts w:eastAsia="Times New Roman"/>
            <w:lang w:val="en-US"/>
            <w:rPrChange w:id="1287" w:author="Bothoff-Shanahan,Meghan R.(Student)" w:date="2023-12-11T17:00:00Z">
              <w:rPr>
                <w:rFonts w:eastAsia="Times New Roman"/>
                <w:color w:val="980000"/>
                <w:lang w:val="en-US"/>
              </w:rPr>
            </w:rPrChange>
          </w:rPr>
          <w:t xml:space="preserve"> The BLAST analysis reveals moderate gene conservation, particularly noted in the Ku gene, which shows a notable BLAST score of 48.0 and an e-value of 0.000114441 (Figs. 10 &amp; 11). This finding suggests a significant, yet not profound, sequence similarity. The genes RecA and </w:t>
        </w:r>
        <w:proofErr w:type="spellStart"/>
        <w:r w:rsidRPr="00A37D6B">
          <w:rPr>
            <w:rFonts w:eastAsia="Times New Roman"/>
            <w:lang w:val="en-US"/>
            <w:rPrChange w:id="1288" w:author="Bothoff-Shanahan,Meghan R.(Student)" w:date="2023-12-11T17:00:00Z">
              <w:rPr>
                <w:rFonts w:eastAsia="Times New Roman"/>
                <w:color w:val="980000"/>
                <w:lang w:val="en-US"/>
              </w:rPr>
            </w:rPrChange>
          </w:rPr>
          <w:t>PNPase</w:t>
        </w:r>
        <w:proofErr w:type="spellEnd"/>
        <w:r w:rsidRPr="00A37D6B">
          <w:rPr>
            <w:rFonts w:eastAsia="Times New Roman"/>
            <w:lang w:val="en-US"/>
            <w:rPrChange w:id="1289" w:author="Bothoff-Shanahan,Meghan R.(Student)" w:date="2023-12-11T17:00:00Z">
              <w:rPr>
                <w:rFonts w:eastAsia="Times New Roman"/>
                <w:color w:val="980000"/>
                <w:lang w:val="en-US"/>
              </w:rPr>
            </w:rPrChange>
          </w:rPr>
          <w:t xml:space="preserve"> display more moderate similarities, with BLAST scores of 39.0 and 38.0, respectively, and e-values near the 0.05 threshold, suggesting partial sequence alignments.</w:t>
        </w:r>
      </w:ins>
    </w:p>
    <w:p w14:paraId="49006B75" w14:textId="77777777" w:rsidR="00A37D6B" w:rsidRPr="00A37D6B" w:rsidRDefault="00A37D6B" w:rsidP="00A37D6B">
      <w:pPr>
        <w:spacing w:line="240" w:lineRule="auto"/>
        <w:rPr>
          <w:ins w:id="1290" w:author="Bothoff-Shanahan,Meghan R.(Student)" w:date="2023-12-11T16:59:00Z"/>
          <w:rFonts w:ascii="Times New Roman" w:eastAsia="Times New Roman" w:hAnsi="Times New Roman" w:cs="Times New Roman"/>
          <w:sz w:val="24"/>
          <w:szCs w:val="24"/>
          <w:lang w:val="en-US"/>
        </w:rPr>
      </w:pPr>
    </w:p>
    <w:p w14:paraId="30273A60" w14:textId="77777777" w:rsidR="00A37D6B" w:rsidRPr="00A37D6B" w:rsidRDefault="00A37D6B" w:rsidP="00A37D6B">
      <w:pPr>
        <w:spacing w:line="480" w:lineRule="auto"/>
        <w:rPr>
          <w:ins w:id="1291" w:author="Bothoff-Shanahan,Meghan R.(Student)" w:date="2023-12-11T16:59:00Z"/>
          <w:rFonts w:ascii="Times New Roman" w:eastAsia="Times New Roman" w:hAnsi="Times New Roman" w:cs="Times New Roman"/>
          <w:sz w:val="24"/>
          <w:szCs w:val="24"/>
          <w:lang w:val="en-US"/>
        </w:rPr>
      </w:pPr>
      <w:ins w:id="1292" w:author="Bothoff-Shanahan,Meghan R.(Student)" w:date="2023-12-11T16:59:00Z">
        <w:r w:rsidRPr="00A37D6B">
          <w:rPr>
            <w:rFonts w:eastAsia="Times New Roman"/>
            <w:lang w:val="en-US"/>
            <w:rPrChange w:id="1293" w:author="Bothoff-Shanahan,Meghan R.(Student)" w:date="2023-12-11T17:00:00Z">
              <w:rPr>
                <w:rFonts w:eastAsia="Times New Roman"/>
                <w:color w:val="980000"/>
                <w:lang w:val="en-US"/>
              </w:rPr>
            </w:rPrChange>
          </w:rPr>
          <w:t>The presence of homologous genes linked to stress response in these extremophiles, both known for their radiation resistance, hints at potential parallels in their DNA repair mechanisms and energy metabolism. This observation aligns with the expectations of shared stress-response strategies, potentially facilitated by historical horizontal gene transfer (HGT) events or convergent evolution. </w:t>
        </w:r>
      </w:ins>
    </w:p>
    <w:p w14:paraId="6BF74AAA" w14:textId="77777777" w:rsidR="00A37D6B" w:rsidRPr="00A37D6B" w:rsidRDefault="00A37D6B" w:rsidP="00A37D6B">
      <w:pPr>
        <w:spacing w:line="240" w:lineRule="auto"/>
        <w:rPr>
          <w:ins w:id="1294" w:author="Bothoff-Shanahan,Meghan R.(Student)" w:date="2023-12-11T16:59:00Z"/>
          <w:rFonts w:ascii="Times New Roman" w:eastAsia="Times New Roman" w:hAnsi="Times New Roman" w:cs="Times New Roman"/>
          <w:sz w:val="24"/>
          <w:szCs w:val="24"/>
          <w:lang w:val="en-US"/>
        </w:rPr>
      </w:pPr>
    </w:p>
    <w:p w14:paraId="08F85B24" w14:textId="77777777" w:rsidR="00A37D6B" w:rsidRPr="00A37D6B" w:rsidRDefault="00A37D6B" w:rsidP="00A37D6B">
      <w:pPr>
        <w:spacing w:line="480" w:lineRule="auto"/>
        <w:rPr>
          <w:ins w:id="1295" w:author="Bothoff-Shanahan,Meghan R.(Student)" w:date="2023-12-11T16:59:00Z"/>
          <w:rFonts w:ascii="Times New Roman" w:eastAsia="Times New Roman" w:hAnsi="Times New Roman" w:cs="Times New Roman"/>
          <w:sz w:val="24"/>
          <w:szCs w:val="24"/>
          <w:lang w:val="en-US"/>
        </w:rPr>
      </w:pPr>
      <w:ins w:id="1296" w:author="Bothoff-Shanahan,Meghan R.(Student)" w:date="2023-12-11T16:59:00Z">
        <w:r w:rsidRPr="00A37D6B">
          <w:rPr>
            <w:rFonts w:eastAsia="Times New Roman"/>
            <w:lang w:val="en-US"/>
            <w:rPrChange w:id="1297" w:author="Bothoff-Shanahan,Meghan R.(Student)" w:date="2023-12-11T17:00:00Z">
              <w:rPr>
                <w:rFonts w:eastAsia="Times New Roman"/>
                <w:color w:val="980000"/>
                <w:lang w:val="en-US"/>
              </w:rPr>
            </w:rPrChange>
          </w:rPr>
          <w:t>Figure 10's boxplot and Figure 11's histogram analysis further illustrate this relationship, showing a consistent yet moderate level of sequence similarity across the examined genes. Most BLAST hits score between 38 and 48, indicating some genetic overlap but also significant differences. These differences could be pivotal in the unique survival strategies of these extremophiles in their respective environments.</w:t>
        </w:r>
      </w:ins>
    </w:p>
    <w:p w14:paraId="3ACD1F76" w14:textId="77777777" w:rsidR="00A37D6B" w:rsidRPr="00A37D6B" w:rsidRDefault="00A37D6B" w:rsidP="00A37D6B">
      <w:pPr>
        <w:spacing w:line="240" w:lineRule="auto"/>
        <w:rPr>
          <w:ins w:id="1298" w:author="Bothoff-Shanahan,Meghan R.(Student)" w:date="2023-12-11T16:59:00Z"/>
          <w:rFonts w:ascii="Times New Roman" w:eastAsia="Times New Roman" w:hAnsi="Times New Roman" w:cs="Times New Roman"/>
          <w:sz w:val="24"/>
          <w:szCs w:val="24"/>
          <w:lang w:val="en-US"/>
        </w:rPr>
      </w:pPr>
    </w:p>
    <w:p w14:paraId="6A3CD239" w14:textId="77777777" w:rsidR="00A37D6B" w:rsidRPr="00A37D6B" w:rsidRDefault="00A37D6B" w:rsidP="00A37D6B">
      <w:pPr>
        <w:spacing w:line="480" w:lineRule="auto"/>
        <w:rPr>
          <w:ins w:id="1299" w:author="Bothoff-Shanahan,Meghan R.(Student)" w:date="2023-12-11T16:59:00Z"/>
          <w:rFonts w:ascii="Times New Roman" w:eastAsia="Times New Roman" w:hAnsi="Times New Roman" w:cs="Times New Roman"/>
          <w:sz w:val="24"/>
          <w:szCs w:val="24"/>
          <w:lang w:val="en-US"/>
        </w:rPr>
      </w:pPr>
      <w:ins w:id="1300" w:author="Bothoff-Shanahan,Meghan R.(Student)" w:date="2023-12-11T16:59:00Z">
        <w:r w:rsidRPr="00A37D6B">
          <w:rPr>
            <w:rFonts w:eastAsia="Times New Roman"/>
            <w:lang w:val="en-US"/>
            <w:rPrChange w:id="1301" w:author="Bothoff-Shanahan,Meghan R.(Student)" w:date="2023-12-11T17:00:00Z">
              <w:rPr>
                <w:rFonts w:eastAsia="Times New Roman"/>
                <w:color w:val="980000"/>
                <w:lang w:val="en-US"/>
              </w:rPr>
            </w:rPrChange>
          </w:rPr>
          <w:t xml:space="preserve">The BLAST search results, revealing only four significant matches within </w:t>
        </w:r>
        <w:r w:rsidRPr="00A37D6B">
          <w:rPr>
            <w:rFonts w:eastAsia="Times New Roman"/>
            <w:i/>
            <w:iCs/>
            <w:lang w:val="en-US"/>
            <w:rPrChange w:id="1302" w:author="Bothoff-Shanahan,Meghan R.(Student)" w:date="2023-12-11T17:00:00Z">
              <w:rPr>
                <w:rFonts w:eastAsia="Times New Roman"/>
                <w:i/>
                <w:iCs/>
                <w:color w:val="980000"/>
                <w:lang w:val="en-US"/>
              </w:rPr>
            </w:rPrChange>
          </w:rPr>
          <w:t xml:space="preserve">T. </w:t>
        </w:r>
        <w:proofErr w:type="spellStart"/>
        <w:r w:rsidRPr="00A37D6B">
          <w:rPr>
            <w:rFonts w:eastAsia="Times New Roman"/>
            <w:i/>
            <w:iCs/>
            <w:lang w:val="en-US"/>
            <w:rPrChange w:id="1303" w:author="Bothoff-Shanahan,Meghan R.(Student)" w:date="2023-12-11T17:00:00Z">
              <w:rPr>
                <w:rFonts w:eastAsia="Times New Roman"/>
                <w:i/>
                <w:iCs/>
                <w:color w:val="980000"/>
                <w:lang w:val="en-US"/>
              </w:rPr>
            </w:rPrChange>
          </w:rPr>
          <w:t>gammatolerans</w:t>
        </w:r>
        <w:proofErr w:type="spellEnd"/>
        <w:r w:rsidRPr="00A37D6B">
          <w:rPr>
            <w:rFonts w:eastAsia="Times New Roman"/>
            <w:lang w:val="en-US"/>
            <w:rPrChange w:id="1304" w:author="Bothoff-Shanahan,Meghan R.(Student)" w:date="2023-12-11T17:00:00Z">
              <w:rPr>
                <w:rFonts w:eastAsia="Times New Roman"/>
                <w:color w:val="980000"/>
                <w:lang w:val="en-US"/>
              </w:rPr>
            </w:rPrChange>
          </w:rPr>
          <w:t xml:space="preserve"> itself, imply limited similarity with the genes from </w:t>
        </w:r>
        <w:r w:rsidRPr="00A37D6B">
          <w:rPr>
            <w:rFonts w:eastAsia="Times New Roman"/>
            <w:i/>
            <w:iCs/>
            <w:lang w:val="en-US"/>
            <w:rPrChange w:id="1305" w:author="Bothoff-Shanahan,Meghan R.(Student)" w:date="2023-12-11T17:00:00Z">
              <w:rPr>
                <w:rFonts w:eastAsia="Times New Roman"/>
                <w:i/>
                <w:iCs/>
                <w:color w:val="980000"/>
                <w:lang w:val="en-US"/>
              </w:rPr>
            </w:rPrChange>
          </w:rPr>
          <w:t xml:space="preserve">D. </w:t>
        </w:r>
        <w:proofErr w:type="spellStart"/>
        <w:r w:rsidRPr="00A37D6B">
          <w:rPr>
            <w:rFonts w:eastAsia="Times New Roman"/>
            <w:i/>
            <w:iCs/>
            <w:lang w:val="en-US"/>
            <w:rPrChange w:id="1306" w:author="Bothoff-Shanahan,Meghan R.(Student)" w:date="2023-12-11T17:00:00Z">
              <w:rPr>
                <w:rFonts w:eastAsia="Times New Roman"/>
                <w:i/>
                <w:iCs/>
                <w:color w:val="980000"/>
                <w:lang w:val="en-US"/>
              </w:rPr>
            </w:rPrChange>
          </w:rPr>
          <w:t>radiodurans</w:t>
        </w:r>
        <w:proofErr w:type="spellEnd"/>
        <w:r w:rsidRPr="00A37D6B">
          <w:rPr>
            <w:rFonts w:eastAsia="Times New Roman"/>
            <w:lang w:val="en-US"/>
            <w:rPrChange w:id="1307" w:author="Bothoff-Shanahan,Meghan R.(Student)" w:date="2023-12-11T17:00:00Z">
              <w:rPr>
                <w:rFonts w:eastAsia="Times New Roman"/>
                <w:color w:val="980000"/>
                <w:lang w:val="en-US"/>
              </w:rPr>
            </w:rPrChange>
          </w:rPr>
          <w:t>. This suggests that while there may be some shared genetic elements, the two organisms have likely evolved distinct adaptations to their extreme habitats. The similarities are not extensive enough to denote a high degree of genetic overlap, emphasizing the unique and selective nature of any HGT events that might have occurred.</w:t>
        </w:r>
      </w:ins>
    </w:p>
    <w:p w14:paraId="3A59C52D" w14:textId="77777777" w:rsidR="00A37D6B" w:rsidRPr="00A37D6B" w:rsidRDefault="00A37D6B" w:rsidP="00A37D6B">
      <w:pPr>
        <w:spacing w:line="240" w:lineRule="auto"/>
        <w:rPr>
          <w:ins w:id="1308" w:author="Bothoff-Shanahan,Meghan R.(Student)" w:date="2023-12-11T16:59:00Z"/>
          <w:rFonts w:ascii="Times New Roman" w:eastAsia="Times New Roman" w:hAnsi="Times New Roman" w:cs="Times New Roman"/>
          <w:sz w:val="24"/>
          <w:szCs w:val="24"/>
          <w:lang w:val="en-US"/>
        </w:rPr>
      </w:pPr>
    </w:p>
    <w:p w14:paraId="20EE1B7A" w14:textId="77777777" w:rsidR="00A37D6B" w:rsidRPr="00A37D6B" w:rsidRDefault="00A37D6B" w:rsidP="00A37D6B">
      <w:pPr>
        <w:spacing w:line="480" w:lineRule="auto"/>
        <w:rPr>
          <w:ins w:id="1309" w:author="Bothoff-Shanahan,Meghan R.(Student)" w:date="2023-12-11T16:59:00Z"/>
          <w:rFonts w:ascii="Times New Roman" w:eastAsia="Times New Roman" w:hAnsi="Times New Roman" w:cs="Times New Roman"/>
          <w:sz w:val="24"/>
          <w:szCs w:val="24"/>
          <w:lang w:val="en-US"/>
        </w:rPr>
      </w:pPr>
      <w:ins w:id="1310" w:author="Bothoff-Shanahan,Meghan R.(Student)" w:date="2023-12-11T16:59:00Z">
        <w:r w:rsidRPr="00A37D6B">
          <w:rPr>
            <w:rFonts w:eastAsia="Times New Roman"/>
            <w:b/>
            <w:bCs/>
            <w:sz w:val="24"/>
            <w:szCs w:val="24"/>
            <w:lang w:val="en-US"/>
            <w:rPrChange w:id="1311" w:author="Bothoff-Shanahan,Meghan R.(Student)" w:date="2023-12-11T17:00:00Z">
              <w:rPr>
                <w:rFonts w:eastAsia="Times New Roman"/>
                <w:b/>
                <w:bCs/>
                <w:color w:val="000000"/>
                <w:sz w:val="24"/>
                <w:szCs w:val="24"/>
                <w:lang w:val="en-US"/>
              </w:rPr>
            </w:rPrChange>
          </w:rPr>
          <w:t>Results Significance:</w:t>
        </w:r>
      </w:ins>
    </w:p>
    <w:p w14:paraId="69A0DFC6" w14:textId="77777777" w:rsidR="00A37D6B" w:rsidRPr="00A37D6B" w:rsidRDefault="00A37D6B" w:rsidP="00A37D6B">
      <w:pPr>
        <w:spacing w:line="480" w:lineRule="auto"/>
        <w:rPr>
          <w:ins w:id="1312" w:author="Bothoff-Shanahan,Meghan R.(Student)" w:date="2023-12-11T16:59:00Z"/>
          <w:rFonts w:ascii="Times New Roman" w:eastAsia="Times New Roman" w:hAnsi="Times New Roman" w:cs="Times New Roman"/>
          <w:sz w:val="24"/>
          <w:szCs w:val="24"/>
          <w:lang w:val="en-US"/>
        </w:rPr>
      </w:pPr>
      <w:ins w:id="1313" w:author="Bothoff-Shanahan,Meghan R.(Student)" w:date="2023-12-11T16:59:00Z">
        <w:r w:rsidRPr="00A37D6B">
          <w:rPr>
            <w:rFonts w:eastAsia="Times New Roman"/>
            <w:lang w:val="en-US"/>
            <w:rPrChange w:id="1314" w:author="Bothoff-Shanahan,Meghan R.(Student)" w:date="2023-12-11T17:00:00Z">
              <w:rPr>
                <w:rFonts w:eastAsia="Times New Roman"/>
                <w:color w:val="980000"/>
                <w:lang w:val="en-US"/>
              </w:rPr>
            </w:rPrChange>
          </w:rPr>
          <w:t xml:space="preserve">This study highlights the potential for horizontal gene transfer (HGT) as evidenced by the high degree of similarity in essential genes like RecA across different species. These similarities, extending to diverse bacteria such as </w:t>
        </w:r>
        <w:r w:rsidRPr="00A37D6B">
          <w:rPr>
            <w:rFonts w:eastAsia="Times New Roman"/>
            <w:i/>
            <w:iCs/>
            <w:lang w:val="en-US"/>
            <w:rPrChange w:id="1315" w:author="Bothoff-Shanahan,Meghan R.(Student)" w:date="2023-12-11T17:00:00Z">
              <w:rPr>
                <w:rFonts w:eastAsia="Times New Roman"/>
                <w:i/>
                <w:iCs/>
                <w:color w:val="980000"/>
                <w:lang w:val="en-US"/>
              </w:rPr>
            </w:rPrChange>
          </w:rPr>
          <w:t>Pseudomonas</w:t>
        </w:r>
        <w:r w:rsidRPr="00A37D6B">
          <w:rPr>
            <w:rFonts w:eastAsia="Times New Roman"/>
            <w:lang w:val="en-US"/>
            <w:rPrChange w:id="1316" w:author="Bothoff-Shanahan,Meghan R.(Student)" w:date="2023-12-11T17:00:00Z">
              <w:rPr>
                <w:rFonts w:eastAsia="Times New Roman"/>
                <w:color w:val="980000"/>
                <w:lang w:val="en-US"/>
              </w:rPr>
            </w:rPrChange>
          </w:rPr>
          <w:t xml:space="preserve"> and</w:t>
        </w:r>
        <w:r w:rsidRPr="00A37D6B">
          <w:rPr>
            <w:rFonts w:eastAsia="Times New Roman"/>
            <w:i/>
            <w:iCs/>
            <w:lang w:val="en-US"/>
            <w:rPrChange w:id="1317" w:author="Bothoff-Shanahan,Meghan R.(Student)" w:date="2023-12-11T17:00:00Z">
              <w:rPr>
                <w:rFonts w:eastAsia="Times New Roman"/>
                <w:i/>
                <w:iCs/>
                <w:color w:val="980000"/>
                <w:lang w:val="en-US"/>
              </w:rPr>
            </w:rPrChange>
          </w:rPr>
          <w:t xml:space="preserve"> Aeromonas</w:t>
        </w:r>
        <w:r w:rsidRPr="00A37D6B">
          <w:rPr>
            <w:rFonts w:eastAsia="Times New Roman"/>
            <w:lang w:val="en-US"/>
            <w:rPrChange w:id="1318" w:author="Bothoff-Shanahan,Meghan R.(Student)" w:date="2023-12-11T17:00:00Z">
              <w:rPr>
                <w:rFonts w:eastAsia="Times New Roman"/>
                <w:color w:val="980000"/>
                <w:lang w:val="en-US"/>
              </w:rPr>
            </w:rPrChange>
          </w:rPr>
          <w:t xml:space="preserve">, suggest genetic exchanges that might have occurred beyond closely related species. The research also uncovers a complex pattern of gene conservation and adaptation among extremophiles. Key survival genes, especially those involved in DNA repair, show high conservation across species, while others like </w:t>
        </w:r>
        <w:proofErr w:type="spellStart"/>
        <w:r w:rsidRPr="00A37D6B">
          <w:rPr>
            <w:rFonts w:eastAsia="Times New Roman"/>
            <w:lang w:val="en-US"/>
            <w:rPrChange w:id="1319" w:author="Bothoff-Shanahan,Meghan R.(Student)" w:date="2023-12-11T17:00:00Z">
              <w:rPr>
                <w:rFonts w:eastAsia="Times New Roman"/>
                <w:color w:val="980000"/>
                <w:lang w:val="en-US"/>
              </w:rPr>
            </w:rPrChange>
          </w:rPr>
          <w:t>Dps</w:t>
        </w:r>
        <w:proofErr w:type="spellEnd"/>
        <w:r w:rsidRPr="00A37D6B">
          <w:rPr>
            <w:rFonts w:eastAsia="Times New Roman"/>
            <w:lang w:val="en-US"/>
            <w:rPrChange w:id="1320" w:author="Bothoff-Shanahan,Meghan R.(Student)" w:date="2023-12-11T17:00:00Z">
              <w:rPr>
                <w:rFonts w:eastAsia="Times New Roman"/>
                <w:color w:val="980000"/>
                <w:lang w:val="en-US"/>
              </w:rPr>
            </w:rPrChange>
          </w:rPr>
          <w:t xml:space="preserve"> and </w:t>
        </w:r>
        <w:proofErr w:type="spellStart"/>
        <w:r w:rsidRPr="00A37D6B">
          <w:rPr>
            <w:rFonts w:eastAsia="Times New Roman"/>
            <w:lang w:val="en-US"/>
            <w:rPrChange w:id="1321" w:author="Bothoff-Shanahan,Meghan R.(Student)" w:date="2023-12-11T17:00:00Z">
              <w:rPr>
                <w:rFonts w:eastAsia="Times New Roman"/>
                <w:color w:val="980000"/>
                <w:lang w:val="en-US"/>
              </w:rPr>
            </w:rPrChange>
          </w:rPr>
          <w:t>PNPase</w:t>
        </w:r>
        <w:proofErr w:type="spellEnd"/>
        <w:r w:rsidRPr="00A37D6B">
          <w:rPr>
            <w:rFonts w:eastAsia="Times New Roman"/>
            <w:lang w:val="en-US"/>
            <w:rPrChange w:id="1322" w:author="Bothoff-Shanahan,Meghan R.(Student)" w:date="2023-12-11T17:00:00Z">
              <w:rPr>
                <w:rFonts w:eastAsia="Times New Roman"/>
                <w:color w:val="980000"/>
                <w:lang w:val="en-US"/>
              </w:rPr>
            </w:rPrChange>
          </w:rPr>
          <w:t xml:space="preserve"> exhibit variability, pointing to species-specific evolutionary changes. Additionally, the significant role of plasmids in genetic diversity and the bimodal distribution of BLAST scores further underline the presence of both highly conserved genes, possibly shared through HGT, and less conserved genes, reflecting unique adaptations. These findings collectively provide critical insights into the genetic resilience of extremophiles in harsh environments and the mechanisms driving their genetic evolution.</w:t>
        </w:r>
      </w:ins>
    </w:p>
    <w:p w14:paraId="5BB5A192" w14:textId="77777777" w:rsidR="00A37D6B" w:rsidRPr="00A37D6B" w:rsidRDefault="00A37D6B" w:rsidP="00A37D6B">
      <w:pPr>
        <w:spacing w:line="240" w:lineRule="auto"/>
        <w:rPr>
          <w:ins w:id="1323" w:author="Bothoff-Shanahan,Meghan R.(Student)" w:date="2023-12-11T16:59:00Z"/>
          <w:rFonts w:ascii="Times New Roman" w:eastAsia="Times New Roman" w:hAnsi="Times New Roman" w:cs="Times New Roman"/>
          <w:sz w:val="24"/>
          <w:szCs w:val="24"/>
          <w:lang w:val="en-US"/>
        </w:rPr>
      </w:pPr>
    </w:p>
    <w:p w14:paraId="6204346E" w14:textId="77777777" w:rsidR="00A37D6B" w:rsidRPr="00A37D6B" w:rsidRDefault="00A37D6B" w:rsidP="00A37D6B">
      <w:pPr>
        <w:spacing w:line="480" w:lineRule="auto"/>
        <w:rPr>
          <w:ins w:id="1324" w:author="Bothoff-Shanahan,Meghan R.(Student)" w:date="2023-12-11T16:59:00Z"/>
          <w:rFonts w:ascii="Times New Roman" w:eastAsia="Times New Roman" w:hAnsi="Times New Roman" w:cs="Times New Roman"/>
          <w:sz w:val="24"/>
          <w:szCs w:val="24"/>
          <w:lang w:val="en-US"/>
        </w:rPr>
      </w:pPr>
      <w:ins w:id="1325" w:author="Bothoff-Shanahan,Meghan R.(Student)" w:date="2023-12-11T16:59:00Z">
        <w:r w:rsidRPr="00A37D6B">
          <w:rPr>
            <w:rFonts w:eastAsia="Times New Roman"/>
            <w:b/>
            <w:bCs/>
            <w:sz w:val="24"/>
            <w:szCs w:val="24"/>
            <w:lang w:val="en-US"/>
            <w:rPrChange w:id="1326" w:author="Bothoff-Shanahan,Meghan R.(Student)" w:date="2023-12-11T17:00:00Z">
              <w:rPr>
                <w:rFonts w:eastAsia="Times New Roman"/>
                <w:b/>
                <w:bCs/>
                <w:color w:val="000000"/>
                <w:sz w:val="24"/>
                <w:szCs w:val="24"/>
                <w:lang w:val="en-US"/>
              </w:rPr>
            </w:rPrChange>
          </w:rPr>
          <w:t>Project Limitations:</w:t>
        </w:r>
      </w:ins>
    </w:p>
    <w:p w14:paraId="565C4A5C" w14:textId="77777777" w:rsidR="00A37D6B" w:rsidRPr="00A37D6B" w:rsidRDefault="00A37D6B" w:rsidP="00A37D6B">
      <w:pPr>
        <w:spacing w:line="480" w:lineRule="auto"/>
        <w:rPr>
          <w:ins w:id="1327" w:author="Bothoff-Shanahan,Meghan R.(Student)" w:date="2023-12-11T16:59:00Z"/>
          <w:rFonts w:ascii="Times New Roman" w:eastAsia="Times New Roman" w:hAnsi="Times New Roman" w:cs="Times New Roman"/>
          <w:sz w:val="24"/>
          <w:szCs w:val="24"/>
          <w:lang w:val="en-US"/>
        </w:rPr>
      </w:pPr>
      <w:ins w:id="1328" w:author="Bothoff-Shanahan,Meghan R.(Student)" w:date="2023-12-11T16:59:00Z">
        <w:r w:rsidRPr="00A37D6B">
          <w:rPr>
            <w:rFonts w:eastAsia="Times New Roman"/>
            <w:b/>
            <w:bCs/>
            <w:lang w:val="en-US"/>
            <w:rPrChange w:id="1329" w:author="Bothoff-Shanahan,Meghan R.(Student)" w:date="2023-12-11T17:00:00Z">
              <w:rPr>
                <w:rFonts w:eastAsia="Times New Roman"/>
                <w:b/>
                <w:bCs/>
                <w:color w:val="980000"/>
                <w:lang w:val="en-US"/>
              </w:rPr>
            </w:rPrChange>
          </w:rPr>
          <w:t>Potential Database Anomalies</w:t>
        </w:r>
        <w:r w:rsidRPr="00A37D6B">
          <w:rPr>
            <w:rFonts w:eastAsia="Times New Roman"/>
            <w:lang w:val="en-US"/>
            <w:rPrChange w:id="1330" w:author="Bothoff-Shanahan,Meghan R.(Student)" w:date="2023-12-11T17:00:00Z">
              <w:rPr>
                <w:rFonts w:eastAsia="Times New Roman"/>
                <w:color w:val="980000"/>
                <w:lang w:val="en-US"/>
              </w:rPr>
            </w:rPrChange>
          </w:rPr>
          <w:t>: The study encountered instances, such as the BLAST hits against</w:t>
        </w:r>
        <w:r w:rsidRPr="00A37D6B">
          <w:rPr>
            <w:rFonts w:eastAsia="Times New Roman"/>
            <w:i/>
            <w:iCs/>
            <w:lang w:val="en-US"/>
            <w:rPrChange w:id="1331" w:author="Bothoff-Shanahan,Meghan R.(Student)" w:date="2023-12-11T17:00:00Z">
              <w:rPr>
                <w:rFonts w:eastAsia="Times New Roman"/>
                <w:i/>
                <w:iCs/>
                <w:color w:val="980000"/>
                <w:lang w:val="en-US"/>
              </w:rPr>
            </w:rPrChange>
          </w:rPr>
          <w:t xml:space="preserve"> H. </w:t>
        </w:r>
        <w:proofErr w:type="spellStart"/>
        <w:r w:rsidRPr="00A37D6B">
          <w:rPr>
            <w:rFonts w:eastAsia="Times New Roman"/>
            <w:i/>
            <w:iCs/>
            <w:lang w:val="en-US"/>
            <w:rPrChange w:id="1332" w:author="Bothoff-Shanahan,Meghan R.(Student)" w:date="2023-12-11T17:00:00Z">
              <w:rPr>
                <w:rFonts w:eastAsia="Times New Roman"/>
                <w:i/>
                <w:iCs/>
                <w:color w:val="980000"/>
                <w:lang w:val="en-US"/>
              </w:rPr>
            </w:rPrChange>
          </w:rPr>
          <w:t>irregulare</w:t>
        </w:r>
        <w:proofErr w:type="spellEnd"/>
        <w:r w:rsidRPr="00A37D6B">
          <w:rPr>
            <w:rFonts w:eastAsia="Times New Roman"/>
            <w:lang w:val="en-US"/>
            <w:rPrChange w:id="1333" w:author="Bothoff-Shanahan,Meghan R.(Student)" w:date="2023-12-11T17:00:00Z">
              <w:rPr>
                <w:rFonts w:eastAsia="Times New Roman"/>
                <w:color w:val="980000"/>
                <w:lang w:val="en-US"/>
              </w:rPr>
            </w:rPrChange>
          </w:rPr>
          <w:t xml:space="preserve"> in the</w:t>
        </w:r>
        <w:r w:rsidRPr="00A37D6B">
          <w:rPr>
            <w:rFonts w:eastAsia="Times New Roman"/>
            <w:i/>
            <w:iCs/>
            <w:lang w:val="en-US"/>
            <w:rPrChange w:id="1334" w:author="Bothoff-Shanahan,Meghan R.(Student)" w:date="2023-12-11T17:00:00Z">
              <w:rPr>
                <w:rFonts w:eastAsia="Times New Roman"/>
                <w:i/>
                <w:iCs/>
                <w:color w:val="980000"/>
                <w:lang w:val="en-US"/>
              </w:rPr>
            </w:rPrChange>
          </w:rPr>
          <w:t xml:space="preserve"> D. </w:t>
        </w:r>
        <w:proofErr w:type="spellStart"/>
        <w:r w:rsidRPr="00A37D6B">
          <w:rPr>
            <w:rFonts w:eastAsia="Times New Roman"/>
            <w:i/>
            <w:iCs/>
            <w:lang w:val="en-US"/>
            <w:rPrChange w:id="1335" w:author="Bothoff-Shanahan,Meghan R.(Student)" w:date="2023-12-11T17:00:00Z">
              <w:rPr>
                <w:rFonts w:eastAsia="Times New Roman"/>
                <w:i/>
                <w:iCs/>
                <w:color w:val="980000"/>
                <w:lang w:val="en-US"/>
              </w:rPr>
            </w:rPrChange>
          </w:rPr>
          <w:t>geothermalis</w:t>
        </w:r>
        <w:proofErr w:type="spellEnd"/>
        <w:r w:rsidRPr="00A37D6B">
          <w:rPr>
            <w:rFonts w:eastAsia="Times New Roman"/>
            <w:i/>
            <w:iCs/>
            <w:lang w:val="en-US"/>
            <w:rPrChange w:id="1336" w:author="Bothoff-Shanahan,Meghan R.(Student)" w:date="2023-12-11T17:00:00Z">
              <w:rPr>
                <w:rFonts w:eastAsia="Times New Roman"/>
                <w:i/>
                <w:iCs/>
                <w:color w:val="980000"/>
                <w:lang w:val="en-US"/>
              </w:rPr>
            </w:rPrChange>
          </w:rPr>
          <w:t xml:space="preserve"> </w:t>
        </w:r>
        <w:r w:rsidRPr="00A37D6B">
          <w:rPr>
            <w:rFonts w:eastAsia="Times New Roman"/>
            <w:lang w:val="en-US"/>
            <w:rPrChange w:id="1337" w:author="Bothoff-Shanahan,Meghan R.(Student)" w:date="2023-12-11T17:00:00Z">
              <w:rPr>
                <w:rFonts w:eastAsia="Times New Roman"/>
                <w:color w:val="980000"/>
                <w:lang w:val="en-US"/>
              </w:rPr>
            </w:rPrChange>
          </w:rPr>
          <w:t xml:space="preserve">analysis, that may indicate database anomalies (e.g., </w:t>
        </w:r>
        <w:proofErr w:type="spellStart"/>
        <w:r w:rsidRPr="00A37D6B">
          <w:rPr>
            <w:rFonts w:eastAsia="Times New Roman"/>
            <w:lang w:val="en-US"/>
            <w:rPrChange w:id="1338" w:author="Bothoff-Shanahan,Meghan R.(Student)" w:date="2023-12-11T17:00:00Z">
              <w:rPr>
                <w:rFonts w:eastAsia="Times New Roman"/>
                <w:color w:val="980000"/>
                <w:lang w:val="en-US"/>
              </w:rPr>
            </w:rPrChange>
          </w:rPr>
          <w:t>misannotation</w:t>
        </w:r>
        <w:proofErr w:type="spellEnd"/>
        <w:r w:rsidRPr="00A37D6B">
          <w:rPr>
            <w:rFonts w:eastAsia="Times New Roman"/>
            <w:lang w:val="en-US"/>
            <w:rPrChange w:id="1339" w:author="Bothoff-Shanahan,Meghan R.(Student)" w:date="2023-12-11T17:00:00Z">
              <w:rPr>
                <w:rFonts w:eastAsia="Times New Roman"/>
                <w:color w:val="980000"/>
                <w:lang w:val="en-US"/>
              </w:rPr>
            </w:rPrChange>
          </w:rPr>
          <w:t xml:space="preserve"> or contamination). These instances highlight the limitations of reliance on existing genomic databases and the need for cautious interpretation of BLAST results.</w:t>
        </w:r>
      </w:ins>
    </w:p>
    <w:p w14:paraId="2D9D8291" w14:textId="77777777" w:rsidR="00A37D6B" w:rsidRPr="00A37D6B" w:rsidRDefault="00A37D6B" w:rsidP="00A37D6B">
      <w:pPr>
        <w:spacing w:line="240" w:lineRule="auto"/>
        <w:rPr>
          <w:ins w:id="1340" w:author="Bothoff-Shanahan,Meghan R.(Student)" w:date="2023-12-11T16:59:00Z"/>
          <w:rFonts w:ascii="Times New Roman" w:eastAsia="Times New Roman" w:hAnsi="Times New Roman" w:cs="Times New Roman"/>
          <w:sz w:val="24"/>
          <w:szCs w:val="24"/>
          <w:lang w:val="en-US"/>
        </w:rPr>
      </w:pPr>
    </w:p>
    <w:p w14:paraId="0EA6B1AC" w14:textId="77777777" w:rsidR="00A37D6B" w:rsidRPr="00A37D6B" w:rsidRDefault="00A37D6B" w:rsidP="00A37D6B">
      <w:pPr>
        <w:spacing w:line="480" w:lineRule="auto"/>
        <w:rPr>
          <w:ins w:id="1341" w:author="Bothoff-Shanahan,Meghan R.(Student)" w:date="2023-12-11T16:59:00Z"/>
          <w:rFonts w:ascii="Times New Roman" w:eastAsia="Times New Roman" w:hAnsi="Times New Roman" w:cs="Times New Roman"/>
          <w:sz w:val="24"/>
          <w:szCs w:val="24"/>
          <w:lang w:val="en-US"/>
        </w:rPr>
      </w:pPr>
      <w:ins w:id="1342" w:author="Bothoff-Shanahan,Meghan R.(Student)" w:date="2023-12-11T16:59:00Z">
        <w:r w:rsidRPr="00A37D6B">
          <w:rPr>
            <w:rFonts w:eastAsia="Times New Roman"/>
            <w:b/>
            <w:bCs/>
            <w:lang w:val="en-US"/>
            <w:rPrChange w:id="1343" w:author="Bothoff-Shanahan,Meghan R.(Student)" w:date="2023-12-11T17:00:00Z">
              <w:rPr>
                <w:rFonts w:eastAsia="Times New Roman"/>
                <w:b/>
                <w:bCs/>
                <w:color w:val="980000"/>
                <w:lang w:val="en-US"/>
              </w:rPr>
            </w:rPrChange>
          </w:rPr>
          <w:t>Partial Sequence Similarities:</w:t>
        </w:r>
        <w:r w:rsidRPr="00A37D6B">
          <w:rPr>
            <w:rFonts w:eastAsia="Times New Roman"/>
            <w:lang w:val="en-US"/>
            <w:rPrChange w:id="1344" w:author="Bothoff-Shanahan,Meghan R.(Student)" w:date="2023-12-11T17:00:00Z">
              <w:rPr>
                <w:rFonts w:eastAsia="Times New Roman"/>
                <w:color w:val="980000"/>
                <w:lang w:val="en-US"/>
              </w:rPr>
            </w:rPrChange>
          </w:rPr>
          <w:t xml:space="preserve"> In several cases, the BLAST analyses revealed only partial sequence similarities (short alignment lengths), limiting the ability to draw comprehensive conclusions about full-length gene homology. This limitation underscores the need for further detailed genomic studies.</w:t>
        </w:r>
      </w:ins>
    </w:p>
    <w:p w14:paraId="2BFAC16B" w14:textId="77777777" w:rsidR="00A37D6B" w:rsidRPr="00A37D6B" w:rsidRDefault="00A37D6B" w:rsidP="00A37D6B">
      <w:pPr>
        <w:spacing w:line="240" w:lineRule="auto"/>
        <w:rPr>
          <w:ins w:id="1345" w:author="Bothoff-Shanahan,Meghan R.(Student)" w:date="2023-12-11T16:59:00Z"/>
          <w:rFonts w:ascii="Times New Roman" w:eastAsia="Times New Roman" w:hAnsi="Times New Roman" w:cs="Times New Roman"/>
          <w:sz w:val="24"/>
          <w:szCs w:val="24"/>
          <w:lang w:val="en-US"/>
        </w:rPr>
      </w:pPr>
    </w:p>
    <w:p w14:paraId="4DDAE69C" w14:textId="77777777" w:rsidR="00A37D6B" w:rsidRPr="00A37D6B" w:rsidRDefault="00A37D6B" w:rsidP="00A37D6B">
      <w:pPr>
        <w:spacing w:line="480" w:lineRule="auto"/>
        <w:rPr>
          <w:ins w:id="1346" w:author="Bothoff-Shanahan,Meghan R.(Student)" w:date="2023-12-11T16:59:00Z"/>
          <w:rFonts w:ascii="Times New Roman" w:eastAsia="Times New Roman" w:hAnsi="Times New Roman" w:cs="Times New Roman"/>
          <w:sz w:val="24"/>
          <w:szCs w:val="24"/>
          <w:lang w:val="en-US"/>
        </w:rPr>
      </w:pPr>
      <w:ins w:id="1347" w:author="Bothoff-Shanahan,Meghan R.(Student)" w:date="2023-12-11T16:59:00Z">
        <w:r w:rsidRPr="00A37D6B">
          <w:rPr>
            <w:rFonts w:eastAsia="Times New Roman"/>
            <w:b/>
            <w:bCs/>
            <w:lang w:val="en-US"/>
            <w:rPrChange w:id="1348" w:author="Bothoff-Shanahan,Meghan R.(Student)" w:date="2023-12-11T17:00:00Z">
              <w:rPr>
                <w:rFonts w:eastAsia="Times New Roman"/>
                <w:b/>
                <w:bCs/>
                <w:color w:val="980000"/>
                <w:lang w:val="en-US"/>
              </w:rPr>
            </w:rPrChange>
          </w:rPr>
          <w:t>Limited Scope of Gene Selection</w:t>
        </w:r>
        <w:r w:rsidRPr="00A37D6B">
          <w:rPr>
            <w:rFonts w:eastAsia="Times New Roman"/>
            <w:lang w:val="en-US"/>
            <w:rPrChange w:id="1349" w:author="Bothoff-Shanahan,Meghan R.(Student)" w:date="2023-12-11T17:00:00Z">
              <w:rPr>
                <w:rFonts w:eastAsia="Times New Roman"/>
                <w:color w:val="980000"/>
                <w:lang w:val="en-US"/>
              </w:rPr>
            </w:rPrChange>
          </w:rPr>
          <w:t>: The research focused on a select group of genes, which may not represent the entire genomic diversity of the studied extremophiles. This limitation suggests that additional genes and genomic regions should be explored for a more complete understanding of the genetic landscape.</w:t>
        </w:r>
      </w:ins>
    </w:p>
    <w:p w14:paraId="61CDC61D" w14:textId="77777777" w:rsidR="00A37D6B" w:rsidRPr="00A37D6B" w:rsidRDefault="00A37D6B" w:rsidP="00A37D6B">
      <w:pPr>
        <w:spacing w:line="240" w:lineRule="auto"/>
        <w:rPr>
          <w:ins w:id="1350" w:author="Bothoff-Shanahan,Meghan R.(Student)" w:date="2023-12-11T16:59:00Z"/>
          <w:rFonts w:ascii="Times New Roman" w:eastAsia="Times New Roman" w:hAnsi="Times New Roman" w:cs="Times New Roman"/>
          <w:sz w:val="24"/>
          <w:szCs w:val="24"/>
          <w:lang w:val="en-US"/>
        </w:rPr>
      </w:pPr>
    </w:p>
    <w:p w14:paraId="2E361F67" w14:textId="77777777" w:rsidR="00A37D6B" w:rsidRPr="00A37D6B" w:rsidRDefault="00A37D6B" w:rsidP="00A37D6B">
      <w:pPr>
        <w:spacing w:line="480" w:lineRule="auto"/>
        <w:rPr>
          <w:ins w:id="1351" w:author="Bothoff-Shanahan,Meghan R.(Student)" w:date="2023-12-11T16:59:00Z"/>
          <w:rFonts w:ascii="Times New Roman" w:eastAsia="Times New Roman" w:hAnsi="Times New Roman" w:cs="Times New Roman"/>
          <w:sz w:val="24"/>
          <w:szCs w:val="24"/>
          <w:lang w:val="en-US"/>
        </w:rPr>
      </w:pPr>
      <w:ins w:id="1352" w:author="Bothoff-Shanahan,Meghan R.(Student)" w:date="2023-12-11T16:59:00Z">
        <w:r w:rsidRPr="00A37D6B">
          <w:rPr>
            <w:rFonts w:eastAsia="Times New Roman"/>
            <w:b/>
            <w:bCs/>
            <w:lang w:val="en-US"/>
            <w:rPrChange w:id="1353" w:author="Bothoff-Shanahan,Meghan R.(Student)" w:date="2023-12-11T17:00:00Z">
              <w:rPr>
                <w:rFonts w:eastAsia="Times New Roman"/>
                <w:b/>
                <w:bCs/>
                <w:color w:val="980000"/>
                <w:lang w:val="en-US"/>
              </w:rPr>
            </w:rPrChange>
          </w:rPr>
          <w:t>Challenges in Interpreting Evolutionary Relationships:</w:t>
        </w:r>
        <w:r w:rsidRPr="00A37D6B">
          <w:rPr>
            <w:rFonts w:eastAsia="Times New Roman"/>
            <w:lang w:val="en-US"/>
            <w:rPrChange w:id="1354" w:author="Bothoff-Shanahan,Meghan R.(Student)" w:date="2023-12-11T17:00:00Z">
              <w:rPr>
                <w:rFonts w:eastAsia="Times New Roman"/>
                <w:color w:val="980000"/>
                <w:lang w:val="en-US"/>
              </w:rPr>
            </w:rPrChange>
          </w:rPr>
          <w:t xml:space="preserve"> While the study provides insights into potential HGT events and gene conservation, interpreting these findings to delineate clear evolutionary relationships remains challenging. The evolutionary distance between the species, coupled with the variability in genetic conservation, calls for more extensive genomic analyses and functional studies.</w:t>
        </w:r>
      </w:ins>
    </w:p>
    <w:p w14:paraId="6D5F763A" w14:textId="77777777" w:rsidR="00A37D6B" w:rsidRPr="00A37D6B" w:rsidRDefault="00A37D6B" w:rsidP="00A37D6B">
      <w:pPr>
        <w:spacing w:line="240" w:lineRule="auto"/>
        <w:rPr>
          <w:ins w:id="1355" w:author="Bothoff-Shanahan,Meghan R.(Student)" w:date="2023-12-11T16:59:00Z"/>
          <w:rFonts w:ascii="Times New Roman" w:eastAsia="Times New Roman" w:hAnsi="Times New Roman" w:cs="Times New Roman"/>
          <w:sz w:val="24"/>
          <w:szCs w:val="24"/>
          <w:lang w:val="en-US"/>
        </w:rPr>
      </w:pPr>
    </w:p>
    <w:p w14:paraId="024777AD" w14:textId="77777777" w:rsidR="00A37D6B" w:rsidRPr="00A37D6B" w:rsidRDefault="00A37D6B" w:rsidP="00A37D6B">
      <w:pPr>
        <w:spacing w:line="480" w:lineRule="auto"/>
        <w:rPr>
          <w:ins w:id="1356" w:author="Bothoff-Shanahan,Meghan R.(Student)" w:date="2023-12-11T16:59:00Z"/>
          <w:rFonts w:ascii="Times New Roman" w:eastAsia="Times New Roman" w:hAnsi="Times New Roman" w:cs="Times New Roman"/>
          <w:sz w:val="24"/>
          <w:szCs w:val="24"/>
          <w:lang w:val="en-US"/>
        </w:rPr>
      </w:pPr>
      <w:ins w:id="1357" w:author="Bothoff-Shanahan,Meghan R.(Student)" w:date="2023-12-11T16:59:00Z">
        <w:r w:rsidRPr="00A37D6B">
          <w:rPr>
            <w:rFonts w:eastAsia="Times New Roman"/>
            <w:b/>
            <w:bCs/>
            <w:lang w:val="en-US"/>
            <w:rPrChange w:id="1358" w:author="Bothoff-Shanahan,Meghan R.(Student)" w:date="2023-12-11T17:00:00Z">
              <w:rPr>
                <w:rFonts w:eastAsia="Times New Roman"/>
                <w:b/>
                <w:bCs/>
                <w:color w:val="980000"/>
                <w:lang w:val="en-US"/>
              </w:rPr>
            </w:rPrChange>
          </w:rPr>
          <w:t>Specificity to Extremophiles Studied:</w:t>
        </w:r>
        <w:r w:rsidRPr="00A37D6B">
          <w:rPr>
            <w:rFonts w:eastAsia="Times New Roman"/>
            <w:lang w:val="en-US"/>
            <w:rPrChange w:id="1359" w:author="Bothoff-Shanahan,Meghan R.(Student)" w:date="2023-12-11T17:00:00Z">
              <w:rPr>
                <w:rFonts w:eastAsia="Times New Roman"/>
                <w:color w:val="980000"/>
                <w:lang w:val="en-US"/>
              </w:rPr>
            </w:rPrChange>
          </w:rPr>
          <w:t xml:space="preserve"> The conclusions drawn are specific to the extremophiles studied and may not be universally applicable to all extremophilic organisms. Each extremophile's unique adaptations to its specific environment necessitate organism-specific studies.</w:t>
        </w:r>
      </w:ins>
    </w:p>
    <w:p w14:paraId="0AC6CAD8" w14:textId="77777777" w:rsidR="00A37D6B" w:rsidRPr="00A37D6B" w:rsidRDefault="00A37D6B" w:rsidP="00A37D6B">
      <w:pPr>
        <w:spacing w:line="240" w:lineRule="auto"/>
        <w:rPr>
          <w:ins w:id="1360" w:author="Bothoff-Shanahan,Meghan R.(Student)" w:date="2023-12-11T16:59:00Z"/>
          <w:rFonts w:ascii="Times New Roman" w:eastAsia="Times New Roman" w:hAnsi="Times New Roman" w:cs="Times New Roman"/>
          <w:sz w:val="24"/>
          <w:szCs w:val="24"/>
          <w:lang w:val="en-US"/>
        </w:rPr>
      </w:pPr>
    </w:p>
    <w:p w14:paraId="07606D48" w14:textId="77777777" w:rsidR="00A37D6B" w:rsidRPr="00A37D6B" w:rsidRDefault="00A37D6B" w:rsidP="00A37D6B">
      <w:pPr>
        <w:spacing w:line="480" w:lineRule="auto"/>
        <w:rPr>
          <w:ins w:id="1361" w:author="Bothoff-Shanahan,Meghan R.(Student)" w:date="2023-12-11T16:59:00Z"/>
          <w:rFonts w:ascii="Times New Roman" w:eastAsia="Times New Roman" w:hAnsi="Times New Roman" w:cs="Times New Roman"/>
          <w:sz w:val="24"/>
          <w:szCs w:val="24"/>
          <w:lang w:val="en-US"/>
        </w:rPr>
      </w:pPr>
      <w:ins w:id="1362" w:author="Bothoff-Shanahan,Meghan R.(Student)" w:date="2023-12-11T16:59:00Z">
        <w:r w:rsidRPr="00A37D6B">
          <w:rPr>
            <w:rFonts w:eastAsia="Times New Roman"/>
            <w:b/>
            <w:bCs/>
            <w:sz w:val="24"/>
            <w:szCs w:val="24"/>
            <w:lang w:val="en-US"/>
            <w:rPrChange w:id="1363" w:author="Bothoff-Shanahan,Meghan R.(Student)" w:date="2023-12-11T17:00:00Z">
              <w:rPr>
                <w:rFonts w:eastAsia="Times New Roman"/>
                <w:b/>
                <w:bCs/>
                <w:color w:val="980000"/>
                <w:sz w:val="24"/>
                <w:szCs w:val="24"/>
                <w:lang w:val="en-US"/>
              </w:rPr>
            </w:rPrChange>
          </w:rPr>
          <w:t>Future Directions:</w:t>
        </w:r>
      </w:ins>
    </w:p>
    <w:p w14:paraId="194D1F18" w14:textId="77777777" w:rsidR="00A37D6B" w:rsidRPr="00A37D6B" w:rsidRDefault="00A37D6B" w:rsidP="00A37D6B">
      <w:pPr>
        <w:spacing w:line="480" w:lineRule="auto"/>
        <w:rPr>
          <w:ins w:id="1364" w:author="Bothoff-Shanahan,Meghan R.(Student)" w:date="2023-12-11T16:59:00Z"/>
          <w:rFonts w:ascii="Times New Roman" w:eastAsia="Times New Roman" w:hAnsi="Times New Roman" w:cs="Times New Roman"/>
          <w:sz w:val="24"/>
          <w:szCs w:val="24"/>
          <w:lang w:val="en-US"/>
        </w:rPr>
      </w:pPr>
      <w:ins w:id="1365" w:author="Bothoff-Shanahan,Meghan R.(Student)" w:date="2023-12-11T16:59:00Z">
        <w:r w:rsidRPr="00A37D6B">
          <w:rPr>
            <w:rFonts w:eastAsia="Times New Roman"/>
            <w:b/>
            <w:bCs/>
            <w:lang w:val="en-US"/>
            <w:rPrChange w:id="1366" w:author="Bothoff-Shanahan,Meghan R.(Student)" w:date="2023-12-11T17:00:00Z">
              <w:rPr>
                <w:rFonts w:eastAsia="Times New Roman"/>
                <w:b/>
                <w:bCs/>
                <w:color w:val="980000"/>
                <w:lang w:val="en-US"/>
              </w:rPr>
            </w:rPrChange>
          </w:rPr>
          <w:t xml:space="preserve">Expanding the Gene Pool: </w:t>
        </w:r>
        <w:r w:rsidRPr="00A37D6B">
          <w:rPr>
            <w:rFonts w:eastAsia="Times New Roman"/>
            <w:lang w:val="en-US"/>
            <w:rPrChange w:id="1367" w:author="Bothoff-Shanahan,Meghan R.(Student)" w:date="2023-12-11T17:00:00Z">
              <w:rPr>
                <w:rFonts w:eastAsia="Times New Roman"/>
                <w:color w:val="980000"/>
                <w:lang w:val="en-US"/>
              </w:rPr>
            </w:rPrChange>
          </w:rPr>
          <w:t>Future studies should include a broader range of genes and genomic regions to capture the full spectrum of genetic diversity in extremophiles. Analyzing a more extensive set of genes could reveal additional instances of HGT and offer deeper insights into the evolutionary history and adaptation mechanisms of these organisms.</w:t>
        </w:r>
      </w:ins>
    </w:p>
    <w:p w14:paraId="3EAE8BED" w14:textId="77777777" w:rsidR="00A37D6B" w:rsidRPr="00A37D6B" w:rsidRDefault="00A37D6B" w:rsidP="00A37D6B">
      <w:pPr>
        <w:spacing w:line="240" w:lineRule="auto"/>
        <w:rPr>
          <w:ins w:id="1368" w:author="Bothoff-Shanahan,Meghan R.(Student)" w:date="2023-12-11T16:59:00Z"/>
          <w:rFonts w:ascii="Times New Roman" w:eastAsia="Times New Roman" w:hAnsi="Times New Roman" w:cs="Times New Roman"/>
          <w:sz w:val="24"/>
          <w:szCs w:val="24"/>
          <w:lang w:val="en-US"/>
        </w:rPr>
      </w:pPr>
    </w:p>
    <w:p w14:paraId="493ADC7D" w14:textId="77777777" w:rsidR="00A37D6B" w:rsidRPr="00A37D6B" w:rsidRDefault="00A37D6B" w:rsidP="00A37D6B">
      <w:pPr>
        <w:spacing w:line="480" w:lineRule="auto"/>
        <w:rPr>
          <w:ins w:id="1369" w:author="Bothoff-Shanahan,Meghan R.(Student)" w:date="2023-12-11T16:59:00Z"/>
          <w:rFonts w:ascii="Times New Roman" w:eastAsia="Times New Roman" w:hAnsi="Times New Roman" w:cs="Times New Roman"/>
          <w:sz w:val="24"/>
          <w:szCs w:val="24"/>
          <w:lang w:val="en-US"/>
        </w:rPr>
      </w:pPr>
      <w:ins w:id="1370" w:author="Bothoff-Shanahan,Meghan R.(Student)" w:date="2023-12-11T16:59:00Z">
        <w:r w:rsidRPr="00A37D6B">
          <w:rPr>
            <w:rFonts w:eastAsia="Times New Roman"/>
            <w:b/>
            <w:bCs/>
            <w:lang w:val="en-US"/>
            <w:rPrChange w:id="1371" w:author="Bothoff-Shanahan,Meghan R.(Student)" w:date="2023-12-11T17:00:00Z">
              <w:rPr>
                <w:rFonts w:eastAsia="Times New Roman"/>
                <w:b/>
                <w:bCs/>
                <w:color w:val="980000"/>
                <w:lang w:val="en-US"/>
              </w:rPr>
            </w:rPrChange>
          </w:rPr>
          <w:lastRenderedPageBreak/>
          <w:t>Functional Genomic Studies:</w:t>
        </w:r>
        <w:r w:rsidRPr="00A37D6B">
          <w:rPr>
            <w:rFonts w:eastAsia="Times New Roman"/>
            <w:lang w:val="en-US"/>
            <w:rPrChange w:id="1372" w:author="Bothoff-Shanahan,Meghan R.(Student)" w:date="2023-12-11T17:00:00Z">
              <w:rPr>
                <w:rFonts w:eastAsia="Times New Roman"/>
                <w:color w:val="980000"/>
                <w:lang w:val="en-US"/>
              </w:rPr>
            </w:rPrChange>
          </w:rPr>
          <w:t xml:space="preserve"> To complement the comparative genomic analysis, functional genomic studies, such as gene expression profiling under various stress conditions, could be valuable. These studies would help expand on the roles of conserved genes in extremophiles' survival and adaptation to extreme environments.</w:t>
        </w:r>
      </w:ins>
    </w:p>
    <w:p w14:paraId="722975A2" w14:textId="77777777" w:rsidR="00A37D6B" w:rsidRPr="00A37D6B" w:rsidRDefault="00A37D6B" w:rsidP="00A37D6B">
      <w:pPr>
        <w:spacing w:line="240" w:lineRule="auto"/>
        <w:rPr>
          <w:ins w:id="1373" w:author="Bothoff-Shanahan,Meghan R.(Student)" w:date="2023-12-11T16:59:00Z"/>
          <w:rFonts w:ascii="Times New Roman" w:eastAsia="Times New Roman" w:hAnsi="Times New Roman" w:cs="Times New Roman"/>
          <w:sz w:val="24"/>
          <w:szCs w:val="24"/>
          <w:lang w:val="en-US"/>
        </w:rPr>
      </w:pPr>
    </w:p>
    <w:p w14:paraId="3B92B9F8" w14:textId="77777777" w:rsidR="00A37D6B" w:rsidRPr="00A37D6B" w:rsidRDefault="00A37D6B" w:rsidP="00A37D6B">
      <w:pPr>
        <w:spacing w:line="480" w:lineRule="auto"/>
        <w:rPr>
          <w:ins w:id="1374" w:author="Bothoff-Shanahan,Meghan R.(Student)" w:date="2023-12-11T16:59:00Z"/>
          <w:rFonts w:ascii="Times New Roman" w:eastAsia="Times New Roman" w:hAnsi="Times New Roman" w:cs="Times New Roman"/>
          <w:sz w:val="24"/>
          <w:szCs w:val="24"/>
          <w:lang w:val="en-US"/>
        </w:rPr>
      </w:pPr>
      <w:ins w:id="1375" w:author="Bothoff-Shanahan,Meghan R.(Student)" w:date="2023-12-11T16:59:00Z">
        <w:r w:rsidRPr="00A37D6B">
          <w:rPr>
            <w:rFonts w:eastAsia="Times New Roman"/>
            <w:b/>
            <w:bCs/>
            <w:lang w:val="en-US"/>
            <w:rPrChange w:id="1376" w:author="Bothoff-Shanahan,Meghan R.(Student)" w:date="2023-12-11T17:00:00Z">
              <w:rPr>
                <w:rFonts w:eastAsia="Times New Roman"/>
                <w:b/>
                <w:bCs/>
                <w:color w:val="980000"/>
                <w:lang w:val="en-US"/>
              </w:rPr>
            </w:rPrChange>
          </w:rPr>
          <w:t>Advanced Bioinformatic Analysis</w:t>
        </w:r>
        <w:r w:rsidRPr="00A37D6B">
          <w:rPr>
            <w:rFonts w:eastAsia="Times New Roman"/>
            <w:lang w:val="en-US"/>
            <w:rPrChange w:id="1377" w:author="Bothoff-Shanahan,Meghan R.(Student)" w:date="2023-12-11T17:00:00Z">
              <w:rPr>
                <w:rFonts w:eastAsia="Times New Roman"/>
                <w:color w:val="980000"/>
                <w:lang w:val="en-US"/>
              </w:rPr>
            </w:rPrChange>
          </w:rPr>
          <w:t>: Employing more advanced bioinformatic tools and algorithms could refine the analysis of genomic data. Techniques such as whole-genome alignment and phylogenetic analysis could provide a more detailed understanding of the evolutionary relationships between extremophiles and the extent of horizontal gene transfer.</w:t>
        </w:r>
      </w:ins>
    </w:p>
    <w:p w14:paraId="06F52B26" w14:textId="77777777" w:rsidR="00A37D6B" w:rsidRPr="00A37D6B" w:rsidRDefault="00A37D6B" w:rsidP="00A37D6B">
      <w:pPr>
        <w:spacing w:line="240" w:lineRule="auto"/>
        <w:rPr>
          <w:ins w:id="1378" w:author="Bothoff-Shanahan,Meghan R.(Student)" w:date="2023-12-11T16:59:00Z"/>
          <w:rFonts w:ascii="Times New Roman" w:eastAsia="Times New Roman" w:hAnsi="Times New Roman" w:cs="Times New Roman"/>
          <w:sz w:val="24"/>
          <w:szCs w:val="24"/>
          <w:lang w:val="en-US"/>
        </w:rPr>
      </w:pPr>
    </w:p>
    <w:p w14:paraId="0685124C" w14:textId="77777777" w:rsidR="00A37D6B" w:rsidRPr="00A37D6B" w:rsidRDefault="00A37D6B" w:rsidP="00A37D6B">
      <w:pPr>
        <w:spacing w:line="480" w:lineRule="auto"/>
        <w:rPr>
          <w:ins w:id="1379" w:author="Bothoff-Shanahan,Meghan R.(Student)" w:date="2023-12-11T16:59:00Z"/>
          <w:rFonts w:ascii="Times New Roman" w:eastAsia="Times New Roman" w:hAnsi="Times New Roman" w:cs="Times New Roman"/>
          <w:sz w:val="24"/>
          <w:szCs w:val="24"/>
          <w:lang w:val="en-US"/>
        </w:rPr>
      </w:pPr>
      <w:ins w:id="1380" w:author="Bothoff-Shanahan,Meghan R.(Student)" w:date="2023-12-11T16:59:00Z">
        <w:r w:rsidRPr="00A37D6B">
          <w:rPr>
            <w:rFonts w:eastAsia="Times New Roman"/>
            <w:b/>
            <w:bCs/>
            <w:lang w:val="en-US"/>
            <w:rPrChange w:id="1381" w:author="Bothoff-Shanahan,Meghan R.(Student)" w:date="2023-12-11T17:00:00Z">
              <w:rPr>
                <w:rFonts w:eastAsia="Times New Roman"/>
                <w:b/>
                <w:bCs/>
                <w:color w:val="980000"/>
                <w:lang w:val="en-US"/>
              </w:rPr>
            </w:rPrChange>
          </w:rPr>
          <w:t>Investigating Mobile Genetic Elements:</w:t>
        </w:r>
        <w:r w:rsidRPr="00A37D6B">
          <w:rPr>
            <w:rFonts w:eastAsia="Times New Roman"/>
            <w:lang w:val="en-US"/>
            <w:rPrChange w:id="1382" w:author="Bothoff-Shanahan,Meghan R.(Student)" w:date="2023-12-11T17:00:00Z">
              <w:rPr>
                <w:rFonts w:eastAsia="Times New Roman"/>
                <w:color w:val="980000"/>
                <w:lang w:val="en-US"/>
              </w:rPr>
            </w:rPrChange>
          </w:rPr>
          <w:t xml:space="preserve"> Given the significant role of plasmids observed in this study, a focused investigation into the mobile genetic elements of extremophiles could be revealing. Such research might uncover the mechanisms behind the transfer of advantageous traits among extremophiles, particularly through horizontal gene transfer.</w:t>
        </w:r>
      </w:ins>
    </w:p>
    <w:p w14:paraId="3A1B97A5" w14:textId="77777777" w:rsidR="00A37D6B" w:rsidRPr="00A37D6B" w:rsidRDefault="00A37D6B" w:rsidP="00A37D6B">
      <w:pPr>
        <w:spacing w:line="240" w:lineRule="auto"/>
        <w:rPr>
          <w:ins w:id="1383" w:author="Bothoff-Shanahan,Meghan R.(Student)" w:date="2023-12-11T16:59:00Z"/>
          <w:rFonts w:ascii="Times New Roman" w:eastAsia="Times New Roman" w:hAnsi="Times New Roman" w:cs="Times New Roman"/>
          <w:sz w:val="24"/>
          <w:szCs w:val="24"/>
          <w:lang w:val="en-US"/>
        </w:rPr>
      </w:pPr>
    </w:p>
    <w:p w14:paraId="4F956AF5" w14:textId="77777777" w:rsidR="00A37D6B" w:rsidRPr="00A37D6B" w:rsidRDefault="00A37D6B" w:rsidP="00A37D6B">
      <w:pPr>
        <w:spacing w:line="480" w:lineRule="auto"/>
        <w:rPr>
          <w:ins w:id="1384" w:author="Bothoff-Shanahan,Meghan R.(Student)" w:date="2023-12-11T16:59:00Z"/>
          <w:rFonts w:ascii="Times New Roman" w:eastAsia="Times New Roman" w:hAnsi="Times New Roman" w:cs="Times New Roman"/>
          <w:sz w:val="24"/>
          <w:szCs w:val="24"/>
          <w:lang w:val="en-US"/>
        </w:rPr>
      </w:pPr>
      <w:ins w:id="1385" w:author="Bothoff-Shanahan,Meghan R.(Student)" w:date="2023-12-11T16:59:00Z">
        <w:r w:rsidRPr="00A37D6B">
          <w:rPr>
            <w:rFonts w:eastAsia="Times New Roman"/>
            <w:b/>
            <w:bCs/>
            <w:lang w:val="en-US"/>
            <w:rPrChange w:id="1386" w:author="Bothoff-Shanahan,Meghan R.(Student)" w:date="2023-12-11T17:00:00Z">
              <w:rPr>
                <w:rFonts w:eastAsia="Times New Roman"/>
                <w:b/>
                <w:bCs/>
                <w:color w:val="980000"/>
                <w:lang w:val="en-US"/>
              </w:rPr>
            </w:rPrChange>
          </w:rPr>
          <w:t>Cross-Species Genomic Comparisons:</w:t>
        </w:r>
        <w:r w:rsidRPr="00A37D6B">
          <w:rPr>
            <w:rFonts w:eastAsia="Times New Roman"/>
            <w:lang w:val="en-US"/>
            <w:rPrChange w:id="1387" w:author="Bothoff-Shanahan,Meghan R.(Student)" w:date="2023-12-11T17:00:00Z">
              <w:rPr>
                <w:rFonts w:eastAsia="Times New Roman"/>
                <w:color w:val="980000"/>
                <w:lang w:val="en-US"/>
              </w:rPr>
            </w:rPrChange>
          </w:rPr>
          <w:t xml:space="preserve"> Broadening the range of species included in the comparative genomic analysis, especially incorporating more diverse extremophilic organisms, would enhance our understanding of gene conservation and diversity across a wider spectrum of extreme environments.</w:t>
        </w:r>
      </w:ins>
    </w:p>
    <w:p w14:paraId="323526ED" w14:textId="77777777" w:rsidR="00A37D6B" w:rsidRPr="00A37D6B" w:rsidRDefault="00A37D6B" w:rsidP="00A37D6B">
      <w:pPr>
        <w:spacing w:line="240" w:lineRule="auto"/>
        <w:rPr>
          <w:ins w:id="1388" w:author="Bothoff-Shanahan,Meghan R.(Student)" w:date="2023-12-11T16:59:00Z"/>
          <w:rFonts w:ascii="Times New Roman" w:eastAsia="Times New Roman" w:hAnsi="Times New Roman" w:cs="Times New Roman"/>
          <w:sz w:val="24"/>
          <w:szCs w:val="24"/>
          <w:lang w:val="en-US"/>
        </w:rPr>
      </w:pPr>
    </w:p>
    <w:p w14:paraId="3C23177B" w14:textId="77777777" w:rsidR="00A37D6B" w:rsidRPr="00A37D6B" w:rsidRDefault="00A37D6B" w:rsidP="00A37D6B">
      <w:pPr>
        <w:spacing w:line="480" w:lineRule="auto"/>
        <w:rPr>
          <w:ins w:id="1389" w:author="Bothoff-Shanahan,Meghan R.(Student)" w:date="2023-12-11T16:59:00Z"/>
          <w:rFonts w:ascii="Times New Roman" w:eastAsia="Times New Roman" w:hAnsi="Times New Roman" w:cs="Times New Roman"/>
          <w:sz w:val="24"/>
          <w:szCs w:val="24"/>
          <w:lang w:val="en-US"/>
        </w:rPr>
      </w:pPr>
      <w:ins w:id="1390" w:author="Bothoff-Shanahan,Meghan R.(Student)" w:date="2023-12-11T16:59:00Z">
        <w:r w:rsidRPr="00A37D6B">
          <w:rPr>
            <w:rFonts w:eastAsia="Times New Roman"/>
            <w:b/>
            <w:bCs/>
            <w:sz w:val="24"/>
            <w:szCs w:val="24"/>
            <w:lang w:val="en-US"/>
            <w:rPrChange w:id="1391" w:author="Bothoff-Shanahan,Meghan R.(Student)" w:date="2023-12-11T17:00:00Z">
              <w:rPr>
                <w:rFonts w:eastAsia="Times New Roman"/>
                <w:b/>
                <w:bCs/>
                <w:color w:val="980000"/>
                <w:sz w:val="24"/>
                <w:szCs w:val="24"/>
                <w:lang w:val="en-US"/>
              </w:rPr>
            </w:rPrChange>
          </w:rPr>
          <w:t>Summary: </w:t>
        </w:r>
      </w:ins>
    </w:p>
    <w:p w14:paraId="6F9F0FEE" w14:textId="5DAD0228" w:rsidR="00A37D6B" w:rsidRPr="00A37D6B" w:rsidRDefault="00A37D6B" w:rsidP="00A37D6B">
      <w:pPr>
        <w:spacing w:line="480" w:lineRule="auto"/>
        <w:rPr>
          <w:ins w:id="1392" w:author="Bothoff-Shanahan,Meghan R.(Student)" w:date="2023-12-11T16:59:00Z"/>
          <w:rFonts w:ascii="Times New Roman" w:eastAsia="Times New Roman" w:hAnsi="Times New Roman" w:cs="Times New Roman"/>
          <w:sz w:val="24"/>
          <w:szCs w:val="24"/>
          <w:lang w:val="en-US"/>
        </w:rPr>
      </w:pPr>
      <w:ins w:id="1393" w:author="Bothoff-Shanahan,Meghan R.(Student)" w:date="2023-12-11T17:01:00Z">
        <w:r w:rsidRPr="00A37D6B">
          <w:rPr>
            <w:rFonts w:eastAsia="Times New Roman"/>
            <w:lang w:val="en-US"/>
          </w:rPr>
          <w:t>Comparative</w:t>
        </w:r>
      </w:ins>
      <w:ins w:id="1394" w:author="Bothoff-Shanahan,Meghan R.(Student)" w:date="2023-12-11T16:59:00Z">
        <w:r w:rsidRPr="00A37D6B">
          <w:rPr>
            <w:rFonts w:eastAsia="Times New Roman"/>
            <w:lang w:val="en-US"/>
            <w:rPrChange w:id="1395" w:author="Bothoff-Shanahan,Meghan R.(Student)" w:date="2023-12-11T17:00:00Z">
              <w:rPr>
                <w:rFonts w:eastAsia="Times New Roman"/>
                <w:color w:val="980000"/>
                <w:lang w:val="en-US"/>
              </w:rPr>
            </w:rPrChange>
          </w:rPr>
          <w:t xml:space="preserve"> genomic analysis across various extremophilic organisms, with a focus on</w:t>
        </w:r>
        <w:r w:rsidRPr="00A37D6B">
          <w:rPr>
            <w:rFonts w:eastAsia="Times New Roman"/>
            <w:i/>
            <w:iCs/>
            <w:lang w:val="en-US"/>
            <w:rPrChange w:id="1396" w:author="Bothoff-Shanahan,Meghan R.(Student)" w:date="2023-12-11T17:00:00Z">
              <w:rPr>
                <w:rFonts w:eastAsia="Times New Roman"/>
                <w:i/>
                <w:iCs/>
                <w:color w:val="980000"/>
                <w:lang w:val="en-US"/>
              </w:rPr>
            </w:rPrChange>
          </w:rPr>
          <w:t xml:space="preserve"> D. </w:t>
        </w:r>
        <w:proofErr w:type="spellStart"/>
        <w:r w:rsidRPr="00A37D6B">
          <w:rPr>
            <w:rFonts w:eastAsia="Times New Roman"/>
            <w:i/>
            <w:iCs/>
            <w:lang w:val="en-US"/>
            <w:rPrChange w:id="1397" w:author="Bothoff-Shanahan,Meghan R.(Student)" w:date="2023-12-11T17:00:00Z">
              <w:rPr>
                <w:rFonts w:eastAsia="Times New Roman"/>
                <w:i/>
                <w:iCs/>
                <w:color w:val="980000"/>
                <w:lang w:val="en-US"/>
              </w:rPr>
            </w:rPrChange>
          </w:rPr>
          <w:t>radiodurans</w:t>
        </w:r>
        <w:proofErr w:type="spellEnd"/>
        <w:r w:rsidRPr="00A37D6B">
          <w:rPr>
            <w:rFonts w:eastAsia="Times New Roman"/>
            <w:lang w:val="en-US"/>
            <w:rPrChange w:id="1398" w:author="Bothoff-Shanahan,Meghan R.(Student)" w:date="2023-12-11T17:00:00Z">
              <w:rPr>
                <w:rFonts w:eastAsia="Times New Roman"/>
                <w:color w:val="980000"/>
                <w:lang w:val="en-US"/>
              </w:rPr>
            </w:rPrChange>
          </w:rPr>
          <w:t xml:space="preserve">, has revealed intriguing insights into the potential horizontal gene transfer (HGT) among extremophiles. Key findings from the BLAST analyses indicate a pattern of gene conservation and diversity with certain genes showing high degrees of similarity across different species. Notably, genes like RecA, known for their roles in DNA repair, showcased high BLAST scores and very low e-values in multiple species. This suggests that such genes are conserved </w:t>
        </w:r>
        <w:r w:rsidRPr="00A37D6B">
          <w:rPr>
            <w:rFonts w:eastAsia="Times New Roman"/>
            <w:lang w:val="en-US"/>
            <w:rPrChange w:id="1399" w:author="Bothoff-Shanahan,Meghan R.(Student)" w:date="2023-12-11T17:00:00Z">
              <w:rPr>
                <w:rFonts w:eastAsia="Times New Roman"/>
                <w:color w:val="980000"/>
                <w:lang w:val="en-US"/>
              </w:rPr>
            </w:rPrChange>
          </w:rPr>
          <w:lastRenderedPageBreak/>
          <w:t xml:space="preserve">due to their crucial roles in maintaining genomic integrity, a vital trait in extremophiles facing harsh environmental conditions. </w:t>
        </w:r>
        <w:r w:rsidRPr="00A37D6B">
          <w:rPr>
            <w:rFonts w:ascii="Times New Roman" w:eastAsia="Times New Roman" w:hAnsi="Times New Roman" w:cs="Times New Roman"/>
            <w:sz w:val="24"/>
            <w:szCs w:val="24"/>
            <w:lang w:val="en-US"/>
          </w:rPr>
          <w:fldChar w:fldCharType="begin"/>
        </w:r>
        <w:r w:rsidRPr="00A37D6B">
          <w:rPr>
            <w:rFonts w:ascii="Times New Roman" w:eastAsia="Times New Roman" w:hAnsi="Times New Roman" w:cs="Times New Roman"/>
            <w:sz w:val="24"/>
            <w:szCs w:val="24"/>
            <w:lang w:val="en-US"/>
          </w:rPr>
          <w:instrText>HYPERLINK "https://www.zotero.org/google-docs/?AW9iIL"</w:instrText>
        </w:r>
        <w:r w:rsidRPr="00A37D6B">
          <w:rPr>
            <w:rFonts w:ascii="Times New Roman" w:eastAsia="Times New Roman" w:hAnsi="Times New Roman" w:cs="Times New Roman"/>
            <w:sz w:val="24"/>
            <w:szCs w:val="24"/>
            <w:lang w:val="en-US"/>
          </w:rPr>
        </w:r>
        <w:r w:rsidRPr="00A37D6B">
          <w:rPr>
            <w:rFonts w:ascii="Times New Roman" w:eastAsia="Times New Roman" w:hAnsi="Times New Roman" w:cs="Times New Roman"/>
            <w:sz w:val="24"/>
            <w:szCs w:val="24"/>
            <w:lang w:val="en-US"/>
          </w:rPr>
          <w:fldChar w:fldCharType="separate"/>
        </w:r>
        <w:r w:rsidRPr="00A37D6B">
          <w:rPr>
            <w:rFonts w:eastAsia="Times New Roman"/>
            <w:u w:val="single"/>
            <w:lang w:val="en-US"/>
            <w:rPrChange w:id="1400" w:author="Bothoff-Shanahan,Meghan R.(Student)" w:date="2023-12-11T17:00:00Z">
              <w:rPr>
                <w:rFonts w:eastAsia="Times New Roman"/>
                <w:color w:val="980000"/>
                <w:u w:val="single"/>
                <w:lang w:val="en-US"/>
              </w:rPr>
            </w:rPrChange>
          </w:rPr>
          <w:t>[9]</w:t>
        </w:r>
        <w:r w:rsidRPr="00A37D6B">
          <w:rPr>
            <w:rFonts w:ascii="Times New Roman" w:eastAsia="Times New Roman" w:hAnsi="Times New Roman" w:cs="Times New Roman"/>
            <w:sz w:val="24"/>
            <w:szCs w:val="24"/>
            <w:lang w:val="en-US"/>
          </w:rPr>
          <w:fldChar w:fldCharType="end"/>
        </w:r>
      </w:ins>
    </w:p>
    <w:p w14:paraId="443311E6" w14:textId="77777777" w:rsidR="00A37D6B" w:rsidRPr="00A37D6B" w:rsidRDefault="00A37D6B" w:rsidP="00A37D6B">
      <w:pPr>
        <w:spacing w:line="240" w:lineRule="auto"/>
        <w:rPr>
          <w:ins w:id="1401" w:author="Bothoff-Shanahan,Meghan R.(Student)" w:date="2023-12-11T16:59:00Z"/>
          <w:rFonts w:ascii="Times New Roman" w:eastAsia="Times New Roman" w:hAnsi="Times New Roman" w:cs="Times New Roman"/>
          <w:sz w:val="24"/>
          <w:szCs w:val="24"/>
          <w:lang w:val="en-US"/>
        </w:rPr>
      </w:pPr>
    </w:p>
    <w:p w14:paraId="764288E1" w14:textId="56D34EF4" w:rsidR="00A37D6B" w:rsidRPr="00A37D6B" w:rsidRDefault="00A37D6B" w:rsidP="00A37D6B">
      <w:pPr>
        <w:spacing w:line="480" w:lineRule="auto"/>
        <w:rPr>
          <w:ins w:id="1402" w:author="Bothoff-Shanahan,Meghan R.(Student)" w:date="2023-12-11T16:59:00Z"/>
          <w:rFonts w:ascii="Times New Roman" w:eastAsia="Times New Roman" w:hAnsi="Times New Roman" w:cs="Times New Roman"/>
          <w:sz w:val="24"/>
          <w:szCs w:val="24"/>
          <w:lang w:val="en-US"/>
        </w:rPr>
      </w:pPr>
      <w:ins w:id="1403" w:author="Bothoff-Shanahan,Meghan R.(Student)" w:date="2023-12-11T16:59:00Z">
        <w:r w:rsidRPr="00A37D6B">
          <w:rPr>
            <w:rFonts w:eastAsia="Times New Roman"/>
            <w:lang w:val="en-US"/>
            <w:rPrChange w:id="1404" w:author="Bothoff-Shanahan,Meghan R.(Student)" w:date="2023-12-11T17:00:00Z">
              <w:rPr>
                <w:rFonts w:eastAsia="Times New Roman"/>
                <w:color w:val="980000"/>
                <w:lang w:val="en-US"/>
              </w:rPr>
            </w:rPrChange>
          </w:rPr>
          <w:t xml:space="preserve">The presence of genes such as </w:t>
        </w:r>
        <w:proofErr w:type="spellStart"/>
        <w:r w:rsidRPr="00A37D6B">
          <w:rPr>
            <w:rFonts w:eastAsia="Times New Roman"/>
            <w:lang w:val="en-US"/>
            <w:rPrChange w:id="1405" w:author="Bothoff-Shanahan,Meghan R.(Student)" w:date="2023-12-11T17:00:00Z">
              <w:rPr>
                <w:rFonts w:eastAsia="Times New Roman"/>
                <w:color w:val="980000"/>
                <w:lang w:val="en-US"/>
              </w:rPr>
            </w:rPrChange>
          </w:rPr>
          <w:t>ThyA</w:t>
        </w:r>
        <w:proofErr w:type="spellEnd"/>
        <w:r w:rsidRPr="00A37D6B">
          <w:rPr>
            <w:rFonts w:eastAsia="Times New Roman"/>
            <w:lang w:val="en-US"/>
            <w:rPrChange w:id="1406" w:author="Bothoff-Shanahan,Meghan R.(Student)" w:date="2023-12-11T17:00:00Z">
              <w:rPr>
                <w:rFonts w:eastAsia="Times New Roman"/>
                <w:color w:val="980000"/>
                <w:lang w:val="en-US"/>
              </w:rPr>
            </w:rPrChange>
          </w:rPr>
          <w:t xml:space="preserve"> and </w:t>
        </w:r>
        <w:proofErr w:type="spellStart"/>
        <w:r w:rsidRPr="00A37D6B">
          <w:rPr>
            <w:rFonts w:eastAsia="Times New Roman"/>
            <w:lang w:val="en-US"/>
            <w:rPrChange w:id="1407" w:author="Bothoff-Shanahan,Meghan R.(Student)" w:date="2023-12-11T17:00:00Z">
              <w:rPr>
                <w:rFonts w:eastAsia="Times New Roman"/>
                <w:color w:val="980000"/>
                <w:lang w:val="en-US"/>
              </w:rPr>
            </w:rPrChange>
          </w:rPr>
          <w:t>PolA</w:t>
        </w:r>
        <w:proofErr w:type="spellEnd"/>
        <w:r w:rsidRPr="00A37D6B">
          <w:rPr>
            <w:rFonts w:eastAsia="Times New Roman"/>
            <w:lang w:val="en-US"/>
            <w:rPrChange w:id="1408" w:author="Bothoff-Shanahan,Meghan R.(Student)" w:date="2023-12-11T17:00:00Z">
              <w:rPr>
                <w:rFonts w:eastAsia="Times New Roman"/>
                <w:color w:val="980000"/>
                <w:lang w:val="en-US"/>
              </w:rPr>
            </w:rPrChange>
          </w:rPr>
          <w:t xml:space="preserve"> (essential in DNA synthesis and repair) across different extremophilic species also points to their conservation. However, the degree of similarity varied, with some genes like </w:t>
        </w:r>
        <w:proofErr w:type="spellStart"/>
        <w:r w:rsidRPr="00A37D6B">
          <w:rPr>
            <w:rFonts w:eastAsia="Times New Roman"/>
            <w:lang w:val="en-US"/>
            <w:rPrChange w:id="1409" w:author="Bothoff-Shanahan,Meghan R.(Student)" w:date="2023-12-11T17:00:00Z">
              <w:rPr>
                <w:rFonts w:eastAsia="Times New Roman"/>
                <w:color w:val="980000"/>
                <w:lang w:val="en-US"/>
              </w:rPr>
            </w:rPrChange>
          </w:rPr>
          <w:t>Dps</w:t>
        </w:r>
        <w:proofErr w:type="spellEnd"/>
        <w:r w:rsidRPr="00A37D6B">
          <w:rPr>
            <w:rFonts w:eastAsia="Times New Roman"/>
            <w:lang w:val="en-US"/>
            <w:rPrChange w:id="1410" w:author="Bothoff-Shanahan,Meghan R.(Student)" w:date="2023-12-11T17:00:00Z">
              <w:rPr>
                <w:rFonts w:eastAsia="Times New Roman"/>
                <w:color w:val="980000"/>
                <w:lang w:val="en-US"/>
              </w:rPr>
            </w:rPrChange>
          </w:rPr>
          <w:t xml:space="preserve"> and </w:t>
        </w:r>
        <w:proofErr w:type="spellStart"/>
        <w:r w:rsidRPr="00A37D6B">
          <w:rPr>
            <w:rFonts w:eastAsia="Times New Roman"/>
            <w:lang w:val="en-US"/>
            <w:rPrChange w:id="1411" w:author="Bothoff-Shanahan,Meghan R.(Student)" w:date="2023-12-11T17:00:00Z">
              <w:rPr>
                <w:rFonts w:eastAsia="Times New Roman"/>
                <w:color w:val="980000"/>
                <w:lang w:val="en-US"/>
              </w:rPr>
            </w:rPrChange>
          </w:rPr>
          <w:t>PNPase</w:t>
        </w:r>
        <w:proofErr w:type="spellEnd"/>
        <w:r w:rsidRPr="00A37D6B">
          <w:rPr>
            <w:rFonts w:eastAsia="Times New Roman"/>
            <w:lang w:val="en-US"/>
            <w:rPrChange w:id="1412" w:author="Bothoff-Shanahan,Meghan R.(Student)" w:date="2023-12-11T17:00:00Z">
              <w:rPr>
                <w:rFonts w:eastAsia="Times New Roman"/>
                <w:color w:val="980000"/>
                <w:lang w:val="en-US"/>
              </w:rPr>
            </w:rPrChange>
          </w:rPr>
          <w:t xml:space="preserve"> showing lower scores and greater variability, </w:t>
        </w:r>
      </w:ins>
      <w:ins w:id="1413" w:author="Bothoff-Shanahan,Meghan R.(Student)" w:date="2023-12-11T17:03:00Z">
        <w:r w:rsidRPr="00A37D6B">
          <w:rPr>
            <w:rFonts w:eastAsia="Times New Roman"/>
            <w:lang w:val="en-US"/>
          </w:rPr>
          <w:t>suggesting</w:t>
        </w:r>
      </w:ins>
      <w:ins w:id="1414" w:author="Bothoff-Shanahan,Meghan R.(Student)" w:date="2023-12-11T16:59:00Z">
        <w:r w:rsidRPr="00A37D6B">
          <w:rPr>
            <w:rFonts w:eastAsia="Times New Roman"/>
            <w:lang w:val="en-US"/>
            <w:rPrChange w:id="1415" w:author="Bothoff-Shanahan,Meghan R.(Student)" w:date="2023-12-11T17:00:00Z">
              <w:rPr>
                <w:rFonts w:eastAsia="Times New Roman"/>
                <w:color w:val="980000"/>
                <w:lang w:val="en-US"/>
              </w:rPr>
            </w:rPrChange>
          </w:rPr>
          <w:t xml:space="preserve"> species-specific adaptations or evolutionary divergence.</w:t>
        </w:r>
      </w:ins>
    </w:p>
    <w:p w14:paraId="718A2841" w14:textId="77777777" w:rsidR="00A37D6B" w:rsidRPr="00A37D6B" w:rsidRDefault="00A37D6B" w:rsidP="00A37D6B">
      <w:pPr>
        <w:spacing w:line="240" w:lineRule="auto"/>
        <w:rPr>
          <w:ins w:id="1416" w:author="Bothoff-Shanahan,Meghan R.(Student)" w:date="2023-12-11T16:59:00Z"/>
          <w:rFonts w:ascii="Times New Roman" w:eastAsia="Times New Roman" w:hAnsi="Times New Roman" w:cs="Times New Roman"/>
          <w:sz w:val="24"/>
          <w:szCs w:val="24"/>
          <w:lang w:val="en-US"/>
        </w:rPr>
      </w:pPr>
    </w:p>
    <w:p w14:paraId="5C374404" w14:textId="77777777" w:rsidR="00A37D6B" w:rsidRPr="00A37D6B" w:rsidRDefault="00A37D6B" w:rsidP="00A37D6B">
      <w:pPr>
        <w:spacing w:line="480" w:lineRule="auto"/>
        <w:rPr>
          <w:ins w:id="1417" w:author="Bothoff-Shanahan,Meghan R.(Student)" w:date="2023-12-11T16:59:00Z"/>
          <w:rFonts w:ascii="Times New Roman" w:eastAsia="Times New Roman" w:hAnsi="Times New Roman" w:cs="Times New Roman"/>
          <w:sz w:val="24"/>
          <w:szCs w:val="24"/>
          <w:lang w:val="en-US"/>
        </w:rPr>
      </w:pPr>
      <w:ins w:id="1418" w:author="Bothoff-Shanahan,Meghan R.(Student)" w:date="2023-12-11T16:59:00Z">
        <w:r w:rsidRPr="00A37D6B">
          <w:rPr>
            <w:rFonts w:eastAsia="Times New Roman"/>
            <w:lang w:val="en-US"/>
            <w:rPrChange w:id="1419" w:author="Bothoff-Shanahan,Meghan R.(Student)" w:date="2023-12-11T17:00:00Z">
              <w:rPr>
                <w:rFonts w:eastAsia="Times New Roman"/>
                <w:color w:val="980000"/>
                <w:lang w:val="en-US"/>
              </w:rPr>
            </w:rPrChange>
          </w:rPr>
          <w:t xml:space="preserve">The occurrence of high-scoring matches with diverse bacterial species, including </w:t>
        </w:r>
        <w:r w:rsidRPr="00A37D6B">
          <w:rPr>
            <w:rFonts w:eastAsia="Times New Roman"/>
            <w:i/>
            <w:iCs/>
            <w:lang w:val="en-US"/>
            <w:rPrChange w:id="1420" w:author="Bothoff-Shanahan,Meghan R.(Student)" w:date="2023-12-11T17:00:00Z">
              <w:rPr>
                <w:rFonts w:eastAsia="Times New Roman"/>
                <w:i/>
                <w:iCs/>
                <w:color w:val="980000"/>
                <w:lang w:val="en-US"/>
              </w:rPr>
            </w:rPrChange>
          </w:rPr>
          <w:t xml:space="preserve">Pseudomonas </w:t>
        </w:r>
        <w:r w:rsidRPr="00A37D6B">
          <w:rPr>
            <w:rFonts w:eastAsia="Times New Roman"/>
            <w:lang w:val="en-US"/>
            <w:rPrChange w:id="1421" w:author="Bothoff-Shanahan,Meghan R.(Student)" w:date="2023-12-11T17:00:00Z">
              <w:rPr>
                <w:rFonts w:eastAsia="Times New Roman"/>
                <w:color w:val="980000"/>
                <w:lang w:val="en-US"/>
              </w:rPr>
            </w:rPrChange>
          </w:rPr>
          <w:t xml:space="preserve">and </w:t>
        </w:r>
        <w:r w:rsidRPr="00A37D6B">
          <w:rPr>
            <w:rFonts w:eastAsia="Times New Roman"/>
            <w:i/>
            <w:iCs/>
            <w:lang w:val="en-US"/>
            <w:rPrChange w:id="1422" w:author="Bothoff-Shanahan,Meghan R.(Student)" w:date="2023-12-11T17:00:00Z">
              <w:rPr>
                <w:rFonts w:eastAsia="Times New Roman"/>
                <w:i/>
                <w:iCs/>
                <w:color w:val="980000"/>
                <w:lang w:val="en-US"/>
              </w:rPr>
            </w:rPrChange>
          </w:rPr>
          <w:t>Aeromonas</w:t>
        </w:r>
        <w:r w:rsidRPr="00A37D6B">
          <w:rPr>
            <w:rFonts w:eastAsia="Times New Roman"/>
            <w:lang w:val="en-US"/>
            <w:rPrChange w:id="1423" w:author="Bothoff-Shanahan,Meghan R.(Student)" w:date="2023-12-11T17:00:00Z">
              <w:rPr>
                <w:rFonts w:eastAsia="Times New Roman"/>
                <w:color w:val="980000"/>
                <w:lang w:val="en-US"/>
              </w:rPr>
            </w:rPrChange>
          </w:rPr>
          <w:t xml:space="preserve">, in the context of genes from </w:t>
        </w:r>
        <w:r w:rsidRPr="00A37D6B">
          <w:rPr>
            <w:rFonts w:eastAsia="Times New Roman"/>
            <w:i/>
            <w:iCs/>
            <w:lang w:val="en-US"/>
            <w:rPrChange w:id="1424" w:author="Bothoff-Shanahan,Meghan R.(Student)" w:date="2023-12-11T17:00:00Z">
              <w:rPr>
                <w:rFonts w:eastAsia="Times New Roman"/>
                <w:i/>
                <w:iCs/>
                <w:color w:val="980000"/>
                <w:lang w:val="en-US"/>
              </w:rPr>
            </w:rPrChange>
          </w:rPr>
          <w:t xml:space="preserve">D. </w:t>
        </w:r>
        <w:proofErr w:type="spellStart"/>
        <w:r w:rsidRPr="00A37D6B">
          <w:rPr>
            <w:rFonts w:eastAsia="Times New Roman"/>
            <w:i/>
            <w:iCs/>
            <w:lang w:val="en-US"/>
            <w:rPrChange w:id="1425" w:author="Bothoff-Shanahan,Meghan R.(Student)" w:date="2023-12-11T17:00:00Z">
              <w:rPr>
                <w:rFonts w:eastAsia="Times New Roman"/>
                <w:i/>
                <w:iCs/>
                <w:color w:val="980000"/>
                <w:lang w:val="en-US"/>
              </w:rPr>
            </w:rPrChange>
          </w:rPr>
          <w:t>radiodurans</w:t>
        </w:r>
        <w:proofErr w:type="spellEnd"/>
        <w:r w:rsidRPr="00A37D6B">
          <w:rPr>
            <w:rFonts w:eastAsia="Times New Roman"/>
            <w:lang w:val="en-US"/>
            <w:rPrChange w:id="1426" w:author="Bothoff-Shanahan,Meghan R.(Student)" w:date="2023-12-11T17:00:00Z">
              <w:rPr>
                <w:rFonts w:eastAsia="Times New Roman"/>
                <w:color w:val="980000"/>
                <w:lang w:val="en-US"/>
              </w:rPr>
            </w:rPrChange>
          </w:rPr>
          <w:t xml:space="preserve">, raises the possibility of HGT. Such cross-species similarities could be indicative of shared housekeeping genes or adaptive genes beneficial in specific environmental niches. </w:t>
        </w:r>
        <w:r w:rsidRPr="00A37D6B">
          <w:rPr>
            <w:rFonts w:ascii="Times New Roman" w:eastAsia="Times New Roman" w:hAnsi="Times New Roman" w:cs="Times New Roman"/>
            <w:sz w:val="24"/>
            <w:szCs w:val="24"/>
            <w:lang w:val="en-US"/>
          </w:rPr>
          <w:fldChar w:fldCharType="begin"/>
        </w:r>
        <w:r w:rsidRPr="00A37D6B">
          <w:rPr>
            <w:rFonts w:ascii="Times New Roman" w:eastAsia="Times New Roman" w:hAnsi="Times New Roman" w:cs="Times New Roman"/>
            <w:sz w:val="24"/>
            <w:szCs w:val="24"/>
            <w:lang w:val="en-US"/>
          </w:rPr>
          <w:instrText>HYPERLINK "https://www.zotero.org/google-docs/?MOgJop"</w:instrText>
        </w:r>
        <w:r w:rsidRPr="00A37D6B">
          <w:rPr>
            <w:rFonts w:ascii="Times New Roman" w:eastAsia="Times New Roman" w:hAnsi="Times New Roman" w:cs="Times New Roman"/>
            <w:sz w:val="24"/>
            <w:szCs w:val="24"/>
            <w:lang w:val="en-US"/>
          </w:rPr>
        </w:r>
        <w:r w:rsidRPr="00A37D6B">
          <w:rPr>
            <w:rFonts w:ascii="Times New Roman" w:eastAsia="Times New Roman" w:hAnsi="Times New Roman" w:cs="Times New Roman"/>
            <w:sz w:val="24"/>
            <w:szCs w:val="24"/>
            <w:lang w:val="en-US"/>
          </w:rPr>
          <w:fldChar w:fldCharType="separate"/>
        </w:r>
        <w:r w:rsidRPr="00A37D6B">
          <w:rPr>
            <w:rFonts w:eastAsia="Times New Roman"/>
            <w:u w:val="single"/>
            <w:lang w:val="en-US"/>
            <w:rPrChange w:id="1427" w:author="Bothoff-Shanahan,Meghan R.(Student)" w:date="2023-12-11T17:00:00Z">
              <w:rPr>
                <w:rFonts w:eastAsia="Times New Roman"/>
                <w:color w:val="980000"/>
                <w:u w:val="single"/>
                <w:lang w:val="en-US"/>
              </w:rPr>
            </w:rPrChange>
          </w:rPr>
          <w:t>[13]</w:t>
        </w:r>
        <w:r w:rsidRPr="00A37D6B">
          <w:rPr>
            <w:rFonts w:ascii="Times New Roman" w:eastAsia="Times New Roman" w:hAnsi="Times New Roman" w:cs="Times New Roman"/>
            <w:sz w:val="24"/>
            <w:szCs w:val="24"/>
            <w:lang w:val="en-US"/>
          </w:rPr>
          <w:fldChar w:fldCharType="end"/>
        </w:r>
        <w:r w:rsidRPr="00A37D6B">
          <w:rPr>
            <w:rFonts w:eastAsia="Times New Roman"/>
            <w:lang w:val="en-US"/>
            <w:rPrChange w:id="1428" w:author="Bothoff-Shanahan,Meghan R.(Student)" w:date="2023-12-11T17:00:00Z">
              <w:rPr>
                <w:rFonts w:eastAsia="Times New Roman"/>
                <w:color w:val="980000"/>
                <w:lang w:val="en-US"/>
              </w:rPr>
            </w:rPrChange>
          </w:rPr>
          <w:t xml:space="preserve"> The presence of these genes in unrelated species or unique environmental contexts supports the hypothesis of HGT events.</w:t>
        </w:r>
      </w:ins>
    </w:p>
    <w:p w14:paraId="4F3937C7" w14:textId="77777777" w:rsidR="00A37D6B" w:rsidRPr="00A37D6B" w:rsidRDefault="00A37D6B" w:rsidP="00A37D6B">
      <w:pPr>
        <w:spacing w:line="240" w:lineRule="auto"/>
        <w:rPr>
          <w:ins w:id="1429" w:author="Bothoff-Shanahan,Meghan R.(Student)" w:date="2023-12-11T16:59:00Z"/>
          <w:rFonts w:ascii="Times New Roman" w:eastAsia="Times New Roman" w:hAnsi="Times New Roman" w:cs="Times New Roman"/>
          <w:sz w:val="24"/>
          <w:szCs w:val="24"/>
          <w:lang w:val="en-US"/>
        </w:rPr>
      </w:pPr>
    </w:p>
    <w:p w14:paraId="456384AC" w14:textId="251C943A" w:rsidR="00A37D6B" w:rsidRPr="00A37D6B" w:rsidRDefault="00A37D6B" w:rsidP="00A37D6B">
      <w:pPr>
        <w:spacing w:line="480" w:lineRule="auto"/>
        <w:rPr>
          <w:ins w:id="1430" w:author="Bothoff-Shanahan,Meghan R.(Student)" w:date="2023-12-11T16:59:00Z"/>
          <w:rFonts w:ascii="Times New Roman" w:eastAsia="Times New Roman" w:hAnsi="Times New Roman" w:cs="Times New Roman"/>
          <w:sz w:val="24"/>
          <w:szCs w:val="24"/>
          <w:lang w:val="en-US"/>
        </w:rPr>
      </w:pPr>
      <w:ins w:id="1431" w:author="Bothoff-Shanahan,Meghan R.(Student)" w:date="2023-12-11T16:59:00Z">
        <w:r w:rsidRPr="00A37D6B">
          <w:rPr>
            <w:rFonts w:eastAsia="Times New Roman"/>
            <w:lang w:val="en-US"/>
            <w:rPrChange w:id="1432" w:author="Bothoff-Shanahan,Meghan R.(Student)" w:date="2023-12-11T17:00:00Z">
              <w:rPr>
                <w:rFonts w:eastAsia="Times New Roman"/>
                <w:color w:val="980000"/>
                <w:lang w:val="en-US"/>
              </w:rPr>
            </w:rPrChange>
          </w:rPr>
          <w:t xml:space="preserve">Additionally, the pattern of hits observed in the BLAST results, such as the multiple hits within the plasmids of </w:t>
        </w:r>
        <w:r w:rsidRPr="00A37D6B">
          <w:rPr>
            <w:rFonts w:eastAsia="Times New Roman"/>
            <w:i/>
            <w:iCs/>
            <w:lang w:val="en-US"/>
            <w:rPrChange w:id="1433" w:author="Bothoff-Shanahan,Meghan R.(Student)" w:date="2023-12-11T17:00:00Z">
              <w:rPr>
                <w:rFonts w:eastAsia="Times New Roman"/>
                <w:i/>
                <w:iCs/>
                <w:color w:val="980000"/>
                <w:lang w:val="en-US"/>
              </w:rPr>
            </w:rPrChange>
          </w:rPr>
          <w:t xml:space="preserve">D. </w:t>
        </w:r>
        <w:proofErr w:type="spellStart"/>
        <w:r w:rsidRPr="00A37D6B">
          <w:rPr>
            <w:rFonts w:eastAsia="Times New Roman"/>
            <w:i/>
            <w:iCs/>
            <w:lang w:val="en-US"/>
            <w:rPrChange w:id="1434" w:author="Bothoff-Shanahan,Meghan R.(Student)" w:date="2023-12-11T17:00:00Z">
              <w:rPr>
                <w:rFonts w:eastAsia="Times New Roman"/>
                <w:i/>
                <w:iCs/>
                <w:color w:val="980000"/>
                <w:lang w:val="en-US"/>
              </w:rPr>
            </w:rPrChange>
          </w:rPr>
          <w:t>proteolyticus</w:t>
        </w:r>
        <w:proofErr w:type="spellEnd"/>
        <w:r w:rsidRPr="00A37D6B">
          <w:rPr>
            <w:rFonts w:eastAsia="Times New Roman"/>
            <w:lang w:val="en-US"/>
            <w:rPrChange w:id="1435" w:author="Bothoff-Shanahan,Meghan R.(Student)" w:date="2023-12-11T17:00:00Z">
              <w:rPr>
                <w:rFonts w:eastAsia="Times New Roman"/>
                <w:color w:val="980000"/>
                <w:lang w:val="en-US"/>
              </w:rPr>
            </w:rPrChange>
          </w:rPr>
          <w:t xml:space="preserve">, suggests that some of the target genes may be located on mobile genetic elements, which are often involved in HGT. </w:t>
        </w:r>
        <w:r w:rsidRPr="00A37D6B">
          <w:rPr>
            <w:rFonts w:ascii="Times New Roman" w:eastAsia="Times New Roman" w:hAnsi="Times New Roman" w:cs="Times New Roman"/>
            <w:sz w:val="24"/>
            <w:szCs w:val="24"/>
            <w:lang w:val="en-US"/>
          </w:rPr>
          <w:fldChar w:fldCharType="begin"/>
        </w:r>
        <w:r w:rsidRPr="00A37D6B">
          <w:rPr>
            <w:rFonts w:ascii="Times New Roman" w:eastAsia="Times New Roman" w:hAnsi="Times New Roman" w:cs="Times New Roman"/>
            <w:sz w:val="24"/>
            <w:szCs w:val="24"/>
            <w:lang w:val="en-US"/>
          </w:rPr>
          <w:instrText>HYPERLINK "https://www.zotero.org/google-docs/?nfsa0Z"</w:instrText>
        </w:r>
        <w:r w:rsidRPr="00A37D6B">
          <w:rPr>
            <w:rFonts w:ascii="Times New Roman" w:eastAsia="Times New Roman" w:hAnsi="Times New Roman" w:cs="Times New Roman"/>
            <w:sz w:val="24"/>
            <w:szCs w:val="24"/>
            <w:lang w:val="en-US"/>
          </w:rPr>
        </w:r>
        <w:r w:rsidRPr="00A37D6B">
          <w:rPr>
            <w:rFonts w:ascii="Times New Roman" w:eastAsia="Times New Roman" w:hAnsi="Times New Roman" w:cs="Times New Roman"/>
            <w:sz w:val="24"/>
            <w:szCs w:val="24"/>
            <w:lang w:val="en-US"/>
          </w:rPr>
          <w:fldChar w:fldCharType="separate"/>
        </w:r>
        <w:r w:rsidRPr="00A37D6B">
          <w:rPr>
            <w:rFonts w:eastAsia="Times New Roman"/>
            <w:u w:val="single"/>
            <w:lang w:val="en-US"/>
            <w:rPrChange w:id="1436" w:author="Bothoff-Shanahan,Meghan R.(Student)" w:date="2023-12-11T17:00:00Z">
              <w:rPr>
                <w:rFonts w:eastAsia="Times New Roman"/>
                <w:color w:val="980000"/>
                <w:u w:val="single"/>
                <w:lang w:val="en-US"/>
              </w:rPr>
            </w:rPrChange>
          </w:rPr>
          <w:t>[12]</w:t>
        </w:r>
        <w:r w:rsidRPr="00A37D6B">
          <w:rPr>
            <w:rFonts w:ascii="Times New Roman" w:eastAsia="Times New Roman" w:hAnsi="Times New Roman" w:cs="Times New Roman"/>
            <w:sz w:val="24"/>
            <w:szCs w:val="24"/>
            <w:lang w:val="en-US"/>
          </w:rPr>
          <w:fldChar w:fldCharType="end"/>
        </w:r>
        <w:r w:rsidRPr="00A37D6B">
          <w:rPr>
            <w:rFonts w:eastAsia="Times New Roman"/>
            <w:lang w:val="en-US"/>
            <w:rPrChange w:id="1437" w:author="Bothoff-Shanahan,Meghan R.(Student)" w:date="2023-12-11T17:00:00Z">
              <w:rPr>
                <w:rFonts w:eastAsia="Times New Roman"/>
                <w:color w:val="980000"/>
                <w:lang w:val="en-US"/>
              </w:rPr>
            </w:rPrChange>
          </w:rPr>
          <w:t xml:space="preserve"> This further underscores the potential role of HGT in spreading advantageous traits among extremophiles.</w:t>
        </w:r>
      </w:ins>
      <w:ins w:id="1438" w:author="Bothoff-Shanahan,Meghan R.(Student)" w:date="2023-12-11T17:01:00Z">
        <w:r>
          <w:rPr>
            <w:rFonts w:ascii="Times New Roman" w:eastAsia="Times New Roman" w:hAnsi="Times New Roman" w:cs="Times New Roman"/>
            <w:sz w:val="24"/>
            <w:szCs w:val="24"/>
            <w:lang w:val="en-US"/>
          </w:rPr>
          <w:t xml:space="preserve"> </w:t>
        </w:r>
      </w:ins>
      <w:ins w:id="1439" w:author="Bothoff-Shanahan,Meghan R.(Student)" w:date="2023-12-11T16:59:00Z">
        <w:r w:rsidRPr="00A37D6B">
          <w:rPr>
            <w:rFonts w:eastAsia="Times New Roman"/>
            <w:lang w:val="en-US"/>
            <w:rPrChange w:id="1440" w:author="Bothoff-Shanahan,Meghan R.(Student)" w:date="2023-12-11T17:00:00Z">
              <w:rPr>
                <w:rFonts w:eastAsia="Times New Roman"/>
                <w:color w:val="980000"/>
                <w:lang w:val="en-US"/>
              </w:rPr>
            </w:rPrChange>
          </w:rPr>
          <w:t>The bimodal distribution of BLAST scores in some analyses, with peaks at low and high score ranges, hints at the existence of two distinct groups of genes: those that are highly conserved and potentially shared via HGT, and those that are less conserved, reflecting unique evolutionary paths and adaptations.</w:t>
        </w:r>
      </w:ins>
    </w:p>
    <w:p w14:paraId="15E5A51C" w14:textId="77777777" w:rsidR="00A37D6B" w:rsidRPr="00A37D6B" w:rsidRDefault="00A37D6B" w:rsidP="00A37D6B">
      <w:pPr>
        <w:spacing w:line="240" w:lineRule="auto"/>
        <w:rPr>
          <w:ins w:id="1441" w:author="Bothoff-Shanahan,Meghan R.(Student)" w:date="2023-12-11T16:59:00Z"/>
          <w:rFonts w:ascii="Times New Roman" w:eastAsia="Times New Roman" w:hAnsi="Times New Roman" w:cs="Times New Roman"/>
          <w:sz w:val="24"/>
          <w:szCs w:val="24"/>
          <w:lang w:val="en-US"/>
        </w:rPr>
      </w:pPr>
    </w:p>
    <w:p w14:paraId="25FBE8DB" w14:textId="77777777" w:rsidR="00A37D6B" w:rsidRPr="00A37D6B" w:rsidRDefault="00A37D6B" w:rsidP="00A37D6B">
      <w:pPr>
        <w:spacing w:line="480" w:lineRule="auto"/>
        <w:rPr>
          <w:ins w:id="1442" w:author="Bothoff-Shanahan,Meghan R.(Student)" w:date="2023-12-11T16:59:00Z"/>
          <w:rFonts w:ascii="Times New Roman" w:eastAsia="Times New Roman" w:hAnsi="Times New Roman" w:cs="Times New Roman"/>
          <w:sz w:val="24"/>
          <w:szCs w:val="24"/>
          <w:lang w:val="en-US"/>
        </w:rPr>
      </w:pPr>
      <w:ins w:id="1443" w:author="Bothoff-Shanahan,Meghan R.(Student)" w:date="2023-12-11T16:59:00Z">
        <w:r w:rsidRPr="00A37D6B">
          <w:rPr>
            <w:rFonts w:eastAsia="Times New Roman"/>
            <w:lang w:val="en-US"/>
            <w:rPrChange w:id="1444" w:author="Bothoff-Shanahan,Meghan R.(Student)" w:date="2023-12-11T17:00:00Z">
              <w:rPr>
                <w:rFonts w:eastAsia="Times New Roman"/>
                <w:color w:val="980000"/>
                <w:lang w:val="en-US"/>
              </w:rPr>
            </w:rPrChange>
          </w:rPr>
          <w:t xml:space="preserve">In conclusion, the genomic comparisons across different extremophilic organisms suggest a complex landscape of gene conservation, adaptation, and potential HGT. The study provides potential evidence for the role of HGT in shaping the genomes of extremophiles, contributing to their ability to thrive in extreme environments. These findings highlight the significance of HGT </w:t>
        </w:r>
        <w:r w:rsidRPr="00A37D6B">
          <w:rPr>
            <w:rFonts w:eastAsia="Times New Roman"/>
            <w:lang w:val="en-US"/>
            <w:rPrChange w:id="1445" w:author="Bothoff-Shanahan,Meghan R.(Student)" w:date="2023-12-11T17:00:00Z">
              <w:rPr>
                <w:rFonts w:eastAsia="Times New Roman"/>
                <w:color w:val="980000"/>
                <w:lang w:val="en-US"/>
              </w:rPr>
            </w:rPrChange>
          </w:rPr>
          <w:lastRenderedPageBreak/>
          <w:t>in microbial evolution when present, particularly among extremophiles, and underline the need for further research into the mechanisms and impact of HGT in extremophile biology.</w:t>
        </w:r>
      </w:ins>
    </w:p>
    <w:p w14:paraId="6EC2ABA8" w14:textId="4A5013B1" w:rsidR="00310728" w:rsidDel="00A37D6B" w:rsidRDefault="00000000">
      <w:pPr>
        <w:spacing w:line="480" w:lineRule="auto"/>
        <w:rPr>
          <w:del w:id="1446" w:author="Bothoff-Shanahan,Meghan R.(Student)" w:date="2023-12-11T16:59:00Z"/>
          <w:b/>
          <w:color w:val="980000"/>
        </w:rPr>
      </w:pPr>
      <w:del w:id="1447" w:author="Bothoff-Shanahan,Meghan R.(Student)" w:date="2023-12-11T16:59:00Z">
        <w:r w:rsidDel="00A37D6B">
          <w:rPr>
            <w:b/>
            <w:color w:val="980000"/>
          </w:rPr>
          <w:delText xml:space="preserve">**Please note that this discussion section will be expanded upon when full results are complete. I did not want to work off of conjecture with partial results and the following are working theories based on my current limited results that require more research to fully explore. </w:delText>
        </w:r>
      </w:del>
    </w:p>
    <w:p w14:paraId="3D404DA8" w14:textId="7D105B20" w:rsidR="00310728" w:rsidDel="00A37D6B" w:rsidRDefault="00310728">
      <w:pPr>
        <w:spacing w:line="480" w:lineRule="auto"/>
        <w:rPr>
          <w:del w:id="1448" w:author="Bothoff-Shanahan,Meghan R.(Student)" w:date="2023-12-11T16:59:00Z"/>
          <w:b/>
          <w:color w:val="1155CC"/>
        </w:rPr>
      </w:pPr>
    </w:p>
    <w:p w14:paraId="66F00929" w14:textId="3BDD8A98" w:rsidR="00310728" w:rsidDel="00A37D6B" w:rsidRDefault="00000000">
      <w:pPr>
        <w:spacing w:line="480" w:lineRule="auto"/>
        <w:rPr>
          <w:del w:id="1449" w:author="Bothoff-Shanahan,Meghan R.(Student)" w:date="2023-12-11T16:59:00Z"/>
          <w:b/>
          <w:highlight w:val="yellow"/>
        </w:rPr>
      </w:pPr>
      <w:del w:id="1450" w:author="Bothoff-Shanahan,Meghan R.(Student)" w:date="2023-12-11T16:59:00Z">
        <w:r w:rsidDel="00A37D6B">
          <w:rPr>
            <w:b/>
            <w:highlight w:val="yellow"/>
          </w:rPr>
          <w:delText>High Similarity in Specific Genes:</w:delText>
        </w:r>
      </w:del>
    </w:p>
    <w:p w14:paraId="219C4FA6" w14:textId="3D1AABAE" w:rsidR="00310728" w:rsidDel="00A37D6B" w:rsidRDefault="00310728">
      <w:pPr>
        <w:spacing w:line="480" w:lineRule="auto"/>
        <w:rPr>
          <w:del w:id="1451" w:author="Bothoff-Shanahan,Meghan R.(Student)" w:date="2023-12-11T16:59:00Z"/>
          <w:highlight w:val="yellow"/>
        </w:rPr>
      </w:pPr>
    </w:p>
    <w:p w14:paraId="04A86069" w14:textId="7F39B8C3" w:rsidR="00310728" w:rsidDel="00A37D6B" w:rsidRDefault="00000000">
      <w:pPr>
        <w:spacing w:line="480" w:lineRule="auto"/>
        <w:rPr>
          <w:del w:id="1452" w:author="Bothoff-Shanahan,Meghan R.(Student)" w:date="2023-12-11T16:59:00Z"/>
          <w:highlight w:val="yellow"/>
        </w:rPr>
      </w:pPr>
      <w:del w:id="1453" w:author="Bothoff-Shanahan,Meghan R.(Student)" w:date="2023-12-11T16:59:00Z">
        <w:r w:rsidDel="00A37D6B">
          <w:rPr>
            <w:highlight w:val="yellow"/>
          </w:rPr>
          <w:delText>The significant similarities observed in certain genes may be indicative of strong sequence alignment and potential shared evolutionary pathways. For example, the gene 'ThyA' exhibited a high BLAST score and low E-value, suggesting a notable sequence similarity. This may indicate a shared evolutionary history or horizontal gene transfer. The gene 'PNPase' also demonstrated considerable alignment, further supporting the hypothesis of genetic exchange or common evolutionary origins between these species.[6]</w:delText>
        </w:r>
      </w:del>
    </w:p>
    <w:p w14:paraId="4A874C19" w14:textId="647203A1" w:rsidR="00310728" w:rsidDel="00A37D6B" w:rsidRDefault="00310728">
      <w:pPr>
        <w:spacing w:line="480" w:lineRule="auto"/>
        <w:rPr>
          <w:del w:id="1454" w:author="Bothoff-Shanahan,Meghan R.(Student)" w:date="2023-12-11T16:59:00Z"/>
          <w:highlight w:val="yellow"/>
        </w:rPr>
      </w:pPr>
    </w:p>
    <w:p w14:paraId="437F3E83" w14:textId="3CF20315" w:rsidR="00310728" w:rsidDel="00A37D6B" w:rsidRDefault="00000000">
      <w:pPr>
        <w:spacing w:line="480" w:lineRule="auto"/>
        <w:rPr>
          <w:del w:id="1455" w:author="Bothoff-Shanahan,Meghan R.(Student)" w:date="2023-12-11T16:59:00Z"/>
          <w:b/>
          <w:highlight w:val="yellow"/>
        </w:rPr>
      </w:pPr>
      <w:del w:id="1456" w:author="Bothoff-Shanahan,Meghan R.(Student)" w:date="2023-12-11T16:59:00Z">
        <w:r w:rsidDel="00A37D6B">
          <w:rPr>
            <w:b/>
            <w:highlight w:val="yellow"/>
          </w:rPr>
          <w:delText>Implications for Adaptation and Stress Response:</w:delText>
        </w:r>
      </w:del>
    </w:p>
    <w:p w14:paraId="038E02DB" w14:textId="2B6D1485" w:rsidR="00310728" w:rsidDel="00A37D6B" w:rsidRDefault="00310728">
      <w:pPr>
        <w:spacing w:line="480" w:lineRule="auto"/>
        <w:rPr>
          <w:del w:id="1457" w:author="Bothoff-Shanahan,Meghan R.(Student)" w:date="2023-12-11T16:59:00Z"/>
          <w:highlight w:val="yellow"/>
        </w:rPr>
      </w:pPr>
    </w:p>
    <w:p w14:paraId="7A10482C" w14:textId="11071689" w:rsidR="00310728" w:rsidDel="00A37D6B" w:rsidRDefault="00000000">
      <w:pPr>
        <w:spacing w:line="480" w:lineRule="auto"/>
        <w:ind w:left="384" w:hanging="384"/>
        <w:rPr>
          <w:del w:id="1458" w:author="Bothoff-Shanahan,Meghan R.(Student)" w:date="2023-12-11T16:59:00Z"/>
          <w:i/>
          <w:highlight w:val="yellow"/>
        </w:rPr>
      </w:pPr>
      <w:del w:id="1459" w:author="Bothoff-Shanahan,Meghan R.(Student)" w:date="2023-12-11T16:59:00Z">
        <w:r w:rsidDel="00A37D6B">
          <w:rPr>
            <w:highlight w:val="yellow"/>
          </w:rPr>
          <w:delText xml:space="preserve">These findings suggest that the resilience of </w:delText>
        </w:r>
        <w:r w:rsidDel="00A37D6B">
          <w:rPr>
            <w:i/>
            <w:highlight w:val="yellow"/>
          </w:rPr>
          <w:delText>D. radiodurans</w:delText>
        </w:r>
        <w:r w:rsidDel="00A37D6B">
          <w:rPr>
            <w:highlight w:val="yellow"/>
          </w:rPr>
          <w:delText xml:space="preserve"> in harsh environments could be partially attributed to genetic similarities and potential gene transfer from organisms like </w:delText>
        </w:r>
        <w:r w:rsidDel="00A37D6B">
          <w:rPr>
            <w:i/>
            <w:highlight w:val="yellow"/>
          </w:rPr>
          <w:delText>T. thermophilus.</w:delText>
        </w:r>
      </w:del>
    </w:p>
    <w:p w14:paraId="5DADBE2A" w14:textId="57F835F3" w:rsidR="00310728" w:rsidDel="00A37D6B" w:rsidRDefault="00310728">
      <w:pPr>
        <w:widowControl w:val="0"/>
        <w:pBdr>
          <w:top w:val="nil"/>
          <w:left w:val="nil"/>
          <w:bottom w:val="nil"/>
          <w:right w:val="nil"/>
          <w:between w:val="nil"/>
        </w:pBdr>
        <w:spacing w:line="480" w:lineRule="auto"/>
        <w:rPr>
          <w:del w:id="1460" w:author="Bothoff-Shanahan,Meghan R.(Student)" w:date="2023-12-11T16:59:00Z"/>
          <w:highlight w:val="yellow"/>
        </w:rPr>
      </w:pPr>
    </w:p>
    <w:p w14:paraId="6D652699" w14:textId="0C8EC8EA" w:rsidR="00310728" w:rsidDel="00A37D6B" w:rsidRDefault="00000000">
      <w:pPr>
        <w:spacing w:line="480" w:lineRule="auto"/>
        <w:ind w:firstLine="720"/>
        <w:rPr>
          <w:del w:id="1461" w:author="Bothoff-Shanahan,Meghan R.(Student)" w:date="2023-12-11T16:59:00Z"/>
          <w:highlight w:val="yellow"/>
        </w:rPr>
      </w:pPr>
      <w:del w:id="1462" w:author="Bothoff-Shanahan,Meghan R.(Student)" w:date="2023-12-11T16:59:00Z">
        <w:r w:rsidDel="00A37D6B">
          <w:rPr>
            <w:highlight w:val="yellow"/>
          </w:rPr>
          <w:delText>The notable sequence similarity in genes related to extreme environmental adaptation raises questions about the mechanisms of horizontal gene transfer and evolutionary strategies among extremophiles.</w:delText>
        </w:r>
      </w:del>
    </w:p>
    <w:p w14:paraId="5C86B783" w14:textId="5CBE5FE5" w:rsidR="00310728" w:rsidDel="00A37D6B" w:rsidRDefault="00310728">
      <w:pPr>
        <w:spacing w:line="480" w:lineRule="auto"/>
        <w:rPr>
          <w:del w:id="1463" w:author="Bothoff-Shanahan,Meghan R.(Student)" w:date="2023-12-11T16:59:00Z"/>
          <w:highlight w:val="yellow"/>
        </w:rPr>
      </w:pPr>
    </w:p>
    <w:p w14:paraId="373B0737" w14:textId="3BBDC89A" w:rsidR="00310728" w:rsidDel="00A37D6B" w:rsidRDefault="00000000">
      <w:pPr>
        <w:spacing w:line="480" w:lineRule="auto"/>
        <w:rPr>
          <w:del w:id="1464" w:author="Bothoff-Shanahan,Meghan R.(Student)" w:date="2023-12-11T16:59:00Z"/>
          <w:b/>
          <w:highlight w:val="yellow"/>
        </w:rPr>
      </w:pPr>
      <w:del w:id="1465" w:author="Bothoff-Shanahan,Meghan R.(Student)" w:date="2023-12-11T16:59:00Z">
        <w:r w:rsidDel="00A37D6B">
          <w:rPr>
            <w:b/>
            <w:highlight w:val="yellow"/>
          </w:rPr>
          <w:lastRenderedPageBreak/>
          <w:delText>Future Directions:</w:delText>
        </w:r>
      </w:del>
    </w:p>
    <w:p w14:paraId="6E908EA9" w14:textId="7AC597F4" w:rsidR="00310728" w:rsidDel="00A37D6B" w:rsidRDefault="00310728">
      <w:pPr>
        <w:spacing w:line="480" w:lineRule="auto"/>
        <w:rPr>
          <w:del w:id="1466" w:author="Bothoff-Shanahan,Meghan R.(Student)" w:date="2023-12-11T16:59:00Z"/>
          <w:highlight w:val="yellow"/>
        </w:rPr>
      </w:pPr>
    </w:p>
    <w:p w14:paraId="3ABDE6C0" w14:textId="467D8B98" w:rsidR="00310728" w:rsidDel="00A37D6B" w:rsidRDefault="00000000">
      <w:pPr>
        <w:spacing w:line="480" w:lineRule="auto"/>
        <w:ind w:firstLine="720"/>
        <w:rPr>
          <w:del w:id="1467" w:author="Bothoff-Shanahan,Meghan R.(Student)" w:date="2023-12-11T16:59:00Z"/>
          <w:highlight w:val="yellow"/>
        </w:rPr>
      </w:pPr>
      <w:del w:id="1468" w:author="Bothoff-Shanahan,Meghan R.(Student)" w:date="2023-12-11T16:59:00Z">
        <w:r w:rsidDel="00A37D6B">
          <w:rPr>
            <w:highlight w:val="yellow"/>
          </w:rPr>
          <w:delText xml:space="preserve">Further in-depth analysis, including phylogenetic and statistical studies, will be essential to fully understand the evolutionary significance of these observations. </w:delText>
        </w:r>
      </w:del>
    </w:p>
    <w:p w14:paraId="224A293F" w14:textId="59612647" w:rsidR="00310728" w:rsidDel="00A37D6B" w:rsidRDefault="00310728">
      <w:pPr>
        <w:spacing w:line="480" w:lineRule="auto"/>
        <w:ind w:firstLine="720"/>
        <w:rPr>
          <w:del w:id="1469" w:author="Bothoff-Shanahan,Meghan R.(Student)" w:date="2023-12-11T16:59:00Z"/>
          <w:highlight w:val="yellow"/>
        </w:rPr>
      </w:pPr>
    </w:p>
    <w:p w14:paraId="121D1308" w14:textId="2EC72094" w:rsidR="00310728" w:rsidDel="00A37D6B" w:rsidRDefault="00000000">
      <w:pPr>
        <w:spacing w:line="480" w:lineRule="auto"/>
        <w:ind w:firstLine="720"/>
        <w:rPr>
          <w:del w:id="1470" w:author="Bothoff-Shanahan,Meghan R.(Student)" w:date="2023-12-11T16:59:00Z"/>
          <w:highlight w:val="yellow"/>
        </w:rPr>
      </w:pPr>
      <w:del w:id="1471" w:author="Bothoff-Shanahan,Meghan R.(Student)" w:date="2023-12-11T16:59:00Z">
        <w:r w:rsidDel="00A37D6B">
          <w:rPr>
            <w:highlight w:val="yellow"/>
          </w:rPr>
          <w:delText>Examining the functional aspects of these aligned genes in the context of stress response and survival under extreme conditions is a promising direction for future research.</w:delText>
        </w:r>
      </w:del>
    </w:p>
    <w:p w14:paraId="006FD5C7" w14:textId="283994B9" w:rsidR="00310728" w:rsidDel="00A37D6B" w:rsidRDefault="00310728">
      <w:pPr>
        <w:spacing w:line="480" w:lineRule="auto"/>
        <w:rPr>
          <w:del w:id="1472" w:author="Bothoff-Shanahan,Meghan R.(Student)" w:date="2023-12-11T16:59:00Z"/>
        </w:rPr>
      </w:pPr>
    </w:p>
    <w:p w14:paraId="5D68EBCA" w14:textId="77777777" w:rsidR="00310728" w:rsidRDefault="00310728">
      <w:pPr>
        <w:spacing w:line="480" w:lineRule="auto"/>
      </w:pPr>
    </w:p>
    <w:p w14:paraId="1D2A7C94" w14:textId="7AC00AAC" w:rsidR="00310728" w:rsidDel="00A37D6B" w:rsidRDefault="00000000">
      <w:pPr>
        <w:spacing w:line="480" w:lineRule="auto"/>
        <w:rPr>
          <w:del w:id="1473" w:author="Bothoff-Shanahan,Meghan R.(Student)" w:date="2023-12-11T17:02:00Z"/>
          <w:b/>
          <w:sz w:val="24"/>
          <w:szCs w:val="24"/>
        </w:rPr>
      </w:pPr>
      <w:del w:id="1474" w:author="Bothoff-Shanahan,Meghan R.(Student)" w:date="2023-12-11T17:02:00Z">
        <w:r w:rsidDel="00A37D6B">
          <w:rPr>
            <w:b/>
            <w:sz w:val="24"/>
            <w:szCs w:val="24"/>
          </w:rPr>
          <w:delText>Bibliography</w:delText>
        </w:r>
      </w:del>
    </w:p>
    <w:p w14:paraId="36ECB241" w14:textId="77777777" w:rsidR="00A37D6B" w:rsidRDefault="00A37D6B" w:rsidP="00A37D6B">
      <w:pPr>
        <w:pStyle w:val="NormalWeb"/>
        <w:spacing w:before="0" w:beforeAutospacing="0" w:after="0" w:afterAutospacing="0"/>
        <w:rPr>
          <w:ins w:id="1475" w:author="Bothoff-Shanahan,Meghan R.(Student)" w:date="2023-12-11T17:02:00Z"/>
        </w:rPr>
      </w:pPr>
      <w:ins w:id="1476" w:author="Bothoff-Shanahan,Meghan R.(Student)" w:date="2023-12-11T17:02:00Z">
        <w:r>
          <w:rPr>
            <w:rFonts w:ascii="Arial" w:hAnsi="Arial" w:cs="Arial"/>
            <w:b/>
            <w:bCs/>
            <w:color w:val="000000"/>
          </w:rPr>
          <w:t>Bibliography</w:t>
        </w:r>
      </w:ins>
    </w:p>
    <w:p w14:paraId="317F298D" w14:textId="77777777" w:rsidR="00A37D6B" w:rsidRPr="00A37D6B" w:rsidRDefault="00A37D6B" w:rsidP="00A37D6B">
      <w:pPr>
        <w:pStyle w:val="NormalWeb"/>
        <w:spacing w:before="0" w:beforeAutospacing="0" w:after="0" w:afterAutospacing="0"/>
        <w:ind w:hanging="384"/>
        <w:rPr>
          <w:ins w:id="1477" w:author="Bothoff-Shanahan,Meghan R.(Student)" w:date="2023-12-11T17:02:00Z"/>
          <w:rFonts w:ascii="Arial" w:hAnsi="Arial" w:cs="Arial"/>
          <w:sz w:val="20"/>
          <w:szCs w:val="20"/>
          <w:rPrChange w:id="1478" w:author="Bothoff-Shanahan,Meghan R.(Student)" w:date="2023-12-11T17:02:00Z">
            <w:rPr>
              <w:ins w:id="1479" w:author="Bothoff-Shanahan,Meghan R.(Student)" w:date="2023-12-11T17:02:00Z"/>
            </w:rPr>
          </w:rPrChange>
        </w:rPr>
      </w:pPr>
      <w:ins w:id="1480" w:author="Bothoff-Shanahan,Meghan R.(Student)" w:date="2023-12-11T17:02:00Z">
        <w:r w:rsidRPr="00A37D6B">
          <w:rPr>
            <w:rFonts w:ascii="Arial" w:hAnsi="Arial" w:cs="Arial"/>
            <w:sz w:val="20"/>
            <w:szCs w:val="20"/>
            <w:rPrChange w:id="1481" w:author="Bothoff-Shanahan,Meghan R.(Student)" w:date="2023-12-11T17:02:00Z">
              <w:rPr/>
            </w:rPrChange>
          </w:rPr>
          <w:fldChar w:fldCharType="begin"/>
        </w:r>
        <w:r w:rsidRPr="00A37D6B">
          <w:rPr>
            <w:rFonts w:ascii="Arial" w:hAnsi="Arial" w:cs="Arial"/>
            <w:sz w:val="20"/>
            <w:szCs w:val="20"/>
            <w:rPrChange w:id="1482" w:author="Bothoff-Shanahan,Meghan R.(Student)" w:date="2023-12-11T17:02:00Z">
              <w:rPr/>
            </w:rPrChange>
          </w:rPr>
          <w:instrText>HYPERLINK "https://www.zotero.org/google-docs/?6NCJym"</w:instrText>
        </w:r>
        <w:r w:rsidRPr="002E5F7A">
          <w:rPr>
            <w:rFonts w:ascii="Arial" w:hAnsi="Arial" w:cs="Arial"/>
            <w:sz w:val="20"/>
            <w:szCs w:val="20"/>
          </w:rPr>
        </w:r>
        <w:r w:rsidRPr="00A37D6B">
          <w:rPr>
            <w:rFonts w:ascii="Arial" w:hAnsi="Arial" w:cs="Arial"/>
            <w:sz w:val="20"/>
            <w:szCs w:val="20"/>
            <w:rPrChange w:id="1483" w:author="Bothoff-Shanahan,Meghan R.(Student)" w:date="2023-12-11T17:02:00Z">
              <w:rPr/>
            </w:rPrChange>
          </w:rPr>
          <w:fldChar w:fldCharType="separate"/>
        </w:r>
        <w:r w:rsidRPr="00A37D6B">
          <w:rPr>
            <w:rStyle w:val="Hyperlink"/>
            <w:rFonts w:ascii="Arial" w:hAnsi="Arial" w:cs="Arial"/>
            <w:color w:val="000000"/>
            <w:sz w:val="20"/>
            <w:szCs w:val="20"/>
            <w:u w:val="none"/>
            <w:rPrChange w:id="1484" w:author="Bothoff-Shanahan,Meghan R.(Student)" w:date="2023-12-11T17:02:00Z">
              <w:rPr>
                <w:rStyle w:val="Hyperlink"/>
                <w:rFonts w:ascii="Arial" w:hAnsi="Arial" w:cs="Arial"/>
                <w:color w:val="000000"/>
                <w:sz w:val="22"/>
                <w:szCs w:val="22"/>
              </w:rPr>
            </w:rPrChange>
          </w:rPr>
          <w:t>[1]</w:t>
        </w:r>
        <w:r w:rsidRPr="00A37D6B">
          <w:rPr>
            <w:rStyle w:val="apple-tab-span"/>
            <w:rFonts w:ascii="Arial" w:hAnsi="Arial" w:cs="Arial"/>
            <w:color w:val="000000"/>
            <w:sz w:val="20"/>
            <w:szCs w:val="20"/>
            <w:rPrChange w:id="1485" w:author="Bothoff-Shanahan,Meghan R.(Student)" w:date="2023-12-11T17:02:00Z">
              <w:rPr>
                <w:rStyle w:val="apple-tab-span"/>
                <w:rFonts w:ascii="Arial" w:hAnsi="Arial" w:cs="Arial"/>
                <w:color w:val="000000"/>
                <w:sz w:val="22"/>
                <w:szCs w:val="22"/>
              </w:rPr>
            </w:rPrChange>
          </w:rPr>
          <w:tab/>
        </w:r>
        <w:r w:rsidRPr="00A37D6B">
          <w:rPr>
            <w:rStyle w:val="Hyperlink"/>
            <w:rFonts w:ascii="Arial" w:hAnsi="Arial" w:cs="Arial"/>
            <w:color w:val="000000"/>
            <w:sz w:val="20"/>
            <w:szCs w:val="20"/>
            <w:u w:val="none"/>
            <w:rPrChange w:id="1486" w:author="Bothoff-Shanahan,Meghan R.(Student)" w:date="2023-12-11T17:02:00Z">
              <w:rPr>
                <w:rStyle w:val="Hyperlink"/>
                <w:rFonts w:ascii="Arial" w:hAnsi="Arial" w:cs="Arial"/>
                <w:color w:val="000000"/>
                <w:sz w:val="22"/>
                <w:szCs w:val="22"/>
              </w:rPr>
            </w:rPrChange>
          </w:rPr>
          <w:t xml:space="preserve">A. J. Ellington, T. J. Schult, C. R. Reisch, and B. C. Christner, “Comparative Genomics and Directed Evolution Reveal Genetic Determinants of Extreme UVC Radiation Tolerance in Bacteria Recovered from the Stratosphere.” </w:t>
        </w:r>
        <w:proofErr w:type="spellStart"/>
        <w:r w:rsidRPr="00A37D6B">
          <w:rPr>
            <w:rStyle w:val="Hyperlink"/>
            <w:rFonts w:ascii="Arial" w:hAnsi="Arial" w:cs="Arial"/>
            <w:color w:val="000000"/>
            <w:sz w:val="20"/>
            <w:szCs w:val="20"/>
            <w:u w:val="none"/>
            <w:rPrChange w:id="1487" w:author="Bothoff-Shanahan,Meghan R.(Student)" w:date="2023-12-11T17:02:00Z">
              <w:rPr>
                <w:rStyle w:val="Hyperlink"/>
                <w:rFonts w:ascii="Arial" w:hAnsi="Arial" w:cs="Arial"/>
                <w:color w:val="000000"/>
                <w:sz w:val="22"/>
                <w:szCs w:val="22"/>
              </w:rPr>
            </w:rPrChange>
          </w:rPr>
          <w:t>bioRxiv</w:t>
        </w:r>
        <w:proofErr w:type="spellEnd"/>
        <w:r w:rsidRPr="00A37D6B">
          <w:rPr>
            <w:rStyle w:val="Hyperlink"/>
            <w:rFonts w:ascii="Arial" w:hAnsi="Arial" w:cs="Arial"/>
            <w:color w:val="000000"/>
            <w:sz w:val="20"/>
            <w:szCs w:val="20"/>
            <w:u w:val="none"/>
            <w:rPrChange w:id="1488" w:author="Bothoff-Shanahan,Meghan R.(Student)" w:date="2023-12-11T17:02:00Z">
              <w:rPr>
                <w:rStyle w:val="Hyperlink"/>
                <w:rFonts w:ascii="Arial" w:hAnsi="Arial" w:cs="Arial"/>
                <w:color w:val="000000"/>
                <w:sz w:val="22"/>
                <w:szCs w:val="22"/>
              </w:rPr>
            </w:rPrChange>
          </w:rPr>
          <w:t xml:space="preserve">, p. 2023.03.27.534493, Mar. 28, 2023. </w:t>
        </w:r>
        <w:proofErr w:type="spellStart"/>
        <w:r w:rsidRPr="00A37D6B">
          <w:rPr>
            <w:rStyle w:val="Hyperlink"/>
            <w:rFonts w:ascii="Arial" w:hAnsi="Arial" w:cs="Arial"/>
            <w:color w:val="000000"/>
            <w:sz w:val="20"/>
            <w:szCs w:val="20"/>
            <w:u w:val="none"/>
            <w:rPrChange w:id="1489" w:author="Bothoff-Shanahan,Meghan R.(Student)" w:date="2023-12-11T17:02:00Z">
              <w:rPr>
                <w:rStyle w:val="Hyperlink"/>
                <w:rFonts w:ascii="Arial" w:hAnsi="Arial" w:cs="Arial"/>
                <w:color w:val="000000"/>
                <w:sz w:val="22"/>
                <w:szCs w:val="22"/>
              </w:rPr>
            </w:rPrChange>
          </w:rPr>
          <w:t>doi</w:t>
        </w:r>
        <w:proofErr w:type="spellEnd"/>
        <w:r w:rsidRPr="00A37D6B">
          <w:rPr>
            <w:rStyle w:val="Hyperlink"/>
            <w:rFonts w:ascii="Arial" w:hAnsi="Arial" w:cs="Arial"/>
            <w:color w:val="000000"/>
            <w:sz w:val="20"/>
            <w:szCs w:val="20"/>
            <w:u w:val="none"/>
            <w:rPrChange w:id="1490" w:author="Bothoff-Shanahan,Meghan R.(Student)" w:date="2023-12-11T17:02:00Z">
              <w:rPr>
                <w:rStyle w:val="Hyperlink"/>
                <w:rFonts w:ascii="Arial" w:hAnsi="Arial" w:cs="Arial"/>
                <w:color w:val="000000"/>
                <w:sz w:val="22"/>
                <w:szCs w:val="22"/>
              </w:rPr>
            </w:rPrChange>
          </w:rPr>
          <w:t>: 10.1101/2023.03.27.534493.</w:t>
        </w:r>
        <w:r w:rsidRPr="00A37D6B">
          <w:rPr>
            <w:rFonts w:ascii="Arial" w:hAnsi="Arial" w:cs="Arial"/>
            <w:sz w:val="20"/>
            <w:szCs w:val="20"/>
            <w:rPrChange w:id="1491" w:author="Bothoff-Shanahan,Meghan R.(Student)" w:date="2023-12-11T17:02:00Z">
              <w:rPr/>
            </w:rPrChange>
          </w:rPr>
          <w:fldChar w:fldCharType="end"/>
        </w:r>
      </w:ins>
    </w:p>
    <w:p w14:paraId="7669DA10" w14:textId="77777777" w:rsidR="00A37D6B" w:rsidRPr="00A37D6B" w:rsidRDefault="00A37D6B" w:rsidP="00A37D6B">
      <w:pPr>
        <w:pStyle w:val="NormalWeb"/>
        <w:spacing w:before="0" w:beforeAutospacing="0" w:after="0" w:afterAutospacing="0"/>
        <w:ind w:hanging="384"/>
        <w:rPr>
          <w:ins w:id="1492" w:author="Bothoff-Shanahan,Meghan R.(Student)" w:date="2023-12-11T17:02:00Z"/>
          <w:rFonts w:ascii="Arial" w:hAnsi="Arial" w:cs="Arial"/>
          <w:sz w:val="20"/>
          <w:szCs w:val="20"/>
          <w:rPrChange w:id="1493" w:author="Bothoff-Shanahan,Meghan R.(Student)" w:date="2023-12-11T17:02:00Z">
            <w:rPr>
              <w:ins w:id="1494" w:author="Bothoff-Shanahan,Meghan R.(Student)" w:date="2023-12-11T17:02:00Z"/>
            </w:rPr>
          </w:rPrChange>
        </w:rPr>
      </w:pPr>
      <w:ins w:id="1495" w:author="Bothoff-Shanahan,Meghan R.(Student)" w:date="2023-12-11T17:02:00Z">
        <w:r w:rsidRPr="00A37D6B">
          <w:rPr>
            <w:rFonts w:ascii="Arial" w:hAnsi="Arial" w:cs="Arial"/>
            <w:sz w:val="20"/>
            <w:szCs w:val="20"/>
            <w:rPrChange w:id="1496" w:author="Bothoff-Shanahan,Meghan R.(Student)" w:date="2023-12-11T17:02:00Z">
              <w:rPr/>
            </w:rPrChange>
          </w:rPr>
          <w:fldChar w:fldCharType="begin"/>
        </w:r>
        <w:r w:rsidRPr="00A37D6B">
          <w:rPr>
            <w:rFonts w:ascii="Arial" w:hAnsi="Arial" w:cs="Arial"/>
            <w:sz w:val="20"/>
            <w:szCs w:val="20"/>
            <w:rPrChange w:id="1497" w:author="Bothoff-Shanahan,Meghan R.(Student)" w:date="2023-12-11T17:02:00Z">
              <w:rPr/>
            </w:rPrChange>
          </w:rPr>
          <w:instrText>HYPERLINK "https://www.zotero.org/google-docs/?6NCJym"</w:instrText>
        </w:r>
        <w:r w:rsidRPr="002E5F7A">
          <w:rPr>
            <w:rFonts w:ascii="Arial" w:hAnsi="Arial" w:cs="Arial"/>
            <w:sz w:val="20"/>
            <w:szCs w:val="20"/>
          </w:rPr>
        </w:r>
        <w:r w:rsidRPr="00A37D6B">
          <w:rPr>
            <w:rFonts w:ascii="Arial" w:hAnsi="Arial" w:cs="Arial"/>
            <w:sz w:val="20"/>
            <w:szCs w:val="20"/>
            <w:rPrChange w:id="1498" w:author="Bothoff-Shanahan,Meghan R.(Student)" w:date="2023-12-11T17:02:00Z">
              <w:rPr/>
            </w:rPrChange>
          </w:rPr>
          <w:fldChar w:fldCharType="separate"/>
        </w:r>
        <w:r w:rsidRPr="00A37D6B">
          <w:rPr>
            <w:rStyle w:val="Hyperlink"/>
            <w:rFonts w:ascii="Arial" w:hAnsi="Arial" w:cs="Arial"/>
            <w:color w:val="000000"/>
            <w:sz w:val="20"/>
            <w:szCs w:val="20"/>
            <w:u w:val="none"/>
            <w:rPrChange w:id="1499" w:author="Bothoff-Shanahan,Meghan R.(Student)" w:date="2023-12-11T17:02:00Z">
              <w:rPr>
                <w:rStyle w:val="Hyperlink"/>
                <w:rFonts w:ascii="Arial" w:hAnsi="Arial" w:cs="Arial"/>
                <w:color w:val="000000"/>
                <w:sz w:val="22"/>
                <w:szCs w:val="22"/>
              </w:rPr>
            </w:rPrChange>
          </w:rPr>
          <w:t>[2]</w:t>
        </w:r>
        <w:r w:rsidRPr="00A37D6B">
          <w:rPr>
            <w:rStyle w:val="apple-tab-span"/>
            <w:rFonts w:ascii="Arial" w:hAnsi="Arial" w:cs="Arial"/>
            <w:color w:val="000000"/>
            <w:sz w:val="20"/>
            <w:szCs w:val="20"/>
            <w:rPrChange w:id="1500" w:author="Bothoff-Shanahan,Meghan R.(Student)" w:date="2023-12-11T17:02:00Z">
              <w:rPr>
                <w:rStyle w:val="apple-tab-span"/>
                <w:rFonts w:ascii="Arial" w:hAnsi="Arial" w:cs="Arial"/>
                <w:color w:val="000000"/>
                <w:sz w:val="22"/>
                <w:szCs w:val="22"/>
              </w:rPr>
            </w:rPrChange>
          </w:rPr>
          <w:tab/>
        </w:r>
        <w:r w:rsidRPr="00A37D6B">
          <w:rPr>
            <w:rStyle w:val="Hyperlink"/>
            <w:rFonts w:ascii="Arial" w:hAnsi="Arial" w:cs="Arial"/>
            <w:color w:val="000000"/>
            <w:sz w:val="20"/>
            <w:szCs w:val="20"/>
            <w:u w:val="none"/>
            <w:rPrChange w:id="1501" w:author="Bothoff-Shanahan,Meghan R.(Student)" w:date="2023-12-11T17:02:00Z">
              <w:rPr>
                <w:rStyle w:val="Hyperlink"/>
                <w:rFonts w:ascii="Arial" w:hAnsi="Arial" w:cs="Arial"/>
                <w:color w:val="000000"/>
                <w:sz w:val="22"/>
                <w:szCs w:val="22"/>
              </w:rPr>
            </w:rPrChange>
          </w:rPr>
          <w:t xml:space="preserve">K. S. Makarova </w:t>
        </w:r>
        <w:r w:rsidRPr="00A37D6B">
          <w:rPr>
            <w:rStyle w:val="Hyperlink"/>
            <w:rFonts w:ascii="Arial" w:hAnsi="Arial" w:cs="Arial"/>
            <w:i/>
            <w:iCs/>
            <w:color w:val="000000"/>
            <w:sz w:val="20"/>
            <w:szCs w:val="20"/>
            <w:u w:val="none"/>
            <w:rPrChange w:id="1502" w:author="Bothoff-Shanahan,Meghan R.(Student)" w:date="2023-12-11T17:02:00Z">
              <w:rPr>
                <w:rStyle w:val="Hyperlink"/>
                <w:rFonts w:ascii="Arial" w:hAnsi="Arial" w:cs="Arial"/>
                <w:i/>
                <w:iCs/>
                <w:color w:val="000000"/>
                <w:sz w:val="22"/>
                <w:szCs w:val="22"/>
              </w:rPr>
            </w:rPrChange>
          </w:rPr>
          <w:t>et al.</w:t>
        </w:r>
        <w:r w:rsidRPr="00A37D6B">
          <w:rPr>
            <w:rStyle w:val="Hyperlink"/>
            <w:rFonts w:ascii="Arial" w:hAnsi="Arial" w:cs="Arial"/>
            <w:color w:val="000000"/>
            <w:sz w:val="20"/>
            <w:szCs w:val="20"/>
            <w:u w:val="none"/>
            <w:rPrChange w:id="1503" w:author="Bothoff-Shanahan,Meghan R.(Student)" w:date="2023-12-11T17:02:00Z">
              <w:rPr>
                <w:rStyle w:val="Hyperlink"/>
                <w:rFonts w:ascii="Arial" w:hAnsi="Arial" w:cs="Arial"/>
                <w:color w:val="000000"/>
                <w:sz w:val="22"/>
                <w:szCs w:val="22"/>
              </w:rPr>
            </w:rPrChange>
          </w:rPr>
          <w:t xml:space="preserve">, “Genome of the Extremely Radiation-Resistant Bacterium </w:t>
        </w:r>
        <w:proofErr w:type="spellStart"/>
        <w:r w:rsidRPr="00A37D6B">
          <w:rPr>
            <w:rStyle w:val="Hyperlink"/>
            <w:rFonts w:ascii="Arial" w:hAnsi="Arial" w:cs="Arial"/>
            <w:color w:val="000000"/>
            <w:sz w:val="20"/>
            <w:szCs w:val="20"/>
            <w:u w:val="none"/>
            <w:rPrChange w:id="1504" w:author="Bothoff-Shanahan,Meghan R.(Student)" w:date="2023-12-11T17:02:00Z">
              <w:rPr>
                <w:rStyle w:val="Hyperlink"/>
                <w:rFonts w:ascii="Arial" w:hAnsi="Arial" w:cs="Arial"/>
                <w:color w:val="000000"/>
                <w:sz w:val="22"/>
                <w:szCs w:val="22"/>
              </w:rPr>
            </w:rPrChange>
          </w:rPr>
          <w:t>Deinococcus</w:t>
        </w:r>
        <w:proofErr w:type="spellEnd"/>
        <w:r w:rsidRPr="00A37D6B">
          <w:rPr>
            <w:rStyle w:val="Hyperlink"/>
            <w:rFonts w:ascii="Arial" w:hAnsi="Arial" w:cs="Arial"/>
            <w:color w:val="000000"/>
            <w:sz w:val="20"/>
            <w:szCs w:val="20"/>
            <w:u w:val="none"/>
            <w:rPrChange w:id="1505" w:author="Bothoff-Shanahan,Meghan R.(Student)" w:date="2023-12-11T17:02:00Z">
              <w:rPr>
                <w:rStyle w:val="Hyperlink"/>
                <w:rFonts w:ascii="Arial" w:hAnsi="Arial" w:cs="Arial"/>
                <w:color w:val="000000"/>
                <w:sz w:val="22"/>
                <w:szCs w:val="22"/>
              </w:rPr>
            </w:rPrChange>
          </w:rPr>
          <w:t xml:space="preserve"> </w:t>
        </w:r>
        <w:proofErr w:type="spellStart"/>
        <w:r w:rsidRPr="00A37D6B">
          <w:rPr>
            <w:rStyle w:val="Hyperlink"/>
            <w:rFonts w:ascii="Arial" w:hAnsi="Arial" w:cs="Arial"/>
            <w:color w:val="000000"/>
            <w:sz w:val="20"/>
            <w:szCs w:val="20"/>
            <w:u w:val="none"/>
            <w:rPrChange w:id="1506" w:author="Bothoff-Shanahan,Meghan R.(Student)" w:date="2023-12-11T17:02:00Z">
              <w:rPr>
                <w:rStyle w:val="Hyperlink"/>
                <w:rFonts w:ascii="Arial" w:hAnsi="Arial" w:cs="Arial"/>
                <w:color w:val="000000"/>
                <w:sz w:val="22"/>
                <w:szCs w:val="22"/>
              </w:rPr>
            </w:rPrChange>
          </w:rPr>
          <w:t>radiodurans</w:t>
        </w:r>
        <w:proofErr w:type="spellEnd"/>
        <w:r w:rsidRPr="00A37D6B">
          <w:rPr>
            <w:rStyle w:val="Hyperlink"/>
            <w:rFonts w:ascii="Arial" w:hAnsi="Arial" w:cs="Arial"/>
            <w:color w:val="000000"/>
            <w:sz w:val="20"/>
            <w:szCs w:val="20"/>
            <w:u w:val="none"/>
            <w:rPrChange w:id="1507" w:author="Bothoff-Shanahan,Meghan R.(Student)" w:date="2023-12-11T17:02:00Z">
              <w:rPr>
                <w:rStyle w:val="Hyperlink"/>
                <w:rFonts w:ascii="Arial" w:hAnsi="Arial" w:cs="Arial"/>
                <w:color w:val="000000"/>
                <w:sz w:val="22"/>
                <w:szCs w:val="22"/>
              </w:rPr>
            </w:rPrChange>
          </w:rPr>
          <w:t xml:space="preserve"> Viewed from the Perspective of Comparative Genomics,” </w:t>
        </w:r>
        <w:proofErr w:type="spellStart"/>
        <w:r w:rsidRPr="00A37D6B">
          <w:rPr>
            <w:rStyle w:val="Hyperlink"/>
            <w:rFonts w:ascii="Arial" w:hAnsi="Arial" w:cs="Arial"/>
            <w:i/>
            <w:iCs/>
            <w:color w:val="000000"/>
            <w:sz w:val="20"/>
            <w:szCs w:val="20"/>
            <w:u w:val="none"/>
            <w:rPrChange w:id="1508" w:author="Bothoff-Shanahan,Meghan R.(Student)" w:date="2023-12-11T17:02:00Z">
              <w:rPr>
                <w:rStyle w:val="Hyperlink"/>
                <w:rFonts w:ascii="Arial" w:hAnsi="Arial" w:cs="Arial"/>
                <w:i/>
                <w:iCs/>
                <w:color w:val="000000"/>
                <w:sz w:val="22"/>
                <w:szCs w:val="22"/>
              </w:rPr>
            </w:rPrChange>
          </w:rPr>
          <w:t>Microbiol</w:t>
        </w:r>
        <w:proofErr w:type="spellEnd"/>
        <w:r w:rsidRPr="00A37D6B">
          <w:rPr>
            <w:rStyle w:val="Hyperlink"/>
            <w:rFonts w:ascii="Arial" w:hAnsi="Arial" w:cs="Arial"/>
            <w:i/>
            <w:iCs/>
            <w:color w:val="000000"/>
            <w:sz w:val="20"/>
            <w:szCs w:val="20"/>
            <w:u w:val="none"/>
            <w:rPrChange w:id="1509" w:author="Bothoff-Shanahan,Meghan R.(Student)" w:date="2023-12-11T17:02:00Z">
              <w:rPr>
                <w:rStyle w:val="Hyperlink"/>
                <w:rFonts w:ascii="Arial" w:hAnsi="Arial" w:cs="Arial"/>
                <w:i/>
                <w:iCs/>
                <w:color w:val="000000"/>
                <w:sz w:val="22"/>
                <w:szCs w:val="22"/>
              </w:rPr>
            </w:rPrChange>
          </w:rPr>
          <w:t>. Mol. Biol. Rev.</w:t>
        </w:r>
        <w:r w:rsidRPr="00A37D6B">
          <w:rPr>
            <w:rStyle w:val="Hyperlink"/>
            <w:rFonts w:ascii="Arial" w:hAnsi="Arial" w:cs="Arial"/>
            <w:color w:val="000000"/>
            <w:sz w:val="20"/>
            <w:szCs w:val="20"/>
            <w:u w:val="none"/>
            <w:rPrChange w:id="1510" w:author="Bothoff-Shanahan,Meghan R.(Student)" w:date="2023-12-11T17:02:00Z">
              <w:rPr>
                <w:rStyle w:val="Hyperlink"/>
                <w:rFonts w:ascii="Arial" w:hAnsi="Arial" w:cs="Arial"/>
                <w:color w:val="000000"/>
                <w:sz w:val="22"/>
                <w:szCs w:val="22"/>
              </w:rPr>
            </w:rPrChange>
          </w:rPr>
          <w:t xml:space="preserve">, vol. 65, no. 1, pp. 44–79, Mar. 2001, </w:t>
        </w:r>
        <w:proofErr w:type="spellStart"/>
        <w:r w:rsidRPr="00A37D6B">
          <w:rPr>
            <w:rStyle w:val="Hyperlink"/>
            <w:rFonts w:ascii="Arial" w:hAnsi="Arial" w:cs="Arial"/>
            <w:color w:val="000000"/>
            <w:sz w:val="20"/>
            <w:szCs w:val="20"/>
            <w:u w:val="none"/>
            <w:rPrChange w:id="1511" w:author="Bothoff-Shanahan,Meghan R.(Student)" w:date="2023-12-11T17:02:00Z">
              <w:rPr>
                <w:rStyle w:val="Hyperlink"/>
                <w:rFonts w:ascii="Arial" w:hAnsi="Arial" w:cs="Arial"/>
                <w:color w:val="000000"/>
                <w:sz w:val="22"/>
                <w:szCs w:val="22"/>
              </w:rPr>
            </w:rPrChange>
          </w:rPr>
          <w:t>doi</w:t>
        </w:r>
        <w:proofErr w:type="spellEnd"/>
        <w:r w:rsidRPr="00A37D6B">
          <w:rPr>
            <w:rStyle w:val="Hyperlink"/>
            <w:rFonts w:ascii="Arial" w:hAnsi="Arial" w:cs="Arial"/>
            <w:color w:val="000000"/>
            <w:sz w:val="20"/>
            <w:szCs w:val="20"/>
            <w:u w:val="none"/>
            <w:rPrChange w:id="1512" w:author="Bothoff-Shanahan,Meghan R.(Student)" w:date="2023-12-11T17:02:00Z">
              <w:rPr>
                <w:rStyle w:val="Hyperlink"/>
                <w:rFonts w:ascii="Arial" w:hAnsi="Arial" w:cs="Arial"/>
                <w:color w:val="000000"/>
                <w:sz w:val="22"/>
                <w:szCs w:val="22"/>
              </w:rPr>
            </w:rPrChange>
          </w:rPr>
          <w:t>: 10.1128/mmbr.65.1.44-79.2001.</w:t>
        </w:r>
        <w:r w:rsidRPr="00A37D6B">
          <w:rPr>
            <w:rFonts w:ascii="Arial" w:hAnsi="Arial" w:cs="Arial"/>
            <w:sz w:val="20"/>
            <w:szCs w:val="20"/>
            <w:rPrChange w:id="1513" w:author="Bothoff-Shanahan,Meghan R.(Student)" w:date="2023-12-11T17:02:00Z">
              <w:rPr/>
            </w:rPrChange>
          </w:rPr>
          <w:fldChar w:fldCharType="end"/>
        </w:r>
      </w:ins>
    </w:p>
    <w:p w14:paraId="55DFA1D4" w14:textId="77777777" w:rsidR="00A37D6B" w:rsidRPr="00A37D6B" w:rsidRDefault="00A37D6B" w:rsidP="00A37D6B">
      <w:pPr>
        <w:pStyle w:val="NormalWeb"/>
        <w:spacing w:before="0" w:beforeAutospacing="0" w:after="0" w:afterAutospacing="0"/>
        <w:ind w:hanging="384"/>
        <w:rPr>
          <w:ins w:id="1514" w:author="Bothoff-Shanahan,Meghan R.(Student)" w:date="2023-12-11T17:02:00Z"/>
          <w:rFonts w:ascii="Arial" w:hAnsi="Arial" w:cs="Arial"/>
          <w:sz w:val="20"/>
          <w:szCs w:val="20"/>
          <w:rPrChange w:id="1515" w:author="Bothoff-Shanahan,Meghan R.(Student)" w:date="2023-12-11T17:02:00Z">
            <w:rPr>
              <w:ins w:id="1516" w:author="Bothoff-Shanahan,Meghan R.(Student)" w:date="2023-12-11T17:02:00Z"/>
            </w:rPr>
          </w:rPrChange>
        </w:rPr>
      </w:pPr>
      <w:ins w:id="1517" w:author="Bothoff-Shanahan,Meghan R.(Student)" w:date="2023-12-11T17:02:00Z">
        <w:r w:rsidRPr="00A37D6B">
          <w:rPr>
            <w:rFonts w:ascii="Arial" w:hAnsi="Arial" w:cs="Arial"/>
            <w:sz w:val="20"/>
            <w:szCs w:val="20"/>
            <w:rPrChange w:id="1518" w:author="Bothoff-Shanahan,Meghan R.(Student)" w:date="2023-12-11T17:02:00Z">
              <w:rPr/>
            </w:rPrChange>
          </w:rPr>
          <w:fldChar w:fldCharType="begin"/>
        </w:r>
        <w:r w:rsidRPr="00A37D6B">
          <w:rPr>
            <w:rFonts w:ascii="Arial" w:hAnsi="Arial" w:cs="Arial"/>
            <w:sz w:val="20"/>
            <w:szCs w:val="20"/>
            <w:rPrChange w:id="1519" w:author="Bothoff-Shanahan,Meghan R.(Student)" w:date="2023-12-11T17:02:00Z">
              <w:rPr/>
            </w:rPrChange>
          </w:rPr>
          <w:instrText>HYPERLINK "https://www.zotero.org/google-docs/?6NCJym"</w:instrText>
        </w:r>
        <w:r w:rsidRPr="002E5F7A">
          <w:rPr>
            <w:rFonts w:ascii="Arial" w:hAnsi="Arial" w:cs="Arial"/>
            <w:sz w:val="20"/>
            <w:szCs w:val="20"/>
          </w:rPr>
        </w:r>
        <w:r w:rsidRPr="00A37D6B">
          <w:rPr>
            <w:rFonts w:ascii="Arial" w:hAnsi="Arial" w:cs="Arial"/>
            <w:sz w:val="20"/>
            <w:szCs w:val="20"/>
            <w:rPrChange w:id="1520" w:author="Bothoff-Shanahan,Meghan R.(Student)" w:date="2023-12-11T17:02:00Z">
              <w:rPr/>
            </w:rPrChange>
          </w:rPr>
          <w:fldChar w:fldCharType="separate"/>
        </w:r>
        <w:r w:rsidRPr="00A37D6B">
          <w:rPr>
            <w:rStyle w:val="Hyperlink"/>
            <w:rFonts w:ascii="Arial" w:hAnsi="Arial" w:cs="Arial"/>
            <w:color w:val="000000"/>
            <w:sz w:val="20"/>
            <w:szCs w:val="20"/>
            <w:u w:val="none"/>
            <w:rPrChange w:id="1521" w:author="Bothoff-Shanahan,Meghan R.(Student)" w:date="2023-12-11T17:02:00Z">
              <w:rPr>
                <w:rStyle w:val="Hyperlink"/>
                <w:rFonts w:ascii="Arial" w:hAnsi="Arial" w:cs="Arial"/>
                <w:color w:val="000000"/>
                <w:sz w:val="22"/>
                <w:szCs w:val="22"/>
              </w:rPr>
            </w:rPrChange>
          </w:rPr>
          <w:t>[3]</w:t>
        </w:r>
        <w:r w:rsidRPr="00A37D6B">
          <w:rPr>
            <w:rStyle w:val="apple-tab-span"/>
            <w:rFonts w:ascii="Arial" w:hAnsi="Arial" w:cs="Arial"/>
            <w:color w:val="000000"/>
            <w:sz w:val="20"/>
            <w:szCs w:val="20"/>
            <w:rPrChange w:id="1522" w:author="Bothoff-Shanahan,Meghan R.(Student)" w:date="2023-12-11T17:02:00Z">
              <w:rPr>
                <w:rStyle w:val="apple-tab-span"/>
                <w:rFonts w:ascii="Arial" w:hAnsi="Arial" w:cs="Arial"/>
                <w:color w:val="000000"/>
                <w:sz w:val="22"/>
                <w:szCs w:val="22"/>
              </w:rPr>
            </w:rPrChange>
          </w:rPr>
          <w:tab/>
        </w:r>
        <w:r w:rsidRPr="00A37D6B">
          <w:rPr>
            <w:rStyle w:val="Hyperlink"/>
            <w:rFonts w:ascii="Arial" w:hAnsi="Arial" w:cs="Arial"/>
            <w:color w:val="000000"/>
            <w:sz w:val="20"/>
            <w:szCs w:val="20"/>
            <w:u w:val="none"/>
            <w:rPrChange w:id="1523" w:author="Bothoff-Shanahan,Meghan R.(Student)" w:date="2023-12-11T17:02:00Z">
              <w:rPr>
                <w:rStyle w:val="Hyperlink"/>
                <w:rFonts w:ascii="Arial" w:hAnsi="Arial" w:cs="Arial"/>
                <w:color w:val="000000"/>
                <w:sz w:val="22"/>
                <w:szCs w:val="22"/>
              </w:rPr>
            </w:rPrChange>
          </w:rPr>
          <w:t xml:space="preserve">J. Armstrong, I. T. Fiddes, M. </w:t>
        </w:r>
        <w:proofErr w:type="spellStart"/>
        <w:r w:rsidRPr="00A37D6B">
          <w:rPr>
            <w:rStyle w:val="Hyperlink"/>
            <w:rFonts w:ascii="Arial" w:hAnsi="Arial" w:cs="Arial"/>
            <w:color w:val="000000"/>
            <w:sz w:val="20"/>
            <w:szCs w:val="20"/>
            <w:u w:val="none"/>
            <w:rPrChange w:id="1524" w:author="Bothoff-Shanahan,Meghan R.(Student)" w:date="2023-12-11T17:02:00Z">
              <w:rPr>
                <w:rStyle w:val="Hyperlink"/>
                <w:rFonts w:ascii="Arial" w:hAnsi="Arial" w:cs="Arial"/>
                <w:color w:val="000000"/>
                <w:sz w:val="22"/>
                <w:szCs w:val="22"/>
              </w:rPr>
            </w:rPrChange>
          </w:rPr>
          <w:t>Diekhans</w:t>
        </w:r>
        <w:proofErr w:type="spellEnd"/>
        <w:r w:rsidRPr="00A37D6B">
          <w:rPr>
            <w:rStyle w:val="Hyperlink"/>
            <w:rFonts w:ascii="Arial" w:hAnsi="Arial" w:cs="Arial"/>
            <w:color w:val="000000"/>
            <w:sz w:val="20"/>
            <w:szCs w:val="20"/>
            <w:u w:val="none"/>
            <w:rPrChange w:id="1525" w:author="Bothoff-Shanahan,Meghan R.(Student)" w:date="2023-12-11T17:02:00Z">
              <w:rPr>
                <w:rStyle w:val="Hyperlink"/>
                <w:rFonts w:ascii="Arial" w:hAnsi="Arial" w:cs="Arial"/>
                <w:color w:val="000000"/>
                <w:sz w:val="22"/>
                <w:szCs w:val="22"/>
              </w:rPr>
            </w:rPrChange>
          </w:rPr>
          <w:t xml:space="preserve">, and B. Paten, “Whole-Genome Alignment and Comparative Annotation,” </w:t>
        </w:r>
        <w:r w:rsidRPr="00A37D6B">
          <w:rPr>
            <w:rStyle w:val="Hyperlink"/>
            <w:rFonts w:ascii="Arial" w:hAnsi="Arial" w:cs="Arial"/>
            <w:i/>
            <w:iCs/>
            <w:color w:val="000000"/>
            <w:sz w:val="20"/>
            <w:szCs w:val="20"/>
            <w:u w:val="none"/>
            <w:rPrChange w:id="1526" w:author="Bothoff-Shanahan,Meghan R.(Student)" w:date="2023-12-11T17:02:00Z">
              <w:rPr>
                <w:rStyle w:val="Hyperlink"/>
                <w:rFonts w:ascii="Arial" w:hAnsi="Arial" w:cs="Arial"/>
                <w:i/>
                <w:iCs/>
                <w:color w:val="000000"/>
                <w:sz w:val="22"/>
                <w:szCs w:val="22"/>
              </w:rPr>
            </w:rPrChange>
          </w:rPr>
          <w:t xml:space="preserve">Annu. Rev. Anim. </w:t>
        </w:r>
        <w:proofErr w:type="spellStart"/>
        <w:r w:rsidRPr="00A37D6B">
          <w:rPr>
            <w:rStyle w:val="Hyperlink"/>
            <w:rFonts w:ascii="Arial" w:hAnsi="Arial" w:cs="Arial"/>
            <w:i/>
            <w:iCs/>
            <w:color w:val="000000"/>
            <w:sz w:val="20"/>
            <w:szCs w:val="20"/>
            <w:u w:val="none"/>
            <w:rPrChange w:id="1527" w:author="Bothoff-Shanahan,Meghan R.(Student)" w:date="2023-12-11T17:02:00Z">
              <w:rPr>
                <w:rStyle w:val="Hyperlink"/>
                <w:rFonts w:ascii="Arial" w:hAnsi="Arial" w:cs="Arial"/>
                <w:i/>
                <w:iCs/>
                <w:color w:val="000000"/>
                <w:sz w:val="22"/>
                <w:szCs w:val="22"/>
              </w:rPr>
            </w:rPrChange>
          </w:rPr>
          <w:t>Biosci</w:t>
        </w:r>
        <w:proofErr w:type="spellEnd"/>
        <w:r w:rsidRPr="00A37D6B">
          <w:rPr>
            <w:rStyle w:val="Hyperlink"/>
            <w:rFonts w:ascii="Arial" w:hAnsi="Arial" w:cs="Arial"/>
            <w:i/>
            <w:iCs/>
            <w:color w:val="000000"/>
            <w:sz w:val="20"/>
            <w:szCs w:val="20"/>
            <w:u w:val="none"/>
            <w:rPrChange w:id="1528" w:author="Bothoff-Shanahan,Meghan R.(Student)" w:date="2023-12-11T17:02:00Z">
              <w:rPr>
                <w:rStyle w:val="Hyperlink"/>
                <w:rFonts w:ascii="Arial" w:hAnsi="Arial" w:cs="Arial"/>
                <w:i/>
                <w:iCs/>
                <w:color w:val="000000"/>
                <w:sz w:val="22"/>
                <w:szCs w:val="22"/>
              </w:rPr>
            </w:rPrChange>
          </w:rPr>
          <w:t>.</w:t>
        </w:r>
        <w:r w:rsidRPr="00A37D6B">
          <w:rPr>
            <w:rStyle w:val="Hyperlink"/>
            <w:rFonts w:ascii="Arial" w:hAnsi="Arial" w:cs="Arial"/>
            <w:color w:val="000000"/>
            <w:sz w:val="20"/>
            <w:szCs w:val="20"/>
            <w:u w:val="none"/>
            <w:rPrChange w:id="1529" w:author="Bothoff-Shanahan,Meghan R.(Student)" w:date="2023-12-11T17:02:00Z">
              <w:rPr>
                <w:rStyle w:val="Hyperlink"/>
                <w:rFonts w:ascii="Arial" w:hAnsi="Arial" w:cs="Arial"/>
                <w:color w:val="000000"/>
                <w:sz w:val="22"/>
                <w:szCs w:val="22"/>
              </w:rPr>
            </w:rPrChange>
          </w:rPr>
          <w:t xml:space="preserve">, vol. 7, pp. 41–64, Feb. 2019, </w:t>
        </w:r>
        <w:proofErr w:type="spellStart"/>
        <w:r w:rsidRPr="00A37D6B">
          <w:rPr>
            <w:rStyle w:val="Hyperlink"/>
            <w:rFonts w:ascii="Arial" w:hAnsi="Arial" w:cs="Arial"/>
            <w:color w:val="000000"/>
            <w:sz w:val="20"/>
            <w:szCs w:val="20"/>
            <w:u w:val="none"/>
            <w:rPrChange w:id="1530" w:author="Bothoff-Shanahan,Meghan R.(Student)" w:date="2023-12-11T17:02:00Z">
              <w:rPr>
                <w:rStyle w:val="Hyperlink"/>
                <w:rFonts w:ascii="Arial" w:hAnsi="Arial" w:cs="Arial"/>
                <w:color w:val="000000"/>
                <w:sz w:val="22"/>
                <w:szCs w:val="22"/>
              </w:rPr>
            </w:rPrChange>
          </w:rPr>
          <w:t>doi</w:t>
        </w:r>
        <w:proofErr w:type="spellEnd"/>
        <w:r w:rsidRPr="00A37D6B">
          <w:rPr>
            <w:rStyle w:val="Hyperlink"/>
            <w:rFonts w:ascii="Arial" w:hAnsi="Arial" w:cs="Arial"/>
            <w:color w:val="000000"/>
            <w:sz w:val="20"/>
            <w:szCs w:val="20"/>
            <w:u w:val="none"/>
            <w:rPrChange w:id="1531" w:author="Bothoff-Shanahan,Meghan R.(Student)" w:date="2023-12-11T17:02:00Z">
              <w:rPr>
                <w:rStyle w:val="Hyperlink"/>
                <w:rFonts w:ascii="Arial" w:hAnsi="Arial" w:cs="Arial"/>
                <w:color w:val="000000"/>
                <w:sz w:val="22"/>
                <w:szCs w:val="22"/>
              </w:rPr>
            </w:rPrChange>
          </w:rPr>
          <w:t>: 10.1146/annurev-animal-020518-115005.</w:t>
        </w:r>
        <w:r w:rsidRPr="00A37D6B">
          <w:rPr>
            <w:rFonts w:ascii="Arial" w:hAnsi="Arial" w:cs="Arial"/>
            <w:sz w:val="20"/>
            <w:szCs w:val="20"/>
            <w:rPrChange w:id="1532" w:author="Bothoff-Shanahan,Meghan R.(Student)" w:date="2023-12-11T17:02:00Z">
              <w:rPr/>
            </w:rPrChange>
          </w:rPr>
          <w:fldChar w:fldCharType="end"/>
        </w:r>
      </w:ins>
    </w:p>
    <w:p w14:paraId="7F503254" w14:textId="77777777" w:rsidR="00A37D6B" w:rsidRPr="00A37D6B" w:rsidRDefault="00A37D6B" w:rsidP="00A37D6B">
      <w:pPr>
        <w:pStyle w:val="NormalWeb"/>
        <w:spacing w:before="0" w:beforeAutospacing="0" w:after="0" w:afterAutospacing="0"/>
        <w:ind w:hanging="384"/>
        <w:rPr>
          <w:ins w:id="1533" w:author="Bothoff-Shanahan,Meghan R.(Student)" w:date="2023-12-11T17:02:00Z"/>
          <w:rFonts w:ascii="Arial" w:hAnsi="Arial" w:cs="Arial"/>
          <w:sz w:val="20"/>
          <w:szCs w:val="20"/>
          <w:rPrChange w:id="1534" w:author="Bothoff-Shanahan,Meghan R.(Student)" w:date="2023-12-11T17:02:00Z">
            <w:rPr>
              <w:ins w:id="1535" w:author="Bothoff-Shanahan,Meghan R.(Student)" w:date="2023-12-11T17:02:00Z"/>
            </w:rPr>
          </w:rPrChange>
        </w:rPr>
      </w:pPr>
      <w:ins w:id="1536" w:author="Bothoff-Shanahan,Meghan R.(Student)" w:date="2023-12-11T17:02:00Z">
        <w:r w:rsidRPr="00A37D6B">
          <w:rPr>
            <w:rFonts w:ascii="Arial" w:hAnsi="Arial" w:cs="Arial"/>
            <w:sz w:val="20"/>
            <w:szCs w:val="20"/>
            <w:rPrChange w:id="1537" w:author="Bothoff-Shanahan,Meghan R.(Student)" w:date="2023-12-11T17:02:00Z">
              <w:rPr/>
            </w:rPrChange>
          </w:rPr>
          <w:fldChar w:fldCharType="begin"/>
        </w:r>
        <w:r w:rsidRPr="00A37D6B">
          <w:rPr>
            <w:rFonts w:ascii="Arial" w:hAnsi="Arial" w:cs="Arial"/>
            <w:sz w:val="20"/>
            <w:szCs w:val="20"/>
            <w:rPrChange w:id="1538" w:author="Bothoff-Shanahan,Meghan R.(Student)" w:date="2023-12-11T17:02:00Z">
              <w:rPr/>
            </w:rPrChange>
          </w:rPr>
          <w:instrText>HYPERLINK "https://www.zotero.org/google-docs/?6NCJym"</w:instrText>
        </w:r>
        <w:r w:rsidRPr="002E5F7A">
          <w:rPr>
            <w:rFonts w:ascii="Arial" w:hAnsi="Arial" w:cs="Arial"/>
            <w:sz w:val="20"/>
            <w:szCs w:val="20"/>
          </w:rPr>
        </w:r>
        <w:r w:rsidRPr="00A37D6B">
          <w:rPr>
            <w:rFonts w:ascii="Arial" w:hAnsi="Arial" w:cs="Arial"/>
            <w:sz w:val="20"/>
            <w:szCs w:val="20"/>
            <w:rPrChange w:id="1539" w:author="Bothoff-Shanahan,Meghan R.(Student)" w:date="2023-12-11T17:02:00Z">
              <w:rPr/>
            </w:rPrChange>
          </w:rPr>
          <w:fldChar w:fldCharType="separate"/>
        </w:r>
        <w:r w:rsidRPr="00A37D6B">
          <w:rPr>
            <w:rStyle w:val="Hyperlink"/>
            <w:rFonts w:ascii="Arial" w:hAnsi="Arial" w:cs="Arial"/>
            <w:color w:val="000000"/>
            <w:sz w:val="20"/>
            <w:szCs w:val="20"/>
            <w:u w:val="none"/>
            <w:rPrChange w:id="1540" w:author="Bothoff-Shanahan,Meghan R.(Student)" w:date="2023-12-11T17:02:00Z">
              <w:rPr>
                <w:rStyle w:val="Hyperlink"/>
                <w:rFonts w:ascii="Arial" w:hAnsi="Arial" w:cs="Arial"/>
                <w:color w:val="000000"/>
                <w:sz w:val="22"/>
                <w:szCs w:val="22"/>
              </w:rPr>
            </w:rPrChange>
          </w:rPr>
          <w:t>[4]</w:t>
        </w:r>
        <w:r w:rsidRPr="00A37D6B">
          <w:rPr>
            <w:rStyle w:val="apple-tab-span"/>
            <w:rFonts w:ascii="Arial" w:hAnsi="Arial" w:cs="Arial"/>
            <w:color w:val="000000"/>
            <w:sz w:val="20"/>
            <w:szCs w:val="20"/>
            <w:rPrChange w:id="1541" w:author="Bothoff-Shanahan,Meghan R.(Student)" w:date="2023-12-11T17:02:00Z">
              <w:rPr>
                <w:rStyle w:val="apple-tab-span"/>
                <w:rFonts w:ascii="Arial" w:hAnsi="Arial" w:cs="Arial"/>
                <w:color w:val="000000"/>
                <w:sz w:val="22"/>
                <w:szCs w:val="22"/>
              </w:rPr>
            </w:rPrChange>
          </w:rPr>
          <w:tab/>
        </w:r>
        <w:r w:rsidRPr="00A37D6B">
          <w:rPr>
            <w:rStyle w:val="Hyperlink"/>
            <w:rFonts w:ascii="Arial" w:hAnsi="Arial" w:cs="Arial"/>
            <w:color w:val="000000"/>
            <w:sz w:val="20"/>
            <w:szCs w:val="20"/>
            <w:u w:val="none"/>
            <w:rPrChange w:id="1542" w:author="Bothoff-Shanahan,Meghan R.(Student)" w:date="2023-12-11T17:02:00Z">
              <w:rPr>
                <w:rStyle w:val="Hyperlink"/>
                <w:rFonts w:ascii="Arial" w:hAnsi="Arial" w:cs="Arial"/>
                <w:color w:val="000000"/>
                <w:sz w:val="22"/>
                <w:szCs w:val="22"/>
              </w:rPr>
            </w:rPrChange>
          </w:rPr>
          <w:t xml:space="preserve">I.-M. A. Chen </w:t>
        </w:r>
        <w:r w:rsidRPr="00A37D6B">
          <w:rPr>
            <w:rStyle w:val="Hyperlink"/>
            <w:rFonts w:ascii="Arial" w:hAnsi="Arial" w:cs="Arial"/>
            <w:i/>
            <w:iCs/>
            <w:color w:val="000000"/>
            <w:sz w:val="20"/>
            <w:szCs w:val="20"/>
            <w:u w:val="none"/>
            <w:rPrChange w:id="1543" w:author="Bothoff-Shanahan,Meghan R.(Student)" w:date="2023-12-11T17:02:00Z">
              <w:rPr>
                <w:rStyle w:val="Hyperlink"/>
                <w:rFonts w:ascii="Arial" w:hAnsi="Arial" w:cs="Arial"/>
                <w:i/>
                <w:iCs/>
                <w:color w:val="000000"/>
                <w:sz w:val="22"/>
                <w:szCs w:val="22"/>
              </w:rPr>
            </w:rPrChange>
          </w:rPr>
          <w:t>et al.</w:t>
        </w:r>
        <w:r w:rsidRPr="00A37D6B">
          <w:rPr>
            <w:rStyle w:val="Hyperlink"/>
            <w:rFonts w:ascii="Arial" w:hAnsi="Arial" w:cs="Arial"/>
            <w:color w:val="000000"/>
            <w:sz w:val="20"/>
            <w:szCs w:val="20"/>
            <w:u w:val="none"/>
            <w:rPrChange w:id="1544" w:author="Bothoff-Shanahan,Meghan R.(Student)" w:date="2023-12-11T17:02:00Z">
              <w:rPr>
                <w:rStyle w:val="Hyperlink"/>
                <w:rFonts w:ascii="Arial" w:hAnsi="Arial" w:cs="Arial"/>
                <w:color w:val="000000"/>
                <w:sz w:val="22"/>
                <w:szCs w:val="22"/>
              </w:rPr>
            </w:rPrChange>
          </w:rPr>
          <w:t xml:space="preserve">, “The IMG/M data management and analysis system v.6.0: new tools and advanced capabilities,” </w:t>
        </w:r>
        <w:r w:rsidRPr="00A37D6B">
          <w:rPr>
            <w:rStyle w:val="Hyperlink"/>
            <w:rFonts w:ascii="Arial" w:hAnsi="Arial" w:cs="Arial"/>
            <w:i/>
            <w:iCs/>
            <w:color w:val="000000"/>
            <w:sz w:val="20"/>
            <w:szCs w:val="20"/>
            <w:u w:val="none"/>
            <w:rPrChange w:id="1545" w:author="Bothoff-Shanahan,Meghan R.(Student)" w:date="2023-12-11T17:02:00Z">
              <w:rPr>
                <w:rStyle w:val="Hyperlink"/>
                <w:rFonts w:ascii="Arial" w:hAnsi="Arial" w:cs="Arial"/>
                <w:i/>
                <w:iCs/>
                <w:color w:val="000000"/>
                <w:sz w:val="22"/>
                <w:szCs w:val="22"/>
              </w:rPr>
            </w:rPrChange>
          </w:rPr>
          <w:t>Nucleic Acids Res.</w:t>
        </w:r>
        <w:r w:rsidRPr="00A37D6B">
          <w:rPr>
            <w:rStyle w:val="Hyperlink"/>
            <w:rFonts w:ascii="Arial" w:hAnsi="Arial" w:cs="Arial"/>
            <w:color w:val="000000"/>
            <w:sz w:val="20"/>
            <w:szCs w:val="20"/>
            <w:u w:val="none"/>
            <w:rPrChange w:id="1546" w:author="Bothoff-Shanahan,Meghan R.(Student)" w:date="2023-12-11T17:02:00Z">
              <w:rPr>
                <w:rStyle w:val="Hyperlink"/>
                <w:rFonts w:ascii="Arial" w:hAnsi="Arial" w:cs="Arial"/>
                <w:color w:val="000000"/>
                <w:sz w:val="22"/>
                <w:szCs w:val="22"/>
              </w:rPr>
            </w:rPrChange>
          </w:rPr>
          <w:t xml:space="preserve">, vol. 49, no. D1, pp. D751–D763, Oct. 2020, </w:t>
        </w:r>
        <w:proofErr w:type="spellStart"/>
        <w:r w:rsidRPr="00A37D6B">
          <w:rPr>
            <w:rStyle w:val="Hyperlink"/>
            <w:rFonts w:ascii="Arial" w:hAnsi="Arial" w:cs="Arial"/>
            <w:color w:val="000000"/>
            <w:sz w:val="20"/>
            <w:szCs w:val="20"/>
            <w:u w:val="none"/>
            <w:rPrChange w:id="1547" w:author="Bothoff-Shanahan,Meghan R.(Student)" w:date="2023-12-11T17:02:00Z">
              <w:rPr>
                <w:rStyle w:val="Hyperlink"/>
                <w:rFonts w:ascii="Arial" w:hAnsi="Arial" w:cs="Arial"/>
                <w:color w:val="000000"/>
                <w:sz w:val="22"/>
                <w:szCs w:val="22"/>
              </w:rPr>
            </w:rPrChange>
          </w:rPr>
          <w:t>doi</w:t>
        </w:r>
        <w:proofErr w:type="spellEnd"/>
        <w:r w:rsidRPr="00A37D6B">
          <w:rPr>
            <w:rStyle w:val="Hyperlink"/>
            <w:rFonts w:ascii="Arial" w:hAnsi="Arial" w:cs="Arial"/>
            <w:color w:val="000000"/>
            <w:sz w:val="20"/>
            <w:szCs w:val="20"/>
            <w:u w:val="none"/>
            <w:rPrChange w:id="1548" w:author="Bothoff-Shanahan,Meghan R.(Student)" w:date="2023-12-11T17:02:00Z">
              <w:rPr>
                <w:rStyle w:val="Hyperlink"/>
                <w:rFonts w:ascii="Arial" w:hAnsi="Arial" w:cs="Arial"/>
                <w:color w:val="000000"/>
                <w:sz w:val="22"/>
                <w:szCs w:val="22"/>
              </w:rPr>
            </w:rPrChange>
          </w:rPr>
          <w:t>: 10.1093/</w:t>
        </w:r>
        <w:proofErr w:type="spellStart"/>
        <w:r w:rsidRPr="00A37D6B">
          <w:rPr>
            <w:rStyle w:val="Hyperlink"/>
            <w:rFonts w:ascii="Arial" w:hAnsi="Arial" w:cs="Arial"/>
            <w:color w:val="000000"/>
            <w:sz w:val="20"/>
            <w:szCs w:val="20"/>
            <w:u w:val="none"/>
            <w:rPrChange w:id="1549" w:author="Bothoff-Shanahan,Meghan R.(Student)" w:date="2023-12-11T17:02:00Z">
              <w:rPr>
                <w:rStyle w:val="Hyperlink"/>
                <w:rFonts w:ascii="Arial" w:hAnsi="Arial" w:cs="Arial"/>
                <w:color w:val="000000"/>
                <w:sz w:val="22"/>
                <w:szCs w:val="22"/>
              </w:rPr>
            </w:rPrChange>
          </w:rPr>
          <w:t>nar</w:t>
        </w:r>
        <w:proofErr w:type="spellEnd"/>
        <w:r w:rsidRPr="00A37D6B">
          <w:rPr>
            <w:rStyle w:val="Hyperlink"/>
            <w:rFonts w:ascii="Arial" w:hAnsi="Arial" w:cs="Arial"/>
            <w:color w:val="000000"/>
            <w:sz w:val="20"/>
            <w:szCs w:val="20"/>
            <w:u w:val="none"/>
            <w:rPrChange w:id="1550" w:author="Bothoff-Shanahan,Meghan R.(Student)" w:date="2023-12-11T17:02:00Z">
              <w:rPr>
                <w:rStyle w:val="Hyperlink"/>
                <w:rFonts w:ascii="Arial" w:hAnsi="Arial" w:cs="Arial"/>
                <w:color w:val="000000"/>
                <w:sz w:val="22"/>
                <w:szCs w:val="22"/>
              </w:rPr>
            </w:rPrChange>
          </w:rPr>
          <w:t>/gkaa939.</w:t>
        </w:r>
        <w:r w:rsidRPr="00A37D6B">
          <w:rPr>
            <w:rFonts w:ascii="Arial" w:hAnsi="Arial" w:cs="Arial"/>
            <w:sz w:val="20"/>
            <w:szCs w:val="20"/>
            <w:rPrChange w:id="1551" w:author="Bothoff-Shanahan,Meghan R.(Student)" w:date="2023-12-11T17:02:00Z">
              <w:rPr/>
            </w:rPrChange>
          </w:rPr>
          <w:fldChar w:fldCharType="end"/>
        </w:r>
      </w:ins>
    </w:p>
    <w:p w14:paraId="42A7CB6F" w14:textId="77777777" w:rsidR="00A37D6B" w:rsidRPr="00A37D6B" w:rsidRDefault="00A37D6B" w:rsidP="00A37D6B">
      <w:pPr>
        <w:pStyle w:val="NormalWeb"/>
        <w:spacing w:before="0" w:beforeAutospacing="0" w:after="0" w:afterAutospacing="0"/>
        <w:ind w:hanging="384"/>
        <w:rPr>
          <w:ins w:id="1552" w:author="Bothoff-Shanahan,Meghan R.(Student)" w:date="2023-12-11T17:02:00Z"/>
          <w:rFonts w:ascii="Arial" w:hAnsi="Arial" w:cs="Arial"/>
          <w:sz w:val="20"/>
          <w:szCs w:val="20"/>
          <w:rPrChange w:id="1553" w:author="Bothoff-Shanahan,Meghan R.(Student)" w:date="2023-12-11T17:02:00Z">
            <w:rPr>
              <w:ins w:id="1554" w:author="Bothoff-Shanahan,Meghan R.(Student)" w:date="2023-12-11T17:02:00Z"/>
            </w:rPr>
          </w:rPrChange>
        </w:rPr>
      </w:pPr>
      <w:ins w:id="1555" w:author="Bothoff-Shanahan,Meghan R.(Student)" w:date="2023-12-11T17:02:00Z">
        <w:r w:rsidRPr="00A37D6B">
          <w:rPr>
            <w:rFonts w:ascii="Arial" w:hAnsi="Arial" w:cs="Arial"/>
            <w:sz w:val="20"/>
            <w:szCs w:val="20"/>
            <w:rPrChange w:id="1556" w:author="Bothoff-Shanahan,Meghan R.(Student)" w:date="2023-12-11T17:02:00Z">
              <w:rPr/>
            </w:rPrChange>
          </w:rPr>
          <w:fldChar w:fldCharType="begin"/>
        </w:r>
        <w:r w:rsidRPr="00A37D6B">
          <w:rPr>
            <w:rFonts w:ascii="Arial" w:hAnsi="Arial" w:cs="Arial"/>
            <w:sz w:val="20"/>
            <w:szCs w:val="20"/>
            <w:rPrChange w:id="1557" w:author="Bothoff-Shanahan,Meghan R.(Student)" w:date="2023-12-11T17:02:00Z">
              <w:rPr/>
            </w:rPrChange>
          </w:rPr>
          <w:instrText>HYPERLINK "https://www.zotero.org/google-docs/?6NCJym"</w:instrText>
        </w:r>
        <w:r w:rsidRPr="002E5F7A">
          <w:rPr>
            <w:rFonts w:ascii="Arial" w:hAnsi="Arial" w:cs="Arial"/>
            <w:sz w:val="20"/>
            <w:szCs w:val="20"/>
          </w:rPr>
        </w:r>
        <w:r w:rsidRPr="00A37D6B">
          <w:rPr>
            <w:rFonts w:ascii="Arial" w:hAnsi="Arial" w:cs="Arial"/>
            <w:sz w:val="20"/>
            <w:szCs w:val="20"/>
            <w:rPrChange w:id="1558" w:author="Bothoff-Shanahan,Meghan R.(Student)" w:date="2023-12-11T17:02:00Z">
              <w:rPr/>
            </w:rPrChange>
          </w:rPr>
          <w:fldChar w:fldCharType="separate"/>
        </w:r>
        <w:r w:rsidRPr="00A37D6B">
          <w:rPr>
            <w:rStyle w:val="Hyperlink"/>
            <w:rFonts w:ascii="Arial" w:hAnsi="Arial" w:cs="Arial"/>
            <w:color w:val="000000"/>
            <w:sz w:val="20"/>
            <w:szCs w:val="20"/>
            <w:u w:val="none"/>
            <w:rPrChange w:id="1559" w:author="Bothoff-Shanahan,Meghan R.(Student)" w:date="2023-12-11T17:02:00Z">
              <w:rPr>
                <w:rStyle w:val="Hyperlink"/>
                <w:rFonts w:ascii="Arial" w:hAnsi="Arial" w:cs="Arial"/>
                <w:color w:val="000000"/>
                <w:sz w:val="22"/>
                <w:szCs w:val="22"/>
              </w:rPr>
            </w:rPrChange>
          </w:rPr>
          <w:t>[5]</w:t>
        </w:r>
        <w:r w:rsidRPr="00A37D6B">
          <w:rPr>
            <w:rStyle w:val="apple-tab-span"/>
            <w:rFonts w:ascii="Arial" w:hAnsi="Arial" w:cs="Arial"/>
            <w:color w:val="000000"/>
            <w:sz w:val="20"/>
            <w:szCs w:val="20"/>
            <w:rPrChange w:id="1560" w:author="Bothoff-Shanahan,Meghan R.(Student)" w:date="2023-12-11T17:02:00Z">
              <w:rPr>
                <w:rStyle w:val="apple-tab-span"/>
                <w:rFonts w:ascii="Arial" w:hAnsi="Arial" w:cs="Arial"/>
                <w:color w:val="000000"/>
                <w:sz w:val="22"/>
                <w:szCs w:val="22"/>
              </w:rPr>
            </w:rPrChange>
          </w:rPr>
          <w:tab/>
        </w:r>
        <w:r w:rsidRPr="00A37D6B">
          <w:rPr>
            <w:rStyle w:val="Hyperlink"/>
            <w:rFonts w:ascii="Arial" w:hAnsi="Arial" w:cs="Arial"/>
            <w:color w:val="000000"/>
            <w:sz w:val="20"/>
            <w:szCs w:val="20"/>
            <w:u w:val="none"/>
            <w:rPrChange w:id="1561" w:author="Bothoff-Shanahan,Meghan R.(Student)" w:date="2023-12-11T17:02:00Z">
              <w:rPr>
                <w:rStyle w:val="Hyperlink"/>
                <w:rFonts w:ascii="Arial" w:hAnsi="Arial" w:cs="Arial"/>
                <w:color w:val="000000"/>
                <w:sz w:val="22"/>
                <w:szCs w:val="22"/>
              </w:rPr>
            </w:rPrChange>
          </w:rPr>
          <w:t xml:space="preserve">S.-L. Liu, Y.-R. Chiang, H. Yoon, and H.-Y. Fu, “Comparative Genome Analysis Reveals </w:t>
        </w:r>
        <w:proofErr w:type="spellStart"/>
        <w:r w:rsidRPr="00A37D6B">
          <w:rPr>
            <w:rStyle w:val="Hyperlink"/>
            <w:rFonts w:ascii="Arial" w:hAnsi="Arial" w:cs="Arial"/>
            <w:color w:val="000000"/>
            <w:sz w:val="20"/>
            <w:szCs w:val="20"/>
            <w:u w:val="none"/>
            <w:rPrChange w:id="1562" w:author="Bothoff-Shanahan,Meghan R.(Student)" w:date="2023-12-11T17:02:00Z">
              <w:rPr>
                <w:rStyle w:val="Hyperlink"/>
                <w:rFonts w:ascii="Arial" w:hAnsi="Arial" w:cs="Arial"/>
                <w:color w:val="000000"/>
                <w:sz w:val="22"/>
                <w:szCs w:val="22"/>
              </w:rPr>
            </w:rPrChange>
          </w:rPr>
          <w:t>Cyanidiococcus</w:t>
        </w:r>
        <w:proofErr w:type="spellEnd"/>
        <w:r w:rsidRPr="00A37D6B">
          <w:rPr>
            <w:rStyle w:val="Hyperlink"/>
            <w:rFonts w:ascii="Arial" w:hAnsi="Arial" w:cs="Arial"/>
            <w:color w:val="000000"/>
            <w:sz w:val="20"/>
            <w:szCs w:val="20"/>
            <w:u w:val="none"/>
            <w:rPrChange w:id="1563" w:author="Bothoff-Shanahan,Meghan R.(Student)" w:date="2023-12-11T17:02:00Z">
              <w:rPr>
                <w:rStyle w:val="Hyperlink"/>
                <w:rFonts w:ascii="Arial" w:hAnsi="Arial" w:cs="Arial"/>
                <w:color w:val="000000"/>
                <w:sz w:val="22"/>
                <w:szCs w:val="22"/>
              </w:rPr>
            </w:rPrChange>
          </w:rPr>
          <w:t xml:space="preserve"> gen. </w:t>
        </w:r>
        <w:proofErr w:type="spellStart"/>
        <w:r w:rsidRPr="00A37D6B">
          <w:rPr>
            <w:rStyle w:val="Hyperlink"/>
            <w:rFonts w:ascii="Arial" w:hAnsi="Arial" w:cs="Arial"/>
            <w:color w:val="000000"/>
            <w:sz w:val="20"/>
            <w:szCs w:val="20"/>
            <w:u w:val="none"/>
            <w:rPrChange w:id="1564" w:author="Bothoff-Shanahan,Meghan R.(Student)" w:date="2023-12-11T17:02:00Z">
              <w:rPr>
                <w:rStyle w:val="Hyperlink"/>
                <w:rFonts w:ascii="Arial" w:hAnsi="Arial" w:cs="Arial"/>
                <w:color w:val="000000"/>
                <w:sz w:val="22"/>
                <w:szCs w:val="22"/>
              </w:rPr>
            </w:rPrChange>
          </w:rPr>
          <w:t>nov.</w:t>
        </w:r>
        <w:proofErr w:type="spellEnd"/>
        <w:r w:rsidRPr="00A37D6B">
          <w:rPr>
            <w:rStyle w:val="Hyperlink"/>
            <w:rFonts w:ascii="Arial" w:hAnsi="Arial" w:cs="Arial"/>
            <w:color w:val="000000"/>
            <w:sz w:val="20"/>
            <w:szCs w:val="20"/>
            <w:u w:val="none"/>
            <w:rPrChange w:id="1565" w:author="Bothoff-Shanahan,Meghan R.(Student)" w:date="2023-12-11T17:02:00Z">
              <w:rPr>
                <w:rStyle w:val="Hyperlink"/>
                <w:rFonts w:ascii="Arial" w:hAnsi="Arial" w:cs="Arial"/>
                <w:color w:val="000000"/>
                <w:sz w:val="22"/>
                <w:szCs w:val="22"/>
              </w:rPr>
            </w:rPrChange>
          </w:rPr>
          <w:t>, A New Extremophilic Red Algal Genus Sister to Cyanidioschyzon (</w:t>
        </w:r>
        <w:proofErr w:type="spellStart"/>
        <w:r w:rsidRPr="00A37D6B">
          <w:rPr>
            <w:rStyle w:val="Hyperlink"/>
            <w:rFonts w:ascii="Arial" w:hAnsi="Arial" w:cs="Arial"/>
            <w:color w:val="000000"/>
            <w:sz w:val="20"/>
            <w:szCs w:val="20"/>
            <w:u w:val="none"/>
            <w:rPrChange w:id="1566" w:author="Bothoff-Shanahan,Meghan R.(Student)" w:date="2023-12-11T17:02:00Z">
              <w:rPr>
                <w:rStyle w:val="Hyperlink"/>
                <w:rFonts w:ascii="Arial" w:hAnsi="Arial" w:cs="Arial"/>
                <w:color w:val="000000"/>
                <w:sz w:val="22"/>
                <w:szCs w:val="22"/>
              </w:rPr>
            </w:rPrChange>
          </w:rPr>
          <w:t>Cyanidioschyzonaceae</w:t>
        </w:r>
        <w:proofErr w:type="spellEnd"/>
        <w:r w:rsidRPr="00A37D6B">
          <w:rPr>
            <w:rStyle w:val="Hyperlink"/>
            <w:rFonts w:ascii="Arial" w:hAnsi="Arial" w:cs="Arial"/>
            <w:color w:val="000000"/>
            <w:sz w:val="20"/>
            <w:szCs w:val="20"/>
            <w:u w:val="none"/>
            <w:rPrChange w:id="1567" w:author="Bothoff-Shanahan,Meghan R.(Student)" w:date="2023-12-11T17:02:00Z">
              <w:rPr>
                <w:rStyle w:val="Hyperlink"/>
                <w:rFonts w:ascii="Arial" w:hAnsi="Arial" w:cs="Arial"/>
                <w:color w:val="000000"/>
                <w:sz w:val="22"/>
                <w:szCs w:val="22"/>
              </w:rPr>
            </w:rPrChange>
          </w:rPr>
          <w:t xml:space="preserve">, Rhodophyta),” </w:t>
        </w:r>
        <w:r w:rsidRPr="00A37D6B">
          <w:rPr>
            <w:rStyle w:val="Hyperlink"/>
            <w:rFonts w:ascii="Arial" w:hAnsi="Arial" w:cs="Arial"/>
            <w:i/>
            <w:iCs/>
            <w:color w:val="000000"/>
            <w:sz w:val="20"/>
            <w:szCs w:val="20"/>
            <w:u w:val="none"/>
            <w:rPrChange w:id="1568" w:author="Bothoff-Shanahan,Meghan R.(Student)" w:date="2023-12-11T17:02:00Z">
              <w:rPr>
                <w:rStyle w:val="Hyperlink"/>
                <w:rFonts w:ascii="Arial" w:hAnsi="Arial" w:cs="Arial"/>
                <w:i/>
                <w:iCs/>
                <w:color w:val="000000"/>
                <w:sz w:val="22"/>
                <w:szCs w:val="22"/>
              </w:rPr>
            </w:rPrChange>
          </w:rPr>
          <w:t xml:space="preserve">J. </w:t>
        </w:r>
        <w:proofErr w:type="spellStart"/>
        <w:r w:rsidRPr="00A37D6B">
          <w:rPr>
            <w:rStyle w:val="Hyperlink"/>
            <w:rFonts w:ascii="Arial" w:hAnsi="Arial" w:cs="Arial"/>
            <w:i/>
            <w:iCs/>
            <w:color w:val="000000"/>
            <w:sz w:val="20"/>
            <w:szCs w:val="20"/>
            <w:u w:val="none"/>
            <w:rPrChange w:id="1569" w:author="Bothoff-Shanahan,Meghan R.(Student)" w:date="2023-12-11T17:02:00Z">
              <w:rPr>
                <w:rStyle w:val="Hyperlink"/>
                <w:rFonts w:ascii="Arial" w:hAnsi="Arial" w:cs="Arial"/>
                <w:i/>
                <w:iCs/>
                <w:color w:val="000000"/>
                <w:sz w:val="22"/>
                <w:szCs w:val="22"/>
              </w:rPr>
            </w:rPrChange>
          </w:rPr>
          <w:t>Phycol</w:t>
        </w:r>
        <w:proofErr w:type="spellEnd"/>
        <w:r w:rsidRPr="00A37D6B">
          <w:rPr>
            <w:rStyle w:val="Hyperlink"/>
            <w:rFonts w:ascii="Arial" w:hAnsi="Arial" w:cs="Arial"/>
            <w:i/>
            <w:iCs/>
            <w:color w:val="000000"/>
            <w:sz w:val="20"/>
            <w:szCs w:val="20"/>
            <w:u w:val="none"/>
            <w:rPrChange w:id="1570" w:author="Bothoff-Shanahan,Meghan R.(Student)" w:date="2023-12-11T17:02:00Z">
              <w:rPr>
                <w:rStyle w:val="Hyperlink"/>
                <w:rFonts w:ascii="Arial" w:hAnsi="Arial" w:cs="Arial"/>
                <w:i/>
                <w:iCs/>
                <w:color w:val="000000"/>
                <w:sz w:val="22"/>
                <w:szCs w:val="22"/>
              </w:rPr>
            </w:rPrChange>
          </w:rPr>
          <w:t>.</w:t>
        </w:r>
        <w:r w:rsidRPr="00A37D6B">
          <w:rPr>
            <w:rStyle w:val="Hyperlink"/>
            <w:rFonts w:ascii="Arial" w:hAnsi="Arial" w:cs="Arial"/>
            <w:color w:val="000000"/>
            <w:sz w:val="20"/>
            <w:szCs w:val="20"/>
            <w:u w:val="none"/>
            <w:rPrChange w:id="1571" w:author="Bothoff-Shanahan,Meghan R.(Student)" w:date="2023-12-11T17:02:00Z">
              <w:rPr>
                <w:rStyle w:val="Hyperlink"/>
                <w:rFonts w:ascii="Arial" w:hAnsi="Arial" w:cs="Arial"/>
                <w:color w:val="000000"/>
                <w:sz w:val="22"/>
                <w:szCs w:val="22"/>
              </w:rPr>
            </w:rPrChange>
          </w:rPr>
          <w:t xml:space="preserve">, vol. 56, Jul. 2020, </w:t>
        </w:r>
        <w:proofErr w:type="spellStart"/>
        <w:r w:rsidRPr="00A37D6B">
          <w:rPr>
            <w:rStyle w:val="Hyperlink"/>
            <w:rFonts w:ascii="Arial" w:hAnsi="Arial" w:cs="Arial"/>
            <w:color w:val="000000"/>
            <w:sz w:val="20"/>
            <w:szCs w:val="20"/>
            <w:u w:val="none"/>
            <w:rPrChange w:id="1572" w:author="Bothoff-Shanahan,Meghan R.(Student)" w:date="2023-12-11T17:02:00Z">
              <w:rPr>
                <w:rStyle w:val="Hyperlink"/>
                <w:rFonts w:ascii="Arial" w:hAnsi="Arial" w:cs="Arial"/>
                <w:color w:val="000000"/>
                <w:sz w:val="22"/>
                <w:szCs w:val="22"/>
              </w:rPr>
            </w:rPrChange>
          </w:rPr>
          <w:t>doi</w:t>
        </w:r>
        <w:proofErr w:type="spellEnd"/>
        <w:r w:rsidRPr="00A37D6B">
          <w:rPr>
            <w:rStyle w:val="Hyperlink"/>
            <w:rFonts w:ascii="Arial" w:hAnsi="Arial" w:cs="Arial"/>
            <w:color w:val="000000"/>
            <w:sz w:val="20"/>
            <w:szCs w:val="20"/>
            <w:u w:val="none"/>
            <w:rPrChange w:id="1573" w:author="Bothoff-Shanahan,Meghan R.(Student)" w:date="2023-12-11T17:02:00Z">
              <w:rPr>
                <w:rStyle w:val="Hyperlink"/>
                <w:rFonts w:ascii="Arial" w:hAnsi="Arial" w:cs="Arial"/>
                <w:color w:val="000000"/>
                <w:sz w:val="22"/>
                <w:szCs w:val="22"/>
              </w:rPr>
            </w:rPrChange>
          </w:rPr>
          <w:t>: 10.1111/jpy.13056.</w:t>
        </w:r>
        <w:r w:rsidRPr="00A37D6B">
          <w:rPr>
            <w:rFonts w:ascii="Arial" w:hAnsi="Arial" w:cs="Arial"/>
            <w:sz w:val="20"/>
            <w:szCs w:val="20"/>
            <w:rPrChange w:id="1574" w:author="Bothoff-Shanahan,Meghan R.(Student)" w:date="2023-12-11T17:02:00Z">
              <w:rPr/>
            </w:rPrChange>
          </w:rPr>
          <w:fldChar w:fldCharType="end"/>
        </w:r>
      </w:ins>
    </w:p>
    <w:p w14:paraId="3A34322C" w14:textId="77777777" w:rsidR="00A37D6B" w:rsidRPr="00A37D6B" w:rsidRDefault="00A37D6B" w:rsidP="00A37D6B">
      <w:pPr>
        <w:pStyle w:val="NormalWeb"/>
        <w:spacing w:before="0" w:beforeAutospacing="0" w:after="0" w:afterAutospacing="0"/>
        <w:ind w:hanging="384"/>
        <w:rPr>
          <w:ins w:id="1575" w:author="Bothoff-Shanahan,Meghan R.(Student)" w:date="2023-12-11T17:02:00Z"/>
          <w:rFonts w:ascii="Arial" w:hAnsi="Arial" w:cs="Arial"/>
          <w:sz w:val="20"/>
          <w:szCs w:val="20"/>
          <w:rPrChange w:id="1576" w:author="Bothoff-Shanahan,Meghan R.(Student)" w:date="2023-12-11T17:02:00Z">
            <w:rPr>
              <w:ins w:id="1577" w:author="Bothoff-Shanahan,Meghan R.(Student)" w:date="2023-12-11T17:02:00Z"/>
            </w:rPr>
          </w:rPrChange>
        </w:rPr>
      </w:pPr>
      <w:ins w:id="1578" w:author="Bothoff-Shanahan,Meghan R.(Student)" w:date="2023-12-11T17:02:00Z">
        <w:r w:rsidRPr="00A37D6B">
          <w:rPr>
            <w:rFonts w:ascii="Arial" w:hAnsi="Arial" w:cs="Arial"/>
            <w:sz w:val="20"/>
            <w:szCs w:val="20"/>
            <w:rPrChange w:id="1579" w:author="Bothoff-Shanahan,Meghan R.(Student)" w:date="2023-12-11T17:02:00Z">
              <w:rPr/>
            </w:rPrChange>
          </w:rPr>
          <w:fldChar w:fldCharType="begin"/>
        </w:r>
        <w:r w:rsidRPr="00A37D6B">
          <w:rPr>
            <w:rFonts w:ascii="Arial" w:hAnsi="Arial" w:cs="Arial"/>
            <w:sz w:val="20"/>
            <w:szCs w:val="20"/>
            <w:rPrChange w:id="1580" w:author="Bothoff-Shanahan,Meghan R.(Student)" w:date="2023-12-11T17:02:00Z">
              <w:rPr/>
            </w:rPrChange>
          </w:rPr>
          <w:instrText>HYPERLINK "https://www.zotero.org/google-docs/?6NCJym"</w:instrText>
        </w:r>
        <w:r w:rsidRPr="002E5F7A">
          <w:rPr>
            <w:rFonts w:ascii="Arial" w:hAnsi="Arial" w:cs="Arial"/>
            <w:sz w:val="20"/>
            <w:szCs w:val="20"/>
          </w:rPr>
        </w:r>
        <w:r w:rsidRPr="00A37D6B">
          <w:rPr>
            <w:rFonts w:ascii="Arial" w:hAnsi="Arial" w:cs="Arial"/>
            <w:sz w:val="20"/>
            <w:szCs w:val="20"/>
            <w:rPrChange w:id="1581" w:author="Bothoff-Shanahan,Meghan R.(Student)" w:date="2023-12-11T17:02:00Z">
              <w:rPr/>
            </w:rPrChange>
          </w:rPr>
          <w:fldChar w:fldCharType="separate"/>
        </w:r>
        <w:r w:rsidRPr="00A37D6B">
          <w:rPr>
            <w:rStyle w:val="Hyperlink"/>
            <w:rFonts w:ascii="Arial" w:hAnsi="Arial" w:cs="Arial"/>
            <w:color w:val="000000"/>
            <w:sz w:val="20"/>
            <w:szCs w:val="20"/>
            <w:u w:val="none"/>
            <w:rPrChange w:id="1582" w:author="Bothoff-Shanahan,Meghan R.(Student)" w:date="2023-12-11T17:02:00Z">
              <w:rPr>
                <w:rStyle w:val="Hyperlink"/>
                <w:rFonts w:ascii="Arial" w:hAnsi="Arial" w:cs="Arial"/>
                <w:color w:val="000000"/>
                <w:sz w:val="22"/>
                <w:szCs w:val="22"/>
              </w:rPr>
            </w:rPrChange>
          </w:rPr>
          <w:t>[6]</w:t>
        </w:r>
        <w:r w:rsidRPr="00A37D6B">
          <w:rPr>
            <w:rStyle w:val="apple-tab-span"/>
            <w:rFonts w:ascii="Arial" w:hAnsi="Arial" w:cs="Arial"/>
            <w:color w:val="000000"/>
            <w:sz w:val="20"/>
            <w:szCs w:val="20"/>
            <w:rPrChange w:id="1583" w:author="Bothoff-Shanahan,Meghan R.(Student)" w:date="2023-12-11T17:02:00Z">
              <w:rPr>
                <w:rStyle w:val="apple-tab-span"/>
                <w:rFonts w:ascii="Arial" w:hAnsi="Arial" w:cs="Arial"/>
                <w:color w:val="000000"/>
                <w:sz w:val="22"/>
                <w:szCs w:val="22"/>
              </w:rPr>
            </w:rPrChange>
          </w:rPr>
          <w:tab/>
        </w:r>
        <w:r w:rsidRPr="00A37D6B">
          <w:rPr>
            <w:rStyle w:val="Hyperlink"/>
            <w:rFonts w:ascii="Arial" w:hAnsi="Arial" w:cs="Arial"/>
            <w:color w:val="000000"/>
            <w:sz w:val="20"/>
            <w:szCs w:val="20"/>
            <w:u w:val="none"/>
            <w:rPrChange w:id="1584" w:author="Bothoff-Shanahan,Meghan R.(Student)" w:date="2023-12-11T17:02:00Z">
              <w:rPr>
                <w:rStyle w:val="Hyperlink"/>
                <w:rFonts w:ascii="Arial" w:hAnsi="Arial" w:cs="Arial"/>
                <w:color w:val="000000"/>
                <w:sz w:val="22"/>
                <w:szCs w:val="22"/>
              </w:rPr>
            </w:rPrChange>
          </w:rPr>
          <w:t xml:space="preserve">M. V. Omelchenko </w:t>
        </w:r>
        <w:r w:rsidRPr="00A37D6B">
          <w:rPr>
            <w:rStyle w:val="Hyperlink"/>
            <w:rFonts w:ascii="Arial" w:hAnsi="Arial" w:cs="Arial"/>
            <w:i/>
            <w:iCs/>
            <w:color w:val="000000"/>
            <w:sz w:val="20"/>
            <w:szCs w:val="20"/>
            <w:u w:val="none"/>
            <w:rPrChange w:id="1585" w:author="Bothoff-Shanahan,Meghan R.(Student)" w:date="2023-12-11T17:02:00Z">
              <w:rPr>
                <w:rStyle w:val="Hyperlink"/>
                <w:rFonts w:ascii="Arial" w:hAnsi="Arial" w:cs="Arial"/>
                <w:i/>
                <w:iCs/>
                <w:color w:val="000000"/>
                <w:sz w:val="22"/>
                <w:szCs w:val="22"/>
              </w:rPr>
            </w:rPrChange>
          </w:rPr>
          <w:t>et al.</w:t>
        </w:r>
        <w:r w:rsidRPr="00A37D6B">
          <w:rPr>
            <w:rStyle w:val="Hyperlink"/>
            <w:rFonts w:ascii="Arial" w:hAnsi="Arial" w:cs="Arial"/>
            <w:color w:val="000000"/>
            <w:sz w:val="20"/>
            <w:szCs w:val="20"/>
            <w:u w:val="none"/>
            <w:rPrChange w:id="1586" w:author="Bothoff-Shanahan,Meghan R.(Student)" w:date="2023-12-11T17:02:00Z">
              <w:rPr>
                <w:rStyle w:val="Hyperlink"/>
                <w:rFonts w:ascii="Arial" w:hAnsi="Arial" w:cs="Arial"/>
                <w:color w:val="000000"/>
                <w:sz w:val="22"/>
                <w:szCs w:val="22"/>
              </w:rPr>
            </w:rPrChange>
          </w:rPr>
          <w:t xml:space="preserve">, “Comparative genomics of Thermus thermophilus and </w:t>
        </w:r>
        <w:proofErr w:type="spellStart"/>
        <w:r w:rsidRPr="00A37D6B">
          <w:rPr>
            <w:rStyle w:val="Hyperlink"/>
            <w:rFonts w:ascii="Arial" w:hAnsi="Arial" w:cs="Arial"/>
            <w:color w:val="000000"/>
            <w:sz w:val="20"/>
            <w:szCs w:val="20"/>
            <w:u w:val="none"/>
            <w:rPrChange w:id="1587" w:author="Bothoff-Shanahan,Meghan R.(Student)" w:date="2023-12-11T17:02:00Z">
              <w:rPr>
                <w:rStyle w:val="Hyperlink"/>
                <w:rFonts w:ascii="Arial" w:hAnsi="Arial" w:cs="Arial"/>
                <w:color w:val="000000"/>
                <w:sz w:val="22"/>
                <w:szCs w:val="22"/>
              </w:rPr>
            </w:rPrChange>
          </w:rPr>
          <w:t>Deinococcus</w:t>
        </w:r>
        <w:proofErr w:type="spellEnd"/>
        <w:r w:rsidRPr="00A37D6B">
          <w:rPr>
            <w:rStyle w:val="Hyperlink"/>
            <w:rFonts w:ascii="Arial" w:hAnsi="Arial" w:cs="Arial"/>
            <w:color w:val="000000"/>
            <w:sz w:val="20"/>
            <w:szCs w:val="20"/>
            <w:u w:val="none"/>
            <w:rPrChange w:id="1588" w:author="Bothoff-Shanahan,Meghan R.(Student)" w:date="2023-12-11T17:02:00Z">
              <w:rPr>
                <w:rStyle w:val="Hyperlink"/>
                <w:rFonts w:ascii="Arial" w:hAnsi="Arial" w:cs="Arial"/>
                <w:color w:val="000000"/>
                <w:sz w:val="22"/>
                <w:szCs w:val="22"/>
              </w:rPr>
            </w:rPrChange>
          </w:rPr>
          <w:t xml:space="preserve"> </w:t>
        </w:r>
        <w:proofErr w:type="spellStart"/>
        <w:r w:rsidRPr="00A37D6B">
          <w:rPr>
            <w:rStyle w:val="Hyperlink"/>
            <w:rFonts w:ascii="Arial" w:hAnsi="Arial" w:cs="Arial"/>
            <w:color w:val="000000"/>
            <w:sz w:val="20"/>
            <w:szCs w:val="20"/>
            <w:u w:val="none"/>
            <w:rPrChange w:id="1589" w:author="Bothoff-Shanahan,Meghan R.(Student)" w:date="2023-12-11T17:02:00Z">
              <w:rPr>
                <w:rStyle w:val="Hyperlink"/>
                <w:rFonts w:ascii="Arial" w:hAnsi="Arial" w:cs="Arial"/>
                <w:color w:val="000000"/>
                <w:sz w:val="22"/>
                <w:szCs w:val="22"/>
              </w:rPr>
            </w:rPrChange>
          </w:rPr>
          <w:t>radiodurans</w:t>
        </w:r>
        <w:proofErr w:type="spellEnd"/>
        <w:r w:rsidRPr="00A37D6B">
          <w:rPr>
            <w:rStyle w:val="Hyperlink"/>
            <w:rFonts w:ascii="Arial" w:hAnsi="Arial" w:cs="Arial"/>
            <w:color w:val="000000"/>
            <w:sz w:val="20"/>
            <w:szCs w:val="20"/>
            <w:u w:val="none"/>
            <w:rPrChange w:id="1590" w:author="Bothoff-Shanahan,Meghan R.(Student)" w:date="2023-12-11T17:02:00Z">
              <w:rPr>
                <w:rStyle w:val="Hyperlink"/>
                <w:rFonts w:ascii="Arial" w:hAnsi="Arial" w:cs="Arial"/>
                <w:color w:val="000000"/>
                <w:sz w:val="22"/>
                <w:szCs w:val="22"/>
              </w:rPr>
            </w:rPrChange>
          </w:rPr>
          <w:t xml:space="preserve">: divergent routes of adaptation to thermophily and radiation resistance,” </w:t>
        </w:r>
        <w:r w:rsidRPr="00A37D6B">
          <w:rPr>
            <w:rStyle w:val="Hyperlink"/>
            <w:rFonts w:ascii="Arial" w:hAnsi="Arial" w:cs="Arial"/>
            <w:i/>
            <w:iCs/>
            <w:color w:val="000000"/>
            <w:sz w:val="20"/>
            <w:szCs w:val="20"/>
            <w:u w:val="none"/>
            <w:rPrChange w:id="1591" w:author="Bothoff-Shanahan,Meghan R.(Student)" w:date="2023-12-11T17:02:00Z">
              <w:rPr>
                <w:rStyle w:val="Hyperlink"/>
                <w:rFonts w:ascii="Arial" w:hAnsi="Arial" w:cs="Arial"/>
                <w:i/>
                <w:iCs/>
                <w:color w:val="000000"/>
                <w:sz w:val="22"/>
                <w:szCs w:val="22"/>
              </w:rPr>
            </w:rPrChange>
          </w:rPr>
          <w:t xml:space="preserve">BMC </w:t>
        </w:r>
        <w:proofErr w:type="spellStart"/>
        <w:r w:rsidRPr="00A37D6B">
          <w:rPr>
            <w:rStyle w:val="Hyperlink"/>
            <w:rFonts w:ascii="Arial" w:hAnsi="Arial" w:cs="Arial"/>
            <w:i/>
            <w:iCs/>
            <w:color w:val="000000"/>
            <w:sz w:val="20"/>
            <w:szCs w:val="20"/>
            <w:u w:val="none"/>
            <w:rPrChange w:id="1592" w:author="Bothoff-Shanahan,Meghan R.(Student)" w:date="2023-12-11T17:02:00Z">
              <w:rPr>
                <w:rStyle w:val="Hyperlink"/>
                <w:rFonts w:ascii="Arial" w:hAnsi="Arial" w:cs="Arial"/>
                <w:i/>
                <w:iCs/>
                <w:color w:val="000000"/>
                <w:sz w:val="22"/>
                <w:szCs w:val="22"/>
              </w:rPr>
            </w:rPrChange>
          </w:rPr>
          <w:t>Evol</w:t>
        </w:r>
        <w:proofErr w:type="spellEnd"/>
        <w:r w:rsidRPr="00A37D6B">
          <w:rPr>
            <w:rStyle w:val="Hyperlink"/>
            <w:rFonts w:ascii="Arial" w:hAnsi="Arial" w:cs="Arial"/>
            <w:i/>
            <w:iCs/>
            <w:color w:val="000000"/>
            <w:sz w:val="20"/>
            <w:szCs w:val="20"/>
            <w:u w:val="none"/>
            <w:rPrChange w:id="1593" w:author="Bothoff-Shanahan,Meghan R.(Student)" w:date="2023-12-11T17:02:00Z">
              <w:rPr>
                <w:rStyle w:val="Hyperlink"/>
                <w:rFonts w:ascii="Arial" w:hAnsi="Arial" w:cs="Arial"/>
                <w:i/>
                <w:iCs/>
                <w:color w:val="000000"/>
                <w:sz w:val="22"/>
                <w:szCs w:val="22"/>
              </w:rPr>
            </w:rPrChange>
          </w:rPr>
          <w:t>. Biol.</w:t>
        </w:r>
        <w:r w:rsidRPr="00A37D6B">
          <w:rPr>
            <w:rStyle w:val="Hyperlink"/>
            <w:rFonts w:ascii="Arial" w:hAnsi="Arial" w:cs="Arial"/>
            <w:color w:val="000000"/>
            <w:sz w:val="20"/>
            <w:szCs w:val="20"/>
            <w:u w:val="none"/>
            <w:rPrChange w:id="1594" w:author="Bothoff-Shanahan,Meghan R.(Student)" w:date="2023-12-11T17:02:00Z">
              <w:rPr>
                <w:rStyle w:val="Hyperlink"/>
                <w:rFonts w:ascii="Arial" w:hAnsi="Arial" w:cs="Arial"/>
                <w:color w:val="000000"/>
                <w:sz w:val="22"/>
                <w:szCs w:val="22"/>
              </w:rPr>
            </w:rPrChange>
          </w:rPr>
          <w:t xml:space="preserve">, vol. 5, p. 57, Oct. 2005, </w:t>
        </w:r>
        <w:proofErr w:type="spellStart"/>
        <w:r w:rsidRPr="00A37D6B">
          <w:rPr>
            <w:rStyle w:val="Hyperlink"/>
            <w:rFonts w:ascii="Arial" w:hAnsi="Arial" w:cs="Arial"/>
            <w:color w:val="000000"/>
            <w:sz w:val="20"/>
            <w:szCs w:val="20"/>
            <w:u w:val="none"/>
            <w:rPrChange w:id="1595" w:author="Bothoff-Shanahan,Meghan R.(Student)" w:date="2023-12-11T17:02:00Z">
              <w:rPr>
                <w:rStyle w:val="Hyperlink"/>
                <w:rFonts w:ascii="Arial" w:hAnsi="Arial" w:cs="Arial"/>
                <w:color w:val="000000"/>
                <w:sz w:val="22"/>
                <w:szCs w:val="22"/>
              </w:rPr>
            </w:rPrChange>
          </w:rPr>
          <w:t>doi</w:t>
        </w:r>
        <w:proofErr w:type="spellEnd"/>
        <w:r w:rsidRPr="00A37D6B">
          <w:rPr>
            <w:rStyle w:val="Hyperlink"/>
            <w:rFonts w:ascii="Arial" w:hAnsi="Arial" w:cs="Arial"/>
            <w:color w:val="000000"/>
            <w:sz w:val="20"/>
            <w:szCs w:val="20"/>
            <w:u w:val="none"/>
            <w:rPrChange w:id="1596" w:author="Bothoff-Shanahan,Meghan R.(Student)" w:date="2023-12-11T17:02:00Z">
              <w:rPr>
                <w:rStyle w:val="Hyperlink"/>
                <w:rFonts w:ascii="Arial" w:hAnsi="Arial" w:cs="Arial"/>
                <w:color w:val="000000"/>
                <w:sz w:val="22"/>
                <w:szCs w:val="22"/>
              </w:rPr>
            </w:rPrChange>
          </w:rPr>
          <w:t>: 10.1186/1471-2148-5-57.</w:t>
        </w:r>
        <w:r w:rsidRPr="00A37D6B">
          <w:rPr>
            <w:rFonts w:ascii="Arial" w:hAnsi="Arial" w:cs="Arial"/>
            <w:sz w:val="20"/>
            <w:szCs w:val="20"/>
            <w:rPrChange w:id="1597" w:author="Bothoff-Shanahan,Meghan R.(Student)" w:date="2023-12-11T17:02:00Z">
              <w:rPr/>
            </w:rPrChange>
          </w:rPr>
          <w:fldChar w:fldCharType="end"/>
        </w:r>
      </w:ins>
    </w:p>
    <w:p w14:paraId="7F759B72" w14:textId="77777777" w:rsidR="00A37D6B" w:rsidRPr="00A37D6B" w:rsidRDefault="00A37D6B" w:rsidP="00A37D6B">
      <w:pPr>
        <w:pStyle w:val="NormalWeb"/>
        <w:spacing w:before="0" w:beforeAutospacing="0" w:after="0" w:afterAutospacing="0"/>
        <w:ind w:hanging="384"/>
        <w:rPr>
          <w:ins w:id="1598" w:author="Bothoff-Shanahan,Meghan R.(Student)" w:date="2023-12-11T17:02:00Z"/>
          <w:rFonts w:ascii="Arial" w:hAnsi="Arial" w:cs="Arial"/>
          <w:sz w:val="20"/>
          <w:szCs w:val="20"/>
          <w:rPrChange w:id="1599" w:author="Bothoff-Shanahan,Meghan R.(Student)" w:date="2023-12-11T17:02:00Z">
            <w:rPr>
              <w:ins w:id="1600" w:author="Bothoff-Shanahan,Meghan R.(Student)" w:date="2023-12-11T17:02:00Z"/>
            </w:rPr>
          </w:rPrChange>
        </w:rPr>
      </w:pPr>
      <w:ins w:id="1601" w:author="Bothoff-Shanahan,Meghan R.(Student)" w:date="2023-12-11T17:02:00Z">
        <w:r w:rsidRPr="00A37D6B">
          <w:rPr>
            <w:rFonts w:ascii="Arial" w:hAnsi="Arial" w:cs="Arial"/>
            <w:sz w:val="20"/>
            <w:szCs w:val="20"/>
            <w:rPrChange w:id="1602" w:author="Bothoff-Shanahan,Meghan R.(Student)" w:date="2023-12-11T17:02:00Z">
              <w:rPr/>
            </w:rPrChange>
          </w:rPr>
          <w:fldChar w:fldCharType="begin"/>
        </w:r>
        <w:r w:rsidRPr="00A37D6B">
          <w:rPr>
            <w:rFonts w:ascii="Arial" w:hAnsi="Arial" w:cs="Arial"/>
            <w:sz w:val="20"/>
            <w:szCs w:val="20"/>
            <w:rPrChange w:id="1603" w:author="Bothoff-Shanahan,Meghan R.(Student)" w:date="2023-12-11T17:02:00Z">
              <w:rPr/>
            </w:rPrChange>
          </w:rPr>
          <w:instrText>HYPERLINK "https://www.zotero.org/google-docs/?6NCJym"</w:instrText>
        </w:r>
        <w:r w:rsidRPr="002E5F7A">
          <w:rPr>
            <w:rFonts w:ascii="Arial" w:hAnsi="Arial" w:cs="Arial"/>
            <w:sz w:val="20"/>
            <w:szCs w:val="20"/>
          </w:rPr>
        </w:r>
        <w:r w:rsidRPr="00A37D6B">
          <w:rPr>
            <w:rFonts w:ascii="Arial" w:hAnsi="Arial" w:cs="Arial"/>
            <w:sz w:val="20"/>
            <w:szCs w:val="20"/>
            <w:rPrChange w:id="1604" w:author="Bothoff-Shanahan,Meghan R.(Student)" w:date="2023-12-11T17:02:00Z">
              <w:rPr/>
            </w:rPrChange>
          </w:rPr>
          <w:fldChar w:fldCharType="separate"/>
        </w:r>
        <w:r w:rsidRPr="00A37D6B">
          <w:rPr>
            <w:rStyle w:val="Hyperlink"/>
            <w:rFonts w:ascii="Arial" w:hAnsi="Arial" w:cs="Arial"/>
            <w:color w:val="000000"/>
            <w:sz w:val="20"/>
            <w:szCs w:val="20"/>
            <w:u w:val="none"/>
            <w:rPrChange w:id="1605" w:author="Bothoff-Shanahan,Meghan R.(Student)" w:date="2023-12-11T17:02:00Z">
              <w:rPr>
                <w:rStyle w:val="Hyperlink"/>
                <w:rFonts w:ascii="Arial" w:hAnsi="Arial" w:cs="Arial"/>
                <w:color w:val="000000"/>
                <w:sz w:val="22"/>
                <w:szCs w:val="22"/>
              </w:rPr>
            </w:rPrChange>
          </w:rPr>
          <w:t>[7]</w:t>
        </w:r>
        <w:r w:rsidRPr="00A37D6B">
          <w:rPr>
            <w:rStyle w:val="apple-tab-span"/>
            <w:rFonts w:ascii="Arial" w:hAnsi="Arial" w:cs="Arial"/>
            <w:color w:val="000000"/>
            <w:sz w:val="20"/>
            <w:szCs w:val="20"/>
            <w:rPrChange w:id="1606" w:author="Bothoff-Shanahan,Meghan R.(Student)" w:date="2023-12-11T17:02:00Z">
              <w:rPr>
                <w:rStyle w:val="apple-tab-span"/>
                <w:rFonts w:ascii="Arial" w:hAnsi="Arial" w:cs="Arial"/>
                <w:color w:val="000000"/>
                <w:sz w:val="22"/>
                <w:szCs w:val="22"/>
              </w:rPr>
            </w:rPrChange>
          </w:rPr>
          <w:tab/>
        </w:r>
        <w:r w:rsidRPr="00A37D6B">
          <w:rPr>
            <w:rStyle w:val="Hyperlink"/>
            <w:rFonts w:ascii="Arial" w:hAnsi="Arial" w:cs="Arial"/>
            <w:color w:val="000000"/>
            <w:sz w:val="20"/>
            <w:szCs w:val="20"/>
            <w:u w:val="none"/>
            <w:rPrChange w:id="1607" w:author="Bothoff-Shanahan,Meghan R.(Student)" w:date="2023-12-11T17:02:00Z">
              <w:rPr>
                <w:rStyle w:val="Hyperlink"/>
                <w:rFonts w:ascii="Arial" w:hAnsi="Arial" w:cs="Arial"/>
                <w:color w:val="000000"/>
                <w:sz w:val="22"/>
                <w:szCs w:val="22"/>
              </w:rPr>
            </w:rPrChange>
          </w:rPr>
          <w:t xml:space="preserve">J. V. Etten and D. Bhattacharya, “Horizontal Gene Transfer in Eukaryotes: Not if, but How </w:t>
        </w:r>
        <w:proofErr w:type="gramStart"/>
        <w:r w:rsidRPr="00A37D6B">
          <w:rPr>
            <w:rStyle w:val="Hyperlink"/>
            <w:rFonts w:ascii="Arial" w:hAnsi="Arial" w:cs="Arial"/>
            <w:color w:val="000000"/>
            <w:sz w:val="20"/>
            <w:szCs w:val="20"/>
            <w:u w:val="none"/>
            <w:rPrChange w:id="1608" w:author="Bothoff-Shanahan,Meghan R.(Student)" w:date="2023-12-11T17:02:00Z">
              <w:rPr>
                <w:rStyle w:val="Hyperlink"/>
                <w:rFonts w:ascii="Arial" w:hAnsi="Arial" w:cs="Arial"/>
                <w:color w:val="000000"/>
                <w:sz w:val="22"/>
                <w:szCs w:val="22"/>
              </w:rPr>
            </w:rPrChange>
          </w:rPr>
          <w:t>Much?,</w:t>
        </w:r>
        <w:proofErr w:type="gramEnd"/>
        <w:r w:rsidRPr="00A37D6B">
          <w:rPr>
            <w:rStyle w:val="Hyperlink"/>
            <w:rFonts w:ascii="Arial" w:hAnsi="Arial" w:cs="Arial"/>
            <w:color w:val="000000"/>
            <w:sz w:val="20"/>
            <w:szCs w:val="20"/>
            <w:u w:val="none"/>
            <w:rPrChange w:id="1609" w:author="Bothoff-Shanahan,Meghan R.(Student)" w:date="2023-12-11T17:02:00Z">
              <w:rPr>
                <w:rStyle w:val="Hyperlink"/>
                <w:rFonts w:ascii="Arial" w:hAnsi="Arial" w:cs="Arial"/>
                <w:color w:val="000000"/>
                <w:sz w:val="22"/>
                <w:szCs w:val="22"/>
              </w:rPr>
            </w:rPrChange>
          </w:rPr>
          <w:t xml:space="preserve">” </w:t>
        </w:r>
        <w:r w:rsidRPr="00A37D6B">
          <w:rPr>
            <w:rStyle w:val="Hyperlink"/>
            <w:rFonts w:ascii="Arial" w:hAnsi="Arial" w:cs="Arial"/>
            <w:i/>
            <w:iCs/>
            <w:color w:val="000000"/>
            <w:sz w:val="20"/>
            <w:szCs w:val="20"/>
            <w:u w:val="none"/>
            <w:rPrChange w:id="1610" w:author="Bothoff-Shanahan,Meghan R.(Student)" w:date="2023-12-11T17:02:00Z">
              <w:rPr>
                <w:rStyle w:val="Hyperlink"/>
                <w:rFonts w:ascii="Arial" w:hAnsi="Arial" w:cs="Arial"/>
                <w:i/>
                <w:iCs/>
                <w:color w:val="000000"/>
                <w:sz w:val="22"/>
                <w:szCs w:val="22"/>
              </w:rPr>
            </w:rPrChange>
          </w:rPr>
          <w:t>Trends Genet.</w:t>
        </w:r>
        <w:r w:rsidRPr="00A37D6B">
          <w:rPr>
            <w:rStyle w:val="Hyperlink"/>
            <w:rFonts w:ascii="Arial" w:hAnsi="Arial" w:cs="Arial"/>
            <w:color w:val="000000"/>
            <w:sz w:val="20"/>
            <w:szCs w:val="20"/>
            <w:u w:val="none"/>
            <w:rPrChange w:id="1611" w:author="Bothoff-Shanahan,Meghan R.(Student)" w:date="2023-12-11T17:02:00Z">
              <w:rPr>
                <w:rStyle w:val="Hyperlink"/>
                <w:rFonts w:ascii="Arial" w:hAnsi="Arial" w:cs="Arial"/>
                <w:color w:val="000000"/>
                <w:sz w:val="22"/>
                <w:szCs w:val="22"/>
              </w:rPr>
            </w:rPrChange>
          </w:rPr>
          <w:t xml:space="preserve">, vol. 36, no. 12, pp. 915–925, Dec. 2020, </w:t>
        </w:r>
        <w:proofErr w:type="spellStart"/>
        <w:r w:rsidRPr="00A37D6B">
          <w:rPr>
            <w:rStyle w:val="Hyperlink"/>
            <w:rFonts w:ascii="Arial" w:hAnsi="Arial" w:cs="Arial"/>
            <w:color w:val="000000"/>
            <w:sz w:val="20"/>
            <w:szCs w:val="20"/>
            <w:u w:val="none"/>
            <w:rPrChange w:id="1612" w:author="Bothoff-Shanahan,Meghan R.(Student)" w:date="2023-12-11T17:02:00Z">
              <w:rPr>
                <w:rStyle w:val="Hyperlink"/>
                <w:rFonts w:ascii="Arial" w:hAnsi="Arial" w:cs="Arial"/>
                <w:color w:val="000000"/>
                <w:sz w:val="22"/>
                <w:szCs w:val="22"/>
              </w:rPr>
            </w:rPrChange>
          </w:rPr>
          <w:t>doi</w:t>
        </w:r>
        <w:proofErr w:type="spellEnd"/>
        <w:r w:rsidRPr="00A37D6B">
          <w:rPr>
            <w:rStyle w:val="Hyperlink"/>
            <w:rFonts w:ascii="Arial" w:hAnsi="Arial" w:cs="Arial"/>
            <w:color w:val="000000"/>
            <w:sz w:val="20"/>
            <w:szCs w:val="20"/>
            <w:u w:val="none"/>
            <w:rPrChange w:id="1613" w:author="Bothoff-Shanahan,Meghan R.(Student)" w:date="2023-12-11T17:02:00Z">
              <w:rPr>
                <w:rStyle w:val="Hyperlink"/>
                <w:rFonts w:ascii="Arial" w:hAnsi="Arial" w:cs="Arial"/>
                <w:color w:val="000000"/>
                <w:sz w:val="22"/>
                <w:szCs w:val="22"/>
              </w:rPr>
            </w:rPrChange>
          </w:rPr>
          <w:t>: 10.1016/j.tig.2020.08.006.</w:t>
        </w:r>
        <w:r w:rsidRPr="00A37D6B">
          <w:rPr>
            <w:rFonts w:ascii="Arial" w:hAnsi="Arial" w:cs="Arial"/>
            <w:sz w:val="20"/>
            <w:szCs w:val="20"/>
            <w:rPrChange w:id="1614" w:author="Bothoff-Shanahan,Meghan R.(Student)" w:date="2023-12-11T17:02:00Z">
              <w:rPr/>
            </w:rPrChange>
          </w:rPr>
          <w:fldChar w:fldCharType="end"/>
        </w:r>
      </w:ins>
    </w:p>
    <w:p w14:paraId="5DD95FF8" w14:textId="77777777" w:rsidR="00A37D6B" w:rsidRPr="00A37D6B" w:rsidRDefault="00A37D6B" w:rsidP="00A37D6B">
      <w:pPr>
        <w:pStyle w:val="NormalWeb"/>
        <w:spacing w:before="0" w:beforeAutospacing="0" w:after="0" w:afterAutospacing="0"/>
        <w:ind w:hanging="384"/>
        <w:rPr>
          <w:ins w:id="1615" w:author="Bothoff-Shanahan,Meghan R.(Student)" w:date="2023-12-11T17:02:00Z"/>
          <w:rFonts w:ascii="Arial" w:hAnsi="Arial" w:cs="Arial"/>
          <w:sz w:val="20"/>
          <w:szCs w:val="20"/>
          <w:rPrChange w:id="1616" w:author="Bothoff-Shanahan,Meghan R.(Student)" w:date="2023-12-11T17:02:00Z">
            <w:rPr>
              <w:ins w:id="1617" w:author="Bothoff-Shanahan,Meghan R.(Student)" w:date="2023-12-11T17:02:00Z"/>
            </w:rPr>
          </w:rPrChange>
        </w:rPr>
      </w:pPr>
      <w:ins w:id="1618" w:author="Bothoff-Shanahan,Meghan R.(Student)" w:date="2023-12-11T17:02:00Z">
        <w:r w:rsidRPr="00A37D6B">
          <w:rPr>
            <w:rFonts w:ascii="Arial" w:hAnsi="Arial" w:cs="Arial"/>
            <w:sz w:val="20"/>
            <w:szCs w:val="20"/>
            <w:rPrChange w:id="1619" w:author="Bothoff-Shanahan,Meghan R.(Student)" w:date="2023-12-11T17:02:00Z">
              <w:rPr/>
            </w:rPrChange>
          </w:rPr>
          <w:fldChar w:fldCharType="begin"/>
        </w:r>
        <w:r w:rsidRPr="00A37D6B">
          <w:rPr>
            <w:rFonts w:ascii="Arial" w:hAnsi="Arial" w:cs="Arial"/>
            <w:sz w:val="20"/>
            <w:szCs w:val="20"/>
            <w:rPrChange w:id="1620" w:author="Bothoff-Shanahan,Meghan R.(Student)" w:date="2023-12-11T17:02:00Z">
              <w:rPr/>
            </w:rPrChange>
          </w:rPr>
          <w:instrText>HYPERLINK "https://www.zotero.org/google-docs/?6NCJym"</w:instrText>
        </w:r>
        <w:r w:rsidRPr="002E5F7A">
          <w:rPr>
            <w:rFonts w:ascii="Arial" w:hAnsi="Arial" w:cs="Arial"/>
            <w:sz w:val="20"/>
            <w:szCs w:val="20"/>
          </w:rPr>
        </w:r>
        <w:r w:rsidRPr="00A37D6B">
          <w:rPr>
            <w:rFonts w:ascii="Arial" w:hAnsi="Arial" w:cs="Arial"/>
            <w:sz w:val="20"/>
            <w:szCs w:val="20"/>
            <w:rPrChange w:id="1621" w:author="Bothoff-Shanahan,Meghan R.(Student)" w:date="2023-12-11T17:02:00Z">
              <w:rPr/>
            </w:rPrChange>
          </w:rPr>
          <w:fldChar w:fldCharType="separate"/>
        </w:r>
        <w:r w:rsidRPr="00A37D6B">
          <w:rPr>
            <w:rStyle w:val="Hyperlink"/>
            <w:rFonts w:ascii="Arial" w:hAnsi="Arial" w:cs="Arial"/>
            <w:color w:val="000000"/>
            <w:sz w:val="20"/>
            <w:szCs w:val="20"/>
            <w:u w:val="none"/>
            <w:rPrChange w:id="1622" w:author="Bothoff-Shanahan,Meghan R.(Student)" w:date="2023-12-11T17:02:00Z">
              <w:rPr>
                <w:rStyle w:val="Hyperlink"/>
                <w:rFonts w:ascii="Arial" w:hAnsi="Arial" w:cs="Arial"/>
                <w:color w:val="000000"/>
                <w:sz w:val="22"/>
                <w:szCs w:val="22"/>
              </w:rPr>
            </w:rPrChange>
          </w:rPr>
          <w:t>[8]</w:t>
        </w:r>
        <w:r w:rsidRPr="00A37D6B">
          <w:rPr>
            <w:rStyle w:val="apple-tab-span"/>
            <w:rFonts w:ascii="Arial" w:hAnsi="Arial" w:cs="Arial"/>
            <w:color w:val="000000"/>
            <w:sz w:val="20"/>
            <w:szCs w:val="20"/>
            <w:rPrChange w:id="1623" w:author="Bothoff-Shanahan,Meghan R.(Student)" w:date="2023-12-11T17:02:00Z">
              <w:rPr>
                <w:rStyle w:val="apple-tab-span"/>
                <w:rFonts w:ascii="Arial" w:hAnsi="Arial" w:cs="Arial"/>
                <w:color w:val="000000"/>
                <w:sz w:val="22"/>
                <w:szCs w:val="22"/>
              </w:rPr>
            </w:rPrChange>
          </w:rPr>
          <w:tab/>
        </w:r>
        <w:r w:rsidRPr="00A37D6B">
          <w:rPr>
            <w:rStyle w:val="Hyperlink"/>
            <w:rFonts w:ascii="Arial" w:hAnsi="Arial" w:cs="Arial"/>
            <w:color w:val="000000"/>
            <w:sz w:val="20"/>
            <w:szCs w:val="20"/>
            <w:u w:val="none"/>
            <w:rPrChange w:id="1624" w:author="Bothoff-Shanahan,Meghan R.(Student)" w:date="2023-12-11T17:02:00Z">
              <w:rPr>
                <w:rStyle w:val="Hyperlink"/>
                <w:rFonts w:ascii="Arial" w:hAnsi="Arial" w:cs="Arial"/>
                <w:color w:val="000000"/>
                <w:sz w:val="22"/>
                <w:szCs w:val="22"/>
              </w:rPr>
            </w:rPrChange>
          </w:rPr>
          <w:t xml:space="preserve">I. Maqbool, M. Sudharsan, G. Kanimozhi, S. T. </w:t>
        </w:r>
        <w:proofErr w:type="spellStart"/>
        <w:r w:rsidRPr="00A37D6B">
          <w:rPr>
            <w:rStyle w:val="Hyperlink"/>
            <w:rFonts w:ascii="Arial" w:hAnsi="Arial" w:cs="Arial"/>
            <w:color w:val="000000"/>
            <w:sz w:val="20"/>
            <w:szCs w:val="20"/>
            <w:u w:val="none"/>
            <w:rPrChange w:id="1625" w:author="Bothoff-Shanahan,Meghan R.(Student)" w:date="2023-12-11T17:02:00Z">
              <w:rPr>
                <w:rStyle w:val="Hyperlink"/>
                <w:rFonts w:ascii="Arial" w:hAnsi="Arial" w:cs="Arial"/>
                <w:color w:val="000000"/>
                <w:sz w:val="22"/>
                <w:szCs w:val="22"/>
              </w:rPr>
            </w:rPrChange>
          </w:rPr>
          <w:t>Alrashood</w:t>
        </w:r>
        <w:proofErr w:type="spellEnd"/>
        <w:r w:rsidRPr="00A37D6B">
          <w:rPr>
            <w:rStyle w:val="Hyperlink"/>
            <w:rFonts w:ascii="Arial" w:hAnsi="Arial" w:cs="Arial"/>
            <w:color w:val="000000"/>
            <w:sz w:val="20"/>
            <w:szCs w:val="20"/>
            <w:u w:val="none"/>
            <w:rPrChange w:id="1626" w:author="Bothoff-Shanahan,Meghan R.(Student)" w:date="2023-12-11T17:02:00Z">
              <w:rPr>
                <w:rStyle w:val="Hyperlink"/>
                <w:rFonts w:ascii="Arial" w:hAnsi="Arial" w:cs="Arial"/>
                <w:color w:val="000000"/>
                <w:sz w:val="22"/>
                <w:szCs w:val="22"/>
              </w:rPr>
            </w:rPrChange>
          </w:rPr>
          <w:t xml:space="preserve">, H. A. Khan, and N. R. Prasad, “Crude Cell-Free Extract </w:t>
        </w:r>
        <w:proofErr w:type="gramStart"/>
        <w:r w:rsidRPr="00A37D6B">
          <w:rPr>
            <w:rStyle w:val="Hyperlink"/>
            <w:rFonts w:ascii="Arial" w:hAnsi="Arial" w:cs="Arial"/>
            <w:color w:val="000000"/>
            <w:sz w:val="20"/>
            <w:szCs w:val="20"/>
            <w:u w:val="none"/>
            <w:rPrChange w:id="1627" w:author="Bothoff-Shanahan,Meghan R.(Student)" w:date="2023-12-11T17:02:00Z">
              <w:rPr>
                <w:rStyle w:val="Hyperlink"/>
                <w:rFonts w:ascii="Arial" w:hAnsi="Arial" w:cs="Arial"/>
                <w:color w:val="000000"/>
                <w:sz w:val="22"/>
                <w:szCs w:val="22"/>
              </w:rPr>
            </w:rPrChange>
          </w:rPr>
          <w:t>From</w:t>
        </w:r>
        <w:proofErr w:type="gramEnd"/>
        <w:r w:rsidRPr="00A37D6B">
          <w:rPr>
            <w:rStyle w:val="Hyperlink"/>
            <w:rFonts w:ascii="Arial" w:hAnsi="Arial" w:cs="Arial"/>
            <w:color w:val="000000"/>
            <w:sz w:val="20"/>
            <w:szCs w:val="20"/>
            <w:u w:val="none"/>
            <w:rPrChange w:id="1628" w:author="Bothoff-Shanahan,Meghan R.(Student)" w:date="2023-12-11T17:02:00Z">
              <w:rPr>
                <w:rStyle w:val="Hyperlink"/>
                <w:rFonts w:ascii="Arial" w:hAnsi="Arial" w:cs="Arial"/>
                <w:color w:val="000000"/>
                <w:sz w:val="22"/>
                <w:szCs w:val="22"/>
              </w:rPr>
            </w:rPrChange>
          </w:rPr>
          <w:t xml:space="preserve"> </w:t>
        </w:r>
        <w:proofErr w:type="spellStart"/>
        <w:r w:rsidRPr="00A37D6B">
          <w:rPr>
            <w:rStyle w:val="Hyperlink"/>
            <w:rFonts w:ascii="Arial" w:hAnsi="Arial" w:cs="Arial"/>
            <w:color w:val="000000"/>
            <w:sz w:val="20"/>
            <w:szCs w:val="20"/>
            <w:u w:val="none"/>
            <w:rPrChange w:id="1629" w:author="Bothoff-Shanahan,Meghan R.(Student)" w:date="2023-12-11T17:02:00Z">
              <w:rPr>
                <w:rStyle w:val="Hyperlink"/>
                <w:rFonts w:ascii="Arial" w:hAnsi="Arial" w:cs="Arial"/>
                <w:color w:val="000000"/>
                <w:sz w:val="22"/>
                <w:szCs w:val="22"/>
              </w:rPr>
            </w:rPrChange>
          </w:rPr>
          <w:t>Deinococcus</w:t>
        </w:r>
        <w:proofErr w:type="spellEnd"/>
        <w:r w:rsidRPr="00A37D6B">
          <w:rPr>
            <w:rStyle w:val="Hyperlink"/>
            <w:rFonts w:ascii="Arial" w:hAnsi="Arial" w:cs="Arial"/>
            <w:color w:val="000000"/>
            <w:sz w:val="20"/>
            <w:szCs w:val="20"/>
            <w:u w:val="none"/>
            <w:rPrChange w:id="1630" w:author="Bothoff-Shanahan,Meghan R.(Student)" w:date="2023-12-11T17:02:00Z">
              <w:rPr>
                <w:rStyle w:val="Hyperlink"/>
                <w:rFonts w:ascii="Arial" w:hAnsi="Arial" w:cs="Arial"/>
                <w:color w:val="000000"/>
                <w:sz w:val="22"/>
                <w:szCs w:val="22"/>
              </w:rPr>
            </w:rPrChange>
          </w:rPr>
          <w:t xml:space="preserve"> </w:t>
        </w:r>
        <w:proofErr w:type="spellStart"/>
        <w:r w:rsidRPr="00A37D6B">
          <w:rPr>
            <w:rStyle w:val="Hyperlink"/>
            <w:rFonts w:ascii="Arial" w:hAnsi="Arial" w:cs="Arial"/>
            <w:color w:val="000000"/>
            <w:sz w:val="20"/>
            <w:szCs w:val="20"/>
            <w:u w:val="none"/>
            <w:rPrChange w:id="1631" w:author="Bothoff-Shanahan,Meghan R.(Student)" w:date="2023-12-11T17:02:00Z">
              <w:rPr>
                <w:rStyle w:val="Hyperlink"/>
                <w:rFonts w:ascii="Arial" w:hAnsi="Arial" w:cs="Arial"/>
                <w:color w:val="000000"/>
                <w:sz w:val="22"/>
                <w:szCs w:val="22"/>
              </w:rPr>
            </w:rPrChange>
          </w:rPr>
          <w:t>radiodurans</w:t>
        </w:r>
        <w:proofErr w:type="spellEnd"/>
        <w:r w:rsidRPr="00A37D6B">
          <w:rPr>
            <w:rStyle w:val="Hyperlink"/>
            <w:rFonts w:ascii="Arial" w:hAnsi="Arial" w:cs="Arial"/>
            <w:color w:val="000000"/>
            <w:sz w:val="20"/>
            <w:szCs w:val="20"/>
            <w:u w:val="none"/>
            <w:rPrChange w:id="1632" w:author="Bothoff-Shanahan,Meghan R.(Student)" w:date="2023-12-11T17:02:00Z">
              <w:rPr>
                <w:rStyle w:val="Hyperlink"/>
                <w:rFonts w:ascii="Arial" w:hAnsi="Arial" w:cs="Arial"/>
                <w:color w:val="000000"/>
                <w:sz w:val="22"/>
                <w:szCs w:val="22"/>
              </w:rPr>
            </w:rPrChange>
          </w:rPr>
          <w:t xml:space="preserve"> Exhibit Anticancer Activity by Inducing Apoptosis in Triple-Negative Breast Cancer Cells,” </w:t>
        </w:r>
        <w:r w:rsidRPr="00A37D6B">
          <w:rPr>
            <w:rStyle w:val="Hyperlink"/>
            <w:rFonts w:ascii="Arial" w:hAnsi="Arial" w:cs="Arial"/>
            <w:i/>
            <w:iCs/>
            <w:color w:val="000000"/>
            <w:sz w:val="20"/>
            <w:szCs w:val="20"/>
            <w:u w:val="none"/>
            <w:rPrChange w:id="1633" w:author="Bothoff-Shanahan,Meghan R.(Student)" w:date="2023-12-11T17:02:00Z">
              <w:rPr>
                <w:rStyle w:val="Hyperlink"/>
                <w:rFonts w:ascii="Arial" w:hAnsi="Arial" w:cs="Arial"/>
                <w:i/>
                <w:iCs/>
                <w:color w:val="000000"/>
                <w:sz w:val="22"/>
                <w:szCs w:val="22"/>
              </w:rPr>
            </w:rPrChange>
          </w:rPr>
          <w:t>Front. Cell Dev. Biol.</w:t>
        </w:r>
        <w:r w:rsidRPr="00A37D6B">
          <w:rPr>
            <w:rStyle w:val="Hyperlink"/>
            <w:rFonts w:ascii="Arial" w:hAnsi="Arial" w:cs="Arial"/>
            <w:color w:val="000000"/>
            <w:sz w:val="20"/>
            <w:szCs w:val="20"/>
            <w:u w:val="none"/>
            <w:rPrChange w:id="1634" w:author="Bothoff-Shanahan,Meghan R.(Student)" w:date="2023-12-11T17:02:00Z">
              <w:rPr>
                <w:rStyle w:val="Hyperlink"/>
                <w:rFonts w:ascii="Arial" w:hAnsi="Arial" w:cs="Arial"/>
                <w:color w:val="000000"/>
                <w:sz w:val="22"/>
                <w:szCs w:val="22"/>
              </w:rPr>
            </w:rPrChange>
          </w:rPr>
          <w:t xml:space="preserve">, vol. 8, p. 707, Jul. 2020, </w:t>
        </w:r>
        <w:proofErr w:type="spellStart"/>
        <w:r w:rsidRPr="00A37D6B">
          <w:rPr>
            <w:rStyle w:val="Hyperlink"/>
            <w:rFonts w:ascii="Arial" w:hAnsi="Arial" w:cs="Arial"/>
            <w:color w:val="000000"/>
            <w:sz w:val="20"/>
            <w:szCs w:val="20"/>
            <w:u w:val="none"/>
            <w:rPrChange w:id="1635" w:author="Bothoff-Shanahan,Meghan R.(Student)" w:date="2023-12-11T17:02:00Z">
              <w:rPr>
                <w:rStyle w:val="Hyperlink"/>
                <w:rFonts w:ascii="Arial" w:hAnsi="Arial" w:cs="Arial"/>
                <w:color w:val="000000"/>
                <w:sz w:val="22"/>
                <w:szCs w:val="22"/>
              </w:rPr>
            </w:rPrChange>
          </w:rPr>
          <w:t>doi</w:t>
        </w:r>
        <w:proofErr w:type="spellEnd"/>
        <w:r w:rsidRPr="00A37D6B">
          <w:rPr>
            <w:rStyle w:val="Hyperlink"/>
            <w:rFonts w:ascii="Arial" w:hAnsi="Arial" w:cs="Arial"/>
            <w:color w:val="000000"/>
            <w:sz w:val="20"/>
            <w:szCs w:val="20"/>
            <w:u w:val="none"/>
            <w:rPrChange w:id="1636" w:author="Bothoff-Shanahan,Meghan R.(Student)" w:date="2023-12-11T17:02:00Z">
              <w:rPr>
                <w:rStyle w:val="Hyperlink"/>
                <w:rFonts w:ascii="Arial" w:hAnsi="Arial" w:cs="Arial"/>
                <w:color w:val="000000"/>
                <w:sz w:val="22"/>
                <w:szCs w:val="22"/>
              </w:rPr>
            </w:rPrChange>
          </w:rPr>
          <w:t>: 10.3389/fcell.2020.00707.</w:t>
        </w:r>
        <w:r w:rsidRPr="00A37D6B">
          <w:rPr>
            <w:rFonts w:ascii="Arial" w:hAnsi="Arial" w:cs="Arial"/>
            <w:sz w:val="20"/>
            <w:szCs w:val="20"/>
            <w:rPrChange w:id="1637" w:author="Bothoff-Shanahan,Meghan R.(Student)" w:date="2023-12-11T17:02:00Z">
              <w:rPr/>
            </w:rPrChange>
          </w:rPr>
          <w:fldChar w:fldCharType="end"/>
        </w:r>
      </w:ins>
    </w:p>
    <w:p w14:paraId="77439B29" w14:textId="77777777" w:rsidR="00A37D6B" w:rsidRPr="00A37D6B" w:rsidRDefault="00A37D6B" w:rsidP="00A37D6B">
      <w:pPr>
        <w:pStyle w:val="NormalWeb"/>
        <w:spacing w:before="0" w:beforeAutospacing="0" w:after="0" w:afterAutospacing="0"/>
        <w:ind w:hanging="384"/>
        <w:rPr>
          <w:ins w:id="1638" w:author="Bothoff-Shanahan,Meghan R.(Student)" w:date="2023-12-11T17:02:00Z"/>
          <w:rFonts w:ascii="Arial" w:hAnsi="Arial" w:cs="Arial"/>
          <w:sz w:val="20"/>
          <w:szCs w:val="20"/>
          <w:rPrChange w:id="1639" w:author="Bothoff-Shanahan,Meghan R.(Student)" w:date="2023-12-11T17:02:00Z">
            <w:rPr>
              <w:ins w:id="1640" w:author="Bothoff-Shanahan,Meghan R.(Student)" w:date="2023-12-11T17:02:00Z"/>
            </w:rPr>
          </w:rPrChange>
        </w:rPr>
      </w:pPr>
      <w:ins w:id="1641" w:author="Bothoff-Shanahan,Meghan R.(Student)" w:date="2023-12-11T17:02:00Z">
        <w:r w:rsidRPr="00A37D6B">
          <w:rPr>
            <w:rFonts w:ascii="Arial" w:hAnsi="Arial" w:cs="Arial"/>
            <w:sz w:val="20"/>
            <w:szCs w:val="20"/>
            <w:rPrChange w:id="1642" w:author="Bothoff-Shanahan,Meghan R.(Student)" w:date="2023-12-11T17:02:00Z">
              <w:rPr/>
            </w:rPrChange>
          </w:rPr>
          <w:fldChar w:fldCharType="begin"/>
        </w:r>
        <w:r w:rsidRPr="00A37D6B">
          <w:rPr>
            <w:rFonts w:ascii="Arial" w:hAnsi="Arial" w:cs="Arial"/>
            <w:sz w:val="20"/>
            <w:szCs w:val="20"/>
            <w:rPrChange w:id="1643" w:author="Bothoff-Shanahan,Meghan R.(Student)" w:date="2023-12-11T17:02:00Z">
              <w:rPr/>
            </w:rPrChange>
          </w:rPr>
          <w:instrText>HYPERLINK "https://www.zotero.org/google-docs/?6NCJym"</w:instrText>
        </w:r>
        <w:r w:rsidRPr="002E5F7A">
          <w:rPr>
            <w:rFonts w:ascii="Arial" w:hAnsi="Arial" w:cs="Arial"/>
            <w:sz w:val="20"/>
            <w:szCs w:val="20"/>
          </w:rPr>
        </w:r>
        <w:r w:rsidRPr="00A37D6B">
          <w:rPr>
            <w:rFonts w:ascii="Arial" w:hAnsi="Arial" w:cs="Arial"/>
            <w:sz w:val="20"/>
            <w:szCs w:val="20"/>
            <w:rPrChange w:id="1644" w:author="Bothoff-Shanahan,Meghan R.(Student)" w:date="2023-12-11T17:02:00Z">
              <w:rPr/>
            </w:rPrChange>
          </w:rPr>
          <w:fldChar w:fldCharType="separate"/>
        </w:r>
        <w:r w:rsidRPr="00A37D6B">
          <w:rPr>
            <w:rStyle w:val="Hyperlink"/>
            <w:rFonts w:ascii="Arial" w:hAnsi="Arial" w:cs="Arial"/>
            <w:color w:val="000000"/>
            <w:sz w:val="20"/>
            <w:szCs w:val="20"/>
            <w:u w:val="none"/>
            <w:rPrChange w:id="1645" w:author="Bothoff-Shanahan,Meghan R.(Student)" w:date="2023-12-11T17:02:00Z">
              <w:rPr>
                <w:rStyle w:val="Hyperlink"/>
                <w:rFonts w:ascii="Arial" w:hAnsi="Arial" w:cs="Arial"/>
                <w:color w:val="000000"/>
                <w:sz w:val="22"/>
                <w:szCs w:val="22"/>
              </w:rPr>
            </w:rPrChange>
          </w:rPr>
          <w:t>[9]</w:t>
        </w:r>
        <w:r w:rsidRPr="00A37D6B">
          <w:rPr>
            <w:rStyle w:val="apple-tab-span"/>
            <w:rFonts w:ascii="Arial" w:hAnsi="Arial" w:cs="Arial"/>
            <w:color w:val="000000"/>
            <w:sz w:val="20"/>
            <w:szCs w:val="20"/>
            <w:rPrChange w:id="1646" w:author="Bothoff-Shanahan,Meghan R.(Student)" w:date="2023-12-11T17:02:00Z">
              <w:rPr>
                <w:rStyle w:val="apple-tab-span"/>
                <w:rFonts w:ascii="Arial" w:hAnsi="Arial" w:cs="Arial"/>
                <w:color w:val="000000"/>
                <w:sz w:val="22"/>
                <w:szCs w:val="22"/>
              </w:rPr>
            </w:rPrChange>
          </w:rPr>
          <w:tab/>
        </w:r>
        <w:r w:rsidRPr="00A37D6B">
          <w:rPr>
            <w:rStyle w:val="Hyperlink"/>
            <w:rFonts w:ascii="Arial" w:hAnsi="Arial" w:cs="Arial"/>
            <w:color w:val="000000"/>
            <w:sz w:val="20"/>
            <w:szCs w:val="20"/>
            <w:u w:val="none"/>
            <w:rPrChange w:id="1647" w:author="Bothoff-Shanahan,Meghan R.(Student)" w:date="2023-12-11T17:02:00Z">
              <w:rPr>
                <w:rStyle w:val="Hyperlink"/>
                <w:rFonts w:ascii="Arial" w:hAnsi="Arial" w:cs="Arial"/>
                <w:color w:val="000000"/>
                <w:sz w:val="22"/>
                <w:szCs w:val="22"/>
              </w:rPr>
            </w:rPrChange>
          </w:rPr>
          <w:t xml:space="preserve">S. Karlin and L. </w:t>
        </w:r>
        <w:proofErr w:type="spellStart"/>
        <w:r w:rsidRPr="00A37D6B">
          <w:rPr>
            <w:rStyle w:val="Hyperlink"/>
            <w:rFonts w:ascii="Arial" w:hAnsi="Arial" w:cs="Arial"/>
            <w:color w:val="000000"/>
            <w:sz w:val="20"/>
            <w:szCs w:val="20"/>
            <w:u w:val="none"/>
            <w:rPrChange w:id="1648" w:author="Bothoff-Shanahan,Meghan R.(Student)" w:date="2023-12-11T17:02:00Z">
              <w:rPr>
                <w:rStyle w:val="Hyperlink"/>
                <w:rFonts w:ascii="Arial" w:hAnsi="Arial" w:cs="Arial"/>
                <w:color w:val="000000"/>
                <w:sz w:val="22"/>
                <w:szCs w:val="22"/>
              </w:rPr>
            </w:rPrChange>
          </w:rPr>
          <w:t>Brocchieri</w:t>
        </w:r>
        <w:proofErr w:type="spellEnd"/>
        <w:r w:rsidRPr="00A37D6B">
          <w:rPr>
            <w:rStyle w:val="Hyperlink"/>
            <w:rFonts w:ascii="Arial" w:hAnsi="Arial" w:cs="Arial"/>
            <w:color w:val="000000"/>
            <w:sz w:val="20"/>
            <w:szCs w:val="20"/>
            <w:u w:val="none"/>
            <w:rPrChange w:id="1649" w:author="Bothoff-Shanahan,Meghan R.(Student)" w:date="2023-12-11T17:02:00Z">
              <w:rPr>
                <w:rStyle w:val="Hyperlink"/>
                <w:rFonts w:ascii="Arial" w:hAnsi="Arial" w:cs="Arial"/>
                <w:color w:val="000000"/>
                <w:sz w:val="22"/>
                <w:szCs w:val="22"/>
              </w:rPr>
            </w:rPrChange>
          </w:rPr>
          <w:t xml:space="preserve">, “Evolutionary conservation of RecA genes in relation to protein structure and function,” </w:t>
        </w:r>
        <w:r w:rsidRPr="00A37D6B">
          <w:rPr>
            <w:rStyle w:val="Hyperlink"/>
            <w:rFonts w:ascii="Arial" w:hAnsi="Arial" w:cs="Arial"/>
            <w:i/>
            <w:iCs/>
            <w:color w:val="000000"/>
            <w:sz w:val="20"/>
            <w:szCs w:val="20"/>
            <w:u w:val="none"/>
            <w:rPrChange w:id="1650" w:author="Bothoff-Shanahan,Meghan R.(Student)" w:date="2023-12-11T17:02:00Z">
              <w:rPr>
                <w:rStyle w:val="Hyperlink"/>
                <w:rFonts w:ascii="Arial" w:hAnsi="Arial" w:cs="Arial"/>
                <w:i/>
                <w:iCs/>
                <w:color w:val="000000"/>
                <w:sz w:val="22"/>
                <w:szCs w:val="22"/>
              </w:rPr>
            </w:rPrChange>
          </w:rPr>
          <w:t xml:space="preserve">J. </w:t>
        </w:r>
        <w:proofErr w:type="spellStart"/>
        <w:r w:rsidRPr="00A37D6B">
          <w:rPr>
            <w:rStyle w:val="Hyperlink"/>
            <w:rFonts w:ascii="Arial" w:hAnsi="Arial" w:cs="Arial"/>
            <w:i/>
            <w:iCs/>
            <w:color w:val="000000"/>
            <w:sz w:val="20"/>
            <w:szCs w:val="20"/>
            <w:u w:val="none"/>
            <w:rPrChange w:id="1651" w:author="Bothoff-Shanahan,Meghan R.(Student)" w:date="2023-12-11T17:02:00Z">
              <w:rPr>
                <w:rStyle w:val="Hyperlink"/>
                <w:rFonts w:ascii="Arial" w:hAnsi="Arial" w:cs="Arial"/>
                <w:i/>
                <w:iCs/>
                <w:color w:val="000000"/>
                <w:sz w:val="22"/>
                <w:szCs w:val="22"/>
              </w:rPr>
            </w:rPrChange>
          </w:rPr>
          <w:t>Bacteriol</w:t>
        </w:r>
        <w:proofErr w:type="spellEnd"/>
        <w:r w:rsidRPr="00A37D6B">
          <w:rPr>
            <w:rStyle w:val="Hyperlink"/>
            <w:rFonts w:ascii="Arial" w:hAnsi="Arial" w:cs="Arial"/>
            <w:i/>
            <w:iCs/>
            <w:color w:val="000000"/>
            <w:sz w:val="20"/>
            <w:szCs w:val="20"/>
            <w:u w:val="none"/>
            <w:rPrChange w:id="1652" w:author="Bothoff-Shanahan,Meghan R.(Student)" w:date="2023-12-11T17:02:00Z">
              <w:rPr>
                <w:rStyle w:val="Hyperlink"/>
                <w:rFonts w:ascii="Arial" w:hAnsi="Arial" w:cs="Arial"/>
                <w:i/>
                <w:iCs/>
                <w:color w:val="000000"/>
                <w:sz w:val="22"/>
                <w:szCs w:val="22"/>
              </w:rPr>
            </w:rPrChange>
          </w:rPr>
          <w:t>.</w:t>
        </w:r>
        <w:r w:rsidRPr="00A37D6B">
          <w:rPr>
            <w:rStyle w:val="Hyperlink"/>
            <w:rFonts w:ascii="Arial" w:hAnsi="Arial" w:cs="Arial"/>
            <w:color w:val="000000"/>
            <w:sz w:val="20"/>
            <w:szCs w:val="20"/>
            <w:u w:val="none"/>
            <w:rPrChange w:id="1653" w:author="Bothoff-Shanahan,Meghan R.(Student)" w:date="2023-12-11T17:02:00Z">
              <w:rPr>
                <w:rStyle w:val="Hyperlink"/>
                <w:rFonts w:ascii="Arial" w:hAnsi="Arial" w:cs="Arial"/>
                <w:color w:val="000000"/>
                <w:sz w:val="22"/>
                <w:szCs w:val="22"/>
              </w:rPr>
            </w:rPrChange>
          </w:rPr>
          <w:t xml:space="preserve">, vol. 178, no. 7, pp. 1881–1894, Apr. 1996, </w:t>
        </w:r>
        <w:proofErr w:type="spellStart"/>
        <w:r w:rsidRPr="00A37D6B">
          <w:rPr>
            <w:rStyle w:val="Hyperlink"/>
            <w:rFonts w:ascii="Arial" w:hAnsi="Arial" w:cs="Arial"/>
            <w:color w:val="000000"/>
            <w:sz w:val="20"/>
            <w:szCs w:val="20"/>
            <w:u w:val="none"/>
            <w:rPrChange w:id="1654" w:author="Bothoff-Shanahan,Meghan R.(Student)" w:date="2023-12-11T17:02:00Z">
              <w:rPr>
                <w:rStyle w:val="Hyperlink"/>
                <w:rFonts w:ascii="Arial" w:hAnsi="Arial" w:cs="Arial"/>
                <w:color w:val="000000"/>
                <w:sz w:val="22"/>
                <w:szCs w:val="22"/>
              </w:rPr>
            </w:rPrChange>
          </w:rPr>
          <w:t>doi</w:t>
        </w:r>
        <w:proofErr w:type="spellEnd"/>
        <w:r w:rsidRPr="00A37D6B">
          <w:rPr>
            <w:rStyle w:val="Hyperlink"/>
            <w:rFonts w:ascii="Arial" w:hAnsi="Arial" w:cs="Arial"/>
            <w:color w:val="000000"/>
            <w:sz w:val="20"/>
            <w:szCs w:val="20"/>
            <w:u w:val="none"/>
            <w:rPrChange w:id="1655" w:author="Bothoff-Shanahan,Meghan R.(Student)" w:date="2023-12-11T17:02:00Z">
              <w:rPr>
                <w:rStyle w:val="Hyperlink"/>
                <w:rFonts w:ascii="Arial" w:hAnsi="Arial" w:cs="Arial"/>
                <w:color w:val="000000"/>
                <w:sz w:val="22"/>
                <w:szCs w:val="22"/>
              </w:rPr>
            </w:rPrChange>
          </w:rPr>
          <w:t>: 10.1128/jb.178.7.1881-1894.1996.</w:t>
        </w:r>
        <w:r w:rsidRPr="00A37D6B">
          <w:rPr>
            <w:rFonts w:ascii="Arial" w:hAnsi="Arial" w:cs="Arial"/>
            <w:sz w:val="20"/>
            <w:szCs w:val="20"/>
            <w:rPrChange w:id="1656" w:author="Bothoff-Shanahan,Meghan R.(Student)" w:date="2023-12-11T17:02:00Z">
              <w:rPr/>
            </w:rPrChange>
          </w:rPr>
          <w:fldChar w:fldCharType="end"/>
        </w:r>
      </w:ins>
    </w:p>
    <w:p w14:paraId="77A46D93" w14:textId="77777777" w:rsidR="00A37D6B" w:rsidRPr="00A37D6B" w:rsidRDefault="00A37D6B" w:rsidP="00A37D6B">
      <w:pPr>
        <w:pStyle w:val="NormalWeb"/>
        <w:spacing w:before="0" w:beforeAutospacing="0" w:after="0" w:afterAutospacing="0"/>
        <w:ind w:hanging="384"/>
        <w:rPr>
          <w:ins w:id="1657" w:author="Bothoff-Shanahan,Meghan R.(Student)" w:date="2023-12-11T17:02:00Z"/>
          <w:rFonts w:ascii="Arial" w:hAnsi="Arial" w:cs="Arial"/>
          <w:sz w:val="20"/>
          <w:szCs w:val="20"/>
          <w:rPrChange w:id="1658" w:author="Bothoff-Shanahan,Meghan R.(Student)" w:date="2023-12-11T17:02:00Z">
            <w:rPr>
              <w:ins w:id="1659" w:author="Bothoff-Shanahan,Meghan R.(Student)" w:date="2023-12-11T17:02:00Z"/>
            </w:rPr>
          </w:rPrChange>
        </w:rPr>
      </w:pPr>
      <w:ins w:id="1660" w:author="Bothoff-Shanahan,Meghan R.(Student)" w:date="2023-12-11T17:02:00Z">
        <w:r w:rsidRPr="00A37D6B">
          <w:rPr>
            <w:rFonts w:ascii="Arial" w:hAnsi="Arial" w:cs="Arial"/>
            <w:sz w:val="20"/>
            <w:szCs w:val="20"/>
            <w:rPrChange w:id="1661" w:author="Bothoff-Shanahan,Meghan R.(Student)" w:date="2023-12-11T17:02:00Z">
              <w:rPr/>
            </w:rPrChange>
          </w:rPr>
          <w:fldChar w:fldCharType="begin"/>
        </w:r>
        <w:r w:rsidRPr="00A37D6B">
          <w:rPr>
            <w:rFonts w:ascii="Arial" w:hAnsi="Arial" w:cs="Arial"/>
            <w:sz w:val="20"/>
            <w:szCs w:val="20"/>
            <w:rPrChange w:id="1662" w:author="Bothoff-Shanahan,Meghan R.(Student)" w:date="2023-12-11T17:02:00Z">
              <w:rPr/>
            </w:rPrChange>
          </w:rPr>
          <w:instrText>HYPERLINK "https://www.zotero.org/google-docs/?6NCJym"</w:instrText>
        </w:r>
        <w:r w:rsidRPr="002E5F7A">
          <w:rPr>
            <w:rFonts w:ascii="Arial" w:hAnsi="Arial" w:cs="Arial"/>
            <w:sz w:val="20"/>
            <w:szCs w:val="20"/>
          </w:rPr>
        </w:r>
        <w:r w:rsidRPr="00A37D6B">
          <w:rPr>
            <w:rFonts w:ascii="Arial" w:hAnsi="Arial" w:cs="Arial"/>
            <w:sz w:val="20"/>
            <w:szCs w:val="20"/>
            <w:rPrChange w:id="1663" w:author="Bothoff-Shanahan,Meghan R.(Student)" w:date="2023-12-11T17:02:00Z">
              <w:rPr/>
            </w:rPrChange>
          </w:rPr>
          <w:fldChar w:fldCharType="separate"/>
        </w:r>
        <w:r w:rsidRPr="00A37D6B">
          <w:rPr>
            <w:rStyle w:val="Hyperlink"/>
            <w:rFonts w:ascii="Arial" w:hAnsi="Arial" w:cs="Arial"/>
            <w:color w:val="000000"/>
            <w:sz w:val="20"/>
            <w:szCs w:val="20"/>
            <w:u w:val="none"/>
            <w:rPrChange w:id="1664" w:author="Bothoff-Shanahan,Meghan R.(Student)" w:date="2023-12-11T17:02:00Z">
              <w:rPr>
                <w:rStyle w:val="Hyperlink"/>
                <w:rFonts w:ascii="Arial" w:hAnsi="Arial" w:cs="Arial"/>
                <w:color w:val="000000"/>
                <w:sz w:val="22"/>
                <w:szCs w:val="22"/>
              </w:rPr>
            </w:rPrChange>
          </w:rPr>
          <w:t>[10]</w:t>
        </w:r>
        <w:r w:rsidRPr="00A37D6B">
          <w:rPr>
            <w:rStyle w:val="apple-tab-span"/>
            <w:rFonts w:ascii="Arial" w:hAnsi="Arial" w:cs="Arial"/>
            <w:color w:val="000000"/>
            <w:sz w:val="20"/>
            <w:szCs w:val="20"/>
            <w:rPrChange w:id="1665" w:author="Bothoff-Shanahan,Meghan R.(Student)" w:date="2023-12-11T17:02:00Z">
              <w:rPr>
                <w:rStyle w:val="apple-tab-span"/>
                <w:rFonts w:ascii="Arial" w:hAnsi="Arial" w:cs="Arial"/>
                <w:color w:val="000000"/>
                <w:sz w:val="22"/>
                <w:szCs w:val="22"/>
              </w:rPr>
            </w:rPrChange>
          </w:rPr>
          <w:tab/>
        </w:r>
        <w:r w:rsidRPr="00A37D6B">
          <w:rPr>
            <w:rStyle w:val="Hyperlink"/>
            <w:rFonts w:ascii="Arial" w:hAnsi="Arial" w:cs="Arial"/>
            <w:color w:val="000000"/>
            <w:sz w:val="20"/>
            <w:szCs w:val="20"/>
            <w:u w:val="none"/>
            <w:rPrChange w:id="1666" w:author="Bothoff-Shanahan,Meghan R.(Student)" w:date="2023-12-11T17:02:00Z">
              <w:rPr>
                <w:rStyle w:val="Hyperlink"/>
                <w:rFonts w:ascii="Arial" w:hAnsi="Arial" w:cs="Arial"/>
                <w:color w:val="000000"/>
                <w:sz w:val="22"/>
                <w:szCs w:val="22"/>
              </w:rPr>
            </w:rPrChange>
          </w:rPr>
          <w:t xml:space="preserve">A. De Groot </w:t>
        </w:r>
        <w:r w:rsidRPr="00A37D6B">
          <w:rPr>
            <w:rStyle w:val="Hyperlink"/>
            <w:rFonts w:ascii="Arial" w:hAnsi="Arial" w:cs="Arial"/>
            <w:i/>
            <w:iCs/>
            <w:color w:val="000000"/>
            <w:sz w:val="20"/>
            <w:szCs w:val="20"/>
            <w:u w:val="none"/>
            <w:rPrChange w:id="1667" w:author="Bothoff-Shanahan,Meghan R.(Student)" w:date="2023-12-11T17:02:00Z">
              <w:rPr>
                <w:rStyle w:val="Hyperlink"/>
                <w:rFonts w:ascii="Arial" w:hAnsi="Arial" w:cs="Arial"/>
                <w:i/>
                <w:iCs/>
                <w:color w:val="000000"/>
                <w:sz w:val="22"/>
                <w:szCs w:val="22"/>
              </w:rPr>
            </w:rPrChange>
          </w:rPr>
          <w:t>et al.</w:t>
        </w:r>
        <w:r w:rsidRPr="00A37D6B">
          <w:rPr>
            <w:rStyle w:val="Hyperlink"/>
            <w:rFonts w:ascii="Arial" w:hAnsi="Arial" w:cs="Arial"/>
            <w:color w:val="000000"/>
            <w:sz w:val="20"/>
            <w:szCs w:val="20"/>
            <w:u w:val="none"/>
            <w:rPrChange w:id="1668" w:author="Bothoff-Shanahan,Meghan R.(Student)" w:date="2023-12-11T17:02:00Z">
              <w:rPr>
                <w:rStyle w:val="Hyperlink"/>
                <w:rFonts w:ascii="Arial" w:hAnsi="Arial" w:cs="Arial"/>
                <w:color w:val="000000"/>
                <w:sz w:val="22"/>
                <w:szCs w:val="22"/>
              </w:rPr>
            </w:rPrChange>
          </w:rPr>
          <w:t xml:space="preserve">, “Alliance of Proteomics and Genomics to Unravel the Specificities of Sahara Bacterium </w:t>
        </w:r>
        <w:proofErr w:type="spellStart"/>
        <w:r w:rsidRPr="00A37D6B">
          <w:rPr>
            <w:rStyle w:val="Hyperlink"/>
            <w:rFonts w:ascii="Arial" w:hAnsi="Arial" w:cs="Arial"/>
            <w:color w:val="000000"/>
            <w:sz w:val="20"/>
            <w:szCs w:val="20"/>
            <w:u w:val="none"/>
            <w:rPrChange w:id="1669" w:author="Bothoff-Shanahan,Meghan R.(Student)" w:date="2023-12-11T17:02:00Z">
              <w:rPr>
                <w:rStyle w:val="Hyperlink"/>
                <w:rFonts w:ascii="Arial" w:hAnsi="Arial" w:cs="Arial"/>
                <w:color w:val="000000"/>
                <w:sz w:val="22"/>
                <w:szCs w:val="22"/>
              </w:rPr>
            </w:rPrChange>
          </w:rPr>
          <w:t>Deinococcus</w:t>
        </w:r>
        <w:proofErr w:type="spellEnd"/>
        <w:r w:rsidRPr="00A37D6B">
          <w:rPr>
            <w:rStyle w:val="Hyperlink"/>
            <w:rFonts w:ascii="Arial" w:hAnsi="Arial" w:cs="Arial"/>
            <w:color w:val="000000"/>
            <w:sz w:val="20"/>
            <w:szCs w:val="20"/>
            <w:u w:val="none"/>
            <w:rPrChange w:id="1670" w:author="Bothoff-Shanahan,Meghan R.(Student)" w:date="2023-12-11T17:02:00Z">
              <w:rPr>
                <w:rStyle w:val="Hyperlink"/>
                <w:rFonts w:ascii="Arial" w:hAnsi="Arial" w:cs="Arial"/>
                <w:color w:val="000000"/>
                <w:sz w:val="22"/>
                <w:szCs w:val="22"/>
              </w:rPr>
            </w:rPrChange>
          </w:rPr>
          <w:t xml:space="preserve"> </w:t>
        </w:r>
        <w:proofErr w:type="spellStart"/>
        <w:r w:rsidRPr="00A37D6B">
          <w:rPr>
            <w:rStyle w:val="Hyperlink"/>
            <w:rFonts w:ascii="Arial" w:hAnsi="Arial" w:cs="Arial"/>
            <w:color w:val="000000"/>
            <w:sz w:val="20"/>
            <w:szCs w:val="20"/>
            <w:u w:val="none"/>
            <w:rPrChange w:id="1671" w:author="Bothoff-Shanahan,Meghan R.(Student)" w:date="2023-12-11T17:02:00Z">
              <w:rPr>
                <w:rStyle w:val="Hyperlink"/>
                <w:rFonts w:ascii="Arial" w:hAnsi="Arial" w:cs="Arial"/>
                <w:color w:val="000000"/>
                <w:sz w:val="22"/>
                <w:szCs w:val="22"/>
              </w:rPr>
            </w:rPrChange>
          </w:rPr>
          <w:t>deserti</w:t>
        </w:r>
        <w:proofErr w:type="spellEnd"/>
        <w:r w:rsidRPr="00A37D6B">
          <w:rPr>
            <w:rStyle w:val="Hyperlink"/>
            <w:rFonts w:ascii="Arial" w:hAnsi="Arial" w:cs="Arial"/>
            <w:color w:val="000000"/>
            <w:sz w:val="20"/>
            <w:szCs w:val="20"/>
            <w:u w:val="none"/>
            <w:rPrChange w:id="1672" w:author="Bothoff-Shanahan,Meghan R.(Student)" w:date="2023-12-11T17:02:00Z">
              <w:rPr>
                <w:rStyle w:val="Hyperlink"/>
                <w:rFonts w:ascii="Arial" w:hAnsi="Arial" w:cs="Arial"/>
                <w:color w:val="000000"/>
                <w:sz w:val="22"/>
                <w:szCs w:val="22"/>
              </w:rPr>
            </w:rPrChange>
          </w:rPr>
          <w:t xml:space="preserve">,” </w:t>
        </w:r>
        <w:proofErr w:type="spellStart"/>
        <w:r w:rsidRPr="00A37D6B">
          <w:rPr>
            <w:rStyle w:val="Hyperlink"/>
            <w:rFonts w:ascii="Arial" w:hAnsi="Arial" w:cs="Arial"/>
            <w:i/>
            <w:iCs/>
            <w:color w:val="000000"/>
            <w:sz w:val="20"/>
            <w:szCs w:val="20"/>
            <w:u w:val="none"/>
            <w:rPrChange w:id="1673" w:author="Bothoff-Shanahan,Meghan R.(Student)" w:date="2023-12-11T17:02:00Z">
              <w:rPr>
                <w:rStyle w:val="Hyperlink"/>
                <w:rFonts w:ascii="Arial" w:hAnsi="Arial" w:cs="Arial"/>
                <w:i/>
                <w:iCs/>
                <w:color w:val="000000"/>
                <w:sz w:val="22"/>
                <w:szCs w:val="22"/>
              </w:rPr>
            </w:rPrChange>
          </w:rPr>
          <w:t>PLoS</w:t>
        </w:r>
        <w:proofErr w:type="spellEnd"/>
        <w:r w:rsidRPr="00A37D6B">
          <w:rPr>
            <w:rStyle w:val="Hyperlink"/>
            <w:rFonts w:ascii="Arial" w:hAnsi="Arial" w:cs="Arial"/>
            <w:i/>
            <w:iCs/>
            <w:color w:val="000000"/>
            <w:sz w:val="20"/>
            <w:szCs w:val="20"/>
            <w:u w:val="none"/>
            <w:rPrChange w:id="1674" w:author="Bothoff-Shanahan,Meghan R.(Student)" w:date="2023-12-11T17:02:00Z">
              <w:rPr>
                <w:rStyle w:val="Hyperlink"/>
                <w:rFonts w:ascii="Arial" w:hAnsi="Arial" w:cs="Arial"/>
                <w:i/>
                <w:iCs/>
                <w:color w:val="000000"/>
                <w:sz w:val="22"/>
                <w:szCs w:val="22"/>
              </w:rPr>
            </w:rPrChange>
          </w:rPr>
          <w:t xml:space="preserve"> Genet.</w:t>
        </w:r>
        <w:r w:rsidRPr="00A37D6B">
          <w:rPr>
            <w:rStyle w:val="Hyperlink"/>
            <w:rFonts w:ascii="Arial" w:hAnsi="Arial" w:cs="Arial"/>
            <w:color w:val="000000"/>
            <w:sz w:val="20"/>
            <w:szCs w:val="20"/>
            <w:u w:val="none"/>
            <w:rPrChange w:id="1675" w:author="Bothoff-Shanahan,Meghan R.(Student)" w:date="2023-12-11T17:02:00Z">
              <w:rPr>
                <w:rStyle w:val="Hyperlink"/>
                <w:rFonts w:ascii="Arial" w:hAnsi="Arial" w:cs="Arial"/>
                <w:color w:val="000000"/>
                <w:sz w:val="22"/>
                <w:szCs w:val="22"/>
              </w:rPr>
            </w:rPrChange>
          </w:rPr>
          <w:t xml:space="preserve">, vol. 5, no. 3, p. e1000434, Mar. 2009, </w:t>
        </w:r>
        <w:proofErr w:type="spellStart"/>
        <w:r w:rsidRPr="00A37D6B">
          <w:rPr>
            <w:rStyle w:val="Hyperlink"/>
            <w:rFonts w:ascii="Arial" w:hAnsi="Arial" w:cs="Arial"/>
            <w:color w:val="000000"/>
            <w:sz w:val="20"/>
            <w:szCs w:val="20"/>
            <w:u w:val="none"/>
            <w:rPrChange w:id="1676" w:author="Bothoff-Shanahan,Meghan R.(Student)" w:date="2023-12-11T17:02:00Z">
              <w:rPr>
                <w:rStyle w:val="Hyperlink"/>
                <w:rFonts w:ascii="Arial" w:hAnsi="Arial" w:cs="Arial"/>
                <w:color w:val="000000"/>
                <w:sz w:val="22"/>
                <w:szCs w:val="22"/>
              </w:rPr>
            </w:rPrChange>
          </w:rPr>
          <w:t>doi</w:t>
        </w:r>
        <w:proofErr w:type="spellEnd"/>
        <w:r w:rsidRPr="00A37D6B">
          <w:rPr>
            <w:rStyle w:val="Hyperlink"/>
            <w:rFonts w:ascii="Arial" w:hAnsi="Arial" w:cs="Arial"/>
            <w:color w:val="000000"/>
            <w:sz w:val="20"/>
            <w:szCs w:val="20"/>
            <w:u w:val="none"/>
            <w:rPrChange w:id="1677" w:author="Bothoff-Shanahan,Meghan R.(Student)" w:date="2023-12-11T17:02:00Z">
              <w:rPr>
                <w:rStyle w:val="Hyperlink"/>
                <w:rFonts w:ascii="Arial" w:hAnsi="Arial" w:cs="Arial"/>
                <w:color w:val="000000"/>
                <w:sz w:val="22"/>
                <w:szCs w:val="22"/>
              </w:rPr>
            </w:rPrChange>
          </w:rPr>
          <w:t>: 10.1371/journal.pgen.1000434.</w:t>
        </w:r>
        <w:r w:rsidRPr="00A37D6B">
          <w:rPr>
            <w:rFonts w:ascii="Arial" w:hAnsi="Arial" w:cs="Arial"/>
            <w:sz w:val="20"/>
            <w:szCs w:val="20"/>
            <w:rPrChange w:id="1678" w:author="Bothoff-Shanahan,Meghan R.(Student)" w:date="2023-12-11T17:02:00Z">
              <w:rPr/>
            </w:rPrChange>
          </w:rPr>
          <w:fldChar w:fldCharType="end"/>
        </w:r>
      </w:ins>
    </w:p>
    <w:p w14:paraId="7A0CA001" w14:textId="77777777" w:rsidR="00A37D6B" w:rsidRPr="00A37D6B" w:rsidRDefault="00A37D6B" w:rsidP="00A37D6B">
      <w:pPr>
        <w:pStyle w:val="NormalWeb"/>
        <w:spacing w:before="0" w:beforeAutospacing="0" w:after="0" w:afterAutospacing="0"/>
        <w:ind w:hanging="384"/>
        <w:rPr>
          <w:ins w:id="1679" w:author="Bothoff-Shanahan,Meghan R.(Student)" w:date="2023-12-11T17:02:00Z"/>
          <w:rFonts w:ascii="Arial" w:hAnsi="Arial" w:cs="Arial"/>
          <w:sz w:val="20"/>
          <w:szCs w:val="20"/>
          <w:rPrChange w:id="1680" w:author="Bothoff-Shanahan,Meghan R.(Student)" w:date="2023-12-11T17:02:00Z">
            <w:rPr>
              <w:ins w:id="1681" w:author="Bothoff-Shanahan,Meghan R.(Student)" w:date="2023-12-11T17:02:00Z"/>
            </w:rPr>
          </w:rPrChange>
        </w:rPr>
      </w:pPr>
      <w:ins w:id="1682" w:author="Bothoff-Shanahan,Meghan R.(Student)" w:date="2023-12-11T17:02:00Z">
        <w:r w:rsidRPr="00A37D6B">
          <w:rPr>
            <w:rFonts w:ascii="Arial" w:hAnsi="Arial" w:cs="Arial"/>
            <w:sz w:val="20"/>
            <w:szCs w:val="20"/>
            <w:rPrChange w:id="1683" w:author="Bothoff-Shanahan,Meghan R.(Student)" w:date="2023-12-11T17:02:00Z">
              <w:rPr/>
            </w:rPrChange>
          </w:rPr>
          <w:fldChar w:fldCharType="begin"/>
        </w:r>
        <w:r w:rsidRPr="00A37D6B">
          <w:rPr>
            <w:rFonts w:ascii="Arial" w:hAnsi="Arial" w:cs="Arial"/>
            <w:sz w:val="20"/>
            <w:szCs w:val="20"/>
            <w:rPrChange w:id="1684" w:author="Bothoff-Shanahan,Meghan R.(Student)" w:date="2023-12-11T17:02:00Z">
              <w:rPr/>
            </w:rPrChange>
          </w:rPr>
          <w:instrText>HYPERLINK "https://www.zotero.org/google-docs/?6NCJym"</w:instrText>
        </w:r>
        <w:r w:rsidRPr="002E5F7A">
          <w:rPr>
            <w:rFonts w:ascii="Arial" w:hAnsi="Arial" w:cs="Arial"/>
            <w:sz w:val="20"/>
            <w:szCs w:val="20"/>
          </w:rPr>
        </w:r>
        <w:r w:rsidRPr="00A37D6B">
          <w:rPr>
            <w:rFonts w:ascii="Arial" w:hAnsi="Arial" w:cs="Arial"/>
            <w:sz w:val="20"/>
            <w:szCs w:val="20"/>
            <w:rPrChange w:id="1685" w:author="Bothoff-Shanahan,Meghan R.(Student)" w:date="2023-12-11T17:02:00Z">
              <w:rPr/>
            </w:rPrChange>
          </w:rPr>
          <w:fldChar w:fldCharType="separate"/>
        </w:r>
        <w:r w:rsidRPr="00A37D6B">
          <w:rPr>
            <w:rStyle w:val="Hyperlink"/>
            <w:rFonts w:ascii="Arial" w:hAnsi="Arial" w:cs="Arial"/>
            <w:color w:val="000000"/>
            <w:sz w:val="20"/>
            <w:szCs w:val="20"/>
            <w:u w:val="none"/>
            <w:rPrChange w:id="1686" w:author="Bothoff-Shanahan,Meghan R.(Student)" w:date="2023-12-11T17:02:00Z">
              <w:rPr>
                <w:rStyle w:val="Hyperlink"/>
                <w:rFonts w:ascii="Arial" w:hAnsi="Arial" w:cs="Arial"/>
                <w:color w:val="000000"/>
                <w:sz w:val="22"/>
                <w:szCs w:val="22"/>
              </w:rPr>
            </w:rPrChange>
          </w:rPr>
          <w:t>[11]</w:t>
        </w:r>
        <w:r w:rsidRPr="00A37D6B">
          <w:rPr>
            <w:rStyle w:val="apple-tab-span"/>
            <w:rFonts w:ascii="Arial" w:hAnsi="Arial" w:cs="Arial"/>
            <w:color w:val="000000"/>
            <w:sz w:val="20"/>
            <w:szCs w:val="20"/>
            <w:rPrChange w:id="1687" w:author="Bothoff-Shanahan,Meghan R.(Student)" w:date="2023-12-11T17:02:00Z">
              <w:rPr>
                <w:rStyle w:val="apple-tab-span"/>
                <w:rFonts w:ascii="Arial" w:hAnsi="Arial" w:cs="Arial"/>
                <w:color w:val="000000"/>
                <w:sz w:val="22"/>
                <w:szCs w:val="22"/>
              </w:rPr>
            </w:rPrChange>
          </w:rPr>
          <w:tab/>
        </w:r>
        <w:r w:rsidRPr="00A37D6B">
          <w:rPr>
            <w:rStyle w:val="Hyperlink"/>
            <w:rFonts w:ascii="Arial" w:hAnsi="Arial" w:cs="Arial"/>
            <w:color w:val="000000"/>
            <w:sz w:val="20"/>
            <w:szCs w:val="20"/>
            <w:u w:val="none"/>
            <w:rPrChange w:id="1688" w:author="Bothoff-Shanahan,Meghan R.(Student)" w:date="2023-12-11T17:02:00Z">
              <w:rPr>
                <w:rStyle w:val="Hyperlink"/>
                <w:rFonts w:ascii="Arial" w:hAnsi="Arial" w:cs="Arial"/>
                <w:color w:val="000000"/>
                <w:sz w:val="22"/>
                <w:szCs w:val="22"/>
              </w:rPr>
            </w:rPrChange>
          </w:rPr>
          <w:t xml:space="preserve">N. Shah, M. G. Nute, T. </w:t>
        </w:r>
        <w:proofErr w:type="spellStart"/>
        <w:r w:rsidRPr="00A37D6B">
          <w:rPr>
            <w:rStyle w:val="Hyperlink"/>
            <w:rFonts w:ascii="Arial" w:hAnsi="Arial" w:cs="Arial"/>
            <w:color w:val="000000"/>
            <w:sz w:val="20"/>
            <w:szCs w:val="20"/>
            <w:u w:val="none"/>
            <w:rPrChange w:id="1689" w:author="Bothoff-Shanahan,Meghan R.(Student)" w:date="2023-12-11T17:02:00Z">
              <w:rPr>
                <w:rStyle w:val="Hyperlink"/>
                <w:rFonts w:ascii="Arial" w:hAnsi="Arial" w:cs="Arial"/>
                <w:color w:val="000000"/>
                <w:sz w:val="22"/>
                <w:szCs w:val="22"/>
              </w:rPr>
            </w:rPrChange>
          </w:rPr>
          <w:t>Warnow</w:t>
        </w:r>
        <w:proofErr w:type="spellEnd"/>
        <w:r w:rsidRPr="00A37D6B">
          <w:rPr>
            <w:rStyle w:val="Hyperlink"/>
            <w:rFonts w:ascii="Arial" w:hAnsi="Arial" w:cs="Arial"/>
            <w:color w:val="000000"/>
            <w:sz w:val="20"/>
            <w:szCs w:val="20"/>
            <w:u w:val="none"/>
            <w:rPrChange w:id="1690" w:author="Bothoff-Shanahan,Meghan R.(Student)" w:date="2023-12-11T17:02:00Z">
              <w:rPr>
                <w:rStyle w:val="Hyperlink"/>
                <w:rFonts w:ascii="Arial" w:hAnsi="Arial" w:cs="Arial"/>
                <w:color w:val="000000"/>
                <w:sz w:val="22"/>
                <w:szCs w:val="22"/>
              </w:rPr>
            </w:rPrChange>
          </w:rPr>
          <w:t xml:space="preserve">, and M. Pop, “Misunderstood parameter of NCBI BLAST impacts the correctness of bioinformatics workflows,” </w:t>
        </w:r>
        <w:r w:rsidRPr="00A37D6B">
          <w:rPr>
            <w:rStyle w:val="Hyperlink"/>
            <w:rFonts w:ascii="Arial" w:hAnsi="Arial" w:cs="Arial"/>
            <w:i/>
            <w:iCs/>
            <w:color w:val="000000"/>
            <w:sz w:val="20"/>
            <w:szCs w:val="20"/>
            <w:u w:val="none"/>
            <w:rPrChange w:id="1691" w:author="Bothoff-Shanahan,Meghan R.(Student)" w:date="2023-12-11T17:02:00Z">
              <w:rPr>
                <w:rStyle w:val="Hyperlink"/>
                <w:rFonts w:ascii="Arial" w:hAnsi="Arial" w:cs="Arial"/>
                <w:i/>
                <w:iCs/>
                <w:color w:val="000000"/>
                <w:sz w:val="22"/>
                <w:szCs w:val="22"/>
              </w:rPr>
            </w:rPrChange>
          </w:rPr>
          <w:t>Bioinformatics</w:t>
        </w:r>
        <w:r w:rsidRPr="00A37D6B">
          <w:rPr>
            <w:rStyle w:val="Hyperlink"/>
            <w:rFonts w:ascii="Arial" w:hAnsi="Arial" w:cs="Arial"/>
            <w:color w:val="000000"/>
            <w:sz w:val="20"/>
            <w:szCs w:val="20"/>
            <w:u w:val="none"/>
            <w:rPrChange w:id="1692" w:author="Bothoff-Shanahan,Meghan R.(Student)" w:date="2023-12-11T17:02:00Z">
              <w:rPr>
                <w:rStyle w:val="Hyperlink"/>
                <w:rFonts w:ascii="Arial" w:hAnsi="Arial" w:cs="Arial"/>
                <w:color w:val="000000"/>
                <w:sz w:val="22"/>
                <w:szCs w:val="22"/>
              </w:rPr>
            </w:rPrChange>
          </w:rPr>
          <w:t xml:space="preserve">, vol. 35, no. 9, pp. 1613–1614, May 2019, </w:t>
        </w:r>
        <w:proofErr w:type="spellStart"/>
        <w:r w:rsidRPr="00A37D6B">
          <w:rPr>
            <w:rStyle w:val="Hyperlink"/>
            <w:rFonts w:ascii="Arial" w:hAnsi="Arial" w:cs="Arial"/>
            <w:color w:val="000000"/>
            <w:sz w:val="20"/>
            <w:szCs w:val="20"/>
            <w:u w:val="none"/>
            <w:rPrChange w:id="1693" w:author="Bothoff-Shanahan,Meghan R.(Student)" w:date="2023-12-11T17:02:00Z">
              <w:rPr>
                <w:rStyle w:val="Hyperlink"/>
                <w:rFonts w:ascii="Arial" w:hAnsi="Arial" w:cs="Arial"/>
                <w:color w:val="000000"/>
                <w:sz w:val="22"/>
                <w:szCs w:val="22"/>
              </w:rPr>
            </w:rPrChange>
          </w:rPr>
          <w:t>doi</w:t>
        </w:r>
        <w:proofErr w:type="spellEnd"/>
        <w:r w:rsidRPr="00A37D6B">
          <w:rPr>
            <w:rStyle w:val="Hyperlink"/>
            <w:rFonts w:ascii="Arial" w:hAnsi="Arial" w:cs="Arial"/>
            <w:color w:val="000000"/>
            <w:sz w:val="20"/>
            <w:szCs w:val="20"/>
            <w:u w:val="none"/>
            <w:rPrChange w:id="1694" w:author="Bothoff-Shanahan,Meghan R.(Student)" w:date="2023-12-11T17:02:00Z">
              <w:rPr>
                <w:rStyle w:val="Hyperlink"/>
                <w:rFonts w:ascii="Arial" w:hAnsi="Arial" w:cs="Arial"/>
                <w:color w:val="000000"/>
                <w:sz w:val="22"/>
                <w:szCs w:val="22"/>
              </w:rPr>
            </w:rPrChange>
          </w:rPr>
          <w:t>: 10.1093/bioinformatics/bty833.</w:t>
        </w:r>
        <w:r w:rsidRPr="00A37D6B">
          <w:rPr>
            <w:rFonts w:ascii="Arial" w:hAnsi="Arial" w:cs="Arial"/>
            <w:sz w:val="20"/>
            <w:szCs w:val="20"/>
            <w:rPrChange w:id="1695" w:author="Bothoff-Shanahan,Meghan R.(Student)" w:date="2023-12-11T17:02:00Z">
              <w:rPr/>
            </w:rPrChange>
          </w:rPr>
          <w:fldChar w:fldCharType="end"/>
        </w:r>
      </w:ins>
    </w:p>
    <w:p w14:paraId="51632D17" w14:textId="77777777" w:rsidR="00A37D6B" w:rsidRPr="00A37D6B" w:rsidRDefault="00A37D6B" w:rsidP="00A37D6B">
      <w:pPr>
        <w:pStyle w:val="NormalWeb"/>
        <w:spacing w:before="0" w:beforeAutospacing="0" w:after="0" w:afterAutospacing="0"/>
        <w:ind w:hanging="384"/>
        <w:rPr>
          <w:ins w:id="1696" w:author="Bothoff-Shanahan,Meghan R.(Student)" w:date="2023-12-11T17:02:00Z"/>
          <w:rFonts w:ascii="Arial" w:hAnsi="Arial" w:cs="Arial"/>
          <w:sz w:val="20"/>
          <w:szCs w:val="20"/>
          <w:rPrChange w:id="1697" w:author="Bothoff-Shanahan,Meghan R.(Student)" w:date="2023-12-11T17:02:00Z">
            <w:rPr>
              <w:ins w:id="1698" w:author="Bothoff-Shanahan,Meghan R.(Student)" w:date="2023-12-11T17:02:00Z"/>
            </w:rPr>
          </w:rPrChange>
        </w:rPr>
      </w:pPr>
      <w:ins w:id="1699" w:author="Bothoff-Shanahan,Meghan R.(Student)" w:date="2023-12-11T17:02:00Z">
        <w:r w:rsidRPr="00A37D6B">
          <w:rPr>
            <w:rFonts w:ascii="Arial" w:hAnsi="Arial" w:cs="Arial"/>
            <w:sz w:val="20"/>
            <w:szCs w:val="20"/>
            <w:rPrChange w:id="1700" w:author="Bothoff-Shanahan,Meghan R.(Student)" w:date="2023-12-11T17:02:00Z">
              <w:rPr/>
            </w:rPrChange>
          </w:rPr>
          <w:lastRenderedPageBreak/>
          <w:fldChar w:fldCharType="begin"/>
        </w:r>
        <w:r w:rsidRPr="00A37D6B">
          <w:rPr>
            <w:rFonts w:ascii="Arial" w:hAnsi="Arial" w:cs="Arial"/>
            <w:sz w:val="20"/>
            <w:szCs w:val="20"/>
            <w:rPrChange w:id="1701" w:author="Bothoff-Shanahan,Meghan R.(Student)" w:date="2023-12-11T17:02:00Z">
              <w:rPr/>
            </w:rPrChange>
          </w:rPr>
          <w:instrText>HYPERLINK "https://www.zotero.org/google-docs/?6NCJym"</w:instrText>
        </w:r>
        <w:r w:rsidRPr="002E5F7A">
          <w:rPr>
            <w:rFonts w:ascii="Arial" w:hAnsi="Arial" w:cs="Arial"/>
            <w:sz w:val="20"/>
            <w:szCs w:val="20"/>
          </w:rPr>
        </w:r>
        <w:r w:rsidRPr="00A37D6B">
          <w:rPr>
            <w:rFonts w:ascii="Arial" w:hAnsi="Arial" w:cs="Arial"/>
            <w:sz w:val="20"/>
            <w:szCs w:val="20"/>
            <w:rPrChange w:id="1702" w:author="Bothoff-Shanahan,Meghan R.(Student)" w:date="2023-12-11T17:02:00Z">
              <w:rPr/>
            </w:rPrChange>
          </w:rPr>
          <w:fldChar w:fldCharType="separate"/>
        </w:r>
        <w:r w:rsidRPr="00A37D6B">
          <w:rPr>
            <w:rStyle w:val="Hyperlink"/>
            <w:rFonts w:ascii="Arial" w:hAnsi="Arial" w:cs="Arial"/>
            <w:color w:val="000000"/>
            <w:sz w:val="20"/>
            <w:szCs w:val="20"/>
            <w:u w:val="none"/>
            <w:rPrChange w:id="1703" w:author="Bothoff-Shanahan,Meghan R.(Student)" w:date="2023-12-11T17:02:00Z">
              <w:rPr>
                <w:rStyle w:val="Hyperlink"/>
                <w:rFonts w:ascii="Arial" w:hAnsi="Arial" w:cs="Arial"/>
                <w:color w:val="000000"/>
                <w:sz w:val="22"/>
                <w:szCs w:val="22"/>
              </w:rPr>
            </w:rPrChange>
          </w:rPr>
          <w:t>[12]</w:t>
        </w:r>
        <w:r w:rsidRPr="00A37D6B">
          <w:rPr>
            <w:rStyle w:val="apple-tab-span"/>
            <w:rFonts w:ascii="Arial" w:hAnsi="Arial" w:cs="Arial"/>
            <w:color w:val="000000"/>
            <w:sz w:val="20"/>
            <w:szCs w:val="20"/>
            <w:rPrChange w:id="1704" w:author="Bothoff-Shanahan,Meghan R.(Student)" w:date="2023-12-11T17:02:00Z">
              <w:rPr>
                <w:rStyle w:val="apple-tab-span"/>
                <w:rFonts w:ascii="Arial" w:hAnsi="Arial" w:cs="Arial"/>
                <w:color w:val="000000"/>
                <w:sz w:val="22"/>
                <w:szCs w:val="22"/>
              </w:rPr>
            </w:rPrChange>
          </w:rPr>
          <w:tab/>
        </w:r>
        <w:r w:rsidRPr="00A37D6B">
          <w:rPr>
            <w:rStyle w:val="Hyperlink"/>
            <w:rFonts w:ascii="Arial" w:hAnsi="Arial" w:cs="Arial"/>
            <w:color w:val="000000"/>
            <w:sz w:val="20"/>
            <w:szCs w:val="20"/>
            <w:u w:val="none"/>
            <w:rPrChange w:id="1705" w:author="Bothoff-Shanahan,Meghan R.(Student)" w:date="2023-12-11T17:02:00Z">
              <w:rPr>
                <w:rStyle w:val="Hyperlink"/>
                <w:rFonts w:ascii="Arial" w:hAnsi="Arial" w:cs="Arial"/>
                <w:color w:val="000000"/>
                <w:sz w:val="22"/>
                <w:szCs w:val="22"/>
              </w:rPr>
            </w:rPrChange>
          </w:rPr>
          <w:t xml:space="preserve">E. Harrison and M. A. </w:t>
        </w:r>
        <w:proofErr w:type="spellStart"/>
        <w:r w:rsidRPr="00A37D6B">
          <w:rPr>
            <w:rStyle w:val="Hyperlink"/>
            <w:rFonts w:ascii="Arial" w:hAnsi="Arial" w:cs="Arial"/>
            <w:color w:val="000000"/>
            <w:sz w:val="20"/>
            <w:szCs w:val="20"/>
            <w:u w:val="none"/>
            <w:rPrChange w:id="1706" w:author="Bothoff-Shanahan,Meghan R.(Student)" w:date="2023-12-11T17:02:00Z">
              <w:rPr>
                <w:rStyle w:val="Hyperlink"/>
                <w:rFonts w:ascii="Arial" w:hAnsi="Arial" w:cs="Arial"/>
                <w:color w:val="000000"/>
                <w:sz w:val="22"/>
                <w:szCs w:val="22"/>
              </w:rPr>
            </w:rPrChange>
          </w:rPr>
          <w:t>Brockhurst</w:t>
        </w:r>
        <w:proofErr w:type="spellEnd"/>
        <w:r w:rsidRPr="00A37D6B">
          <w:rPr>
            <w:rStyle w:val="Hyperlink"/>
            <w:rFonts w:ascii="Arial" w:hAnsi="Arial" w:cs="Arial"/>
            <w:color w:val="000000"/>
            <w:sz w:val="20"/>
            <w:szCs w:val="20"/>
            <w:u w:val="none"/>
            <w:rPrChange w:id="1707" w:author="Bothoff-Shanahan,Meghan R.(Student)" w:date="2023-12-11T17:02:00Z">
              <w:rPr>
                <w:rStyle w:val="Hyperlink"/>
                <w:rFonts w:ascii="Arial" w:hAnsi="Arial" w:cs="Arial"/>
                <w:color w:val="000000"/>
                <w:sz w:val="22"/>
                <w:szCs w:val="22"/>
              </w:rPr>
            </w:rPrChange>
          </w:rPr>
          <w:t xml:space="preserve">, “Plasmid-mediated horizontal gene transfer is a coevolutionary process,” </w:t>
        </w:r>
        <w:r w:rsidRPr="00A37D6B">
          <w:rPr>
            <w:rStyle w:val="Hyperlink"/>
            <w:rFonts w:ascii="Arial" w:hAnsi="Arial" w:cs="Arial"/>
            <w:i/>
            <w:iCs/>
            <w:color w:val="000000"/>
            <w:sz w:val="20"/>
            <w:szCs w:val="20"/>
            <w:u w:val="none"/>
            <w:rPrChange w:id="1708" w:author="Bothoff-Shanahan,Meghan R.(Student)" w:date="2023-12-11T17:02:00Z">
              <w:rPr>
                <w:rStyle w:val="Hyperlink"/>
                <w:rFonts w:ascii="Arial" w:hAnsi="Arial" w:cs="Arial"/>
                <w:i/>
                <w:iCs/>
                <w:color w:val="000000"/>
                <w:sz w:val="22"/>
                <w:szCs w:val="22"/>
              </w:rPr>
            </w:rPrChange>
          </w:rPr>
          <w:t xml:space="preserve">Trends </w:t>
        </w:r>
        <w:proofErr w:type="spellStart"/>
        <w:r w:rsidRPr="00A37D6B">
          <w:rPr>
            <w:rStyle w:val="Hyperlink"/>
            <w:rFonts w:ascii="Arial" w:hAnsi="Arial" w:cs="Arial"/>
            <w:i/>
            <w:iCs/>
            <w:color w:val="000000"/>
            <w:sz w:val="20"/>
            <w:szCs w:val="20"/>
            <w:u w:val="none"/>
            <w:rPrChange w:id="1709" w:author="Bothoff-Shanahan,Meghan R.(Student)" w:date="2023-12-11T17:02:00Z">
              <w:rPr>
                <w:rStyle w:val="Hyperlink"/>
                <w:rFonts w:ascii="Arial" w:hAnsi="Arial" w:cs="Arial"/>
                <w:i/>
                <w:iCs/>
                <w:color w:val="000000"/>
                <w:sz w:val="22"/>
                <w:szCs w:val="22"/>
              </w:rPr>
            </w:rPrChange>
          </w:rPr>
          <w:t>Microbiol</w:t>
        </w:r>
        <w:proofErr w:type="spellEnd"/>
        <w:r w:rsidRPr="00A37D6B">
          <w:rPr>
            <w:rStyle w:val="Hyperlink"/>
            <w:rFonts w:ascii="Arial" w:hAnsi="Arial" w:cs="Arial"/>
            <w:i/>
            <w:iCs/>
            <w:color w:val="000000"/>
            <w:sz w:val="20"/>
            <w:szCs w:val="20"/>
            <w:u w:val="none"/>
            <w:rPrChange w:id="1710" w:author="Bothoff-Shanahan,Meghan R.(Student)" w:date="2023-12-11T17:02:00Z">
              <w:rPr>
                <w:rStyle w:val="Hyperlink"/>
                <w:rFonts w:ascii="Arial" w:hAnsi="Arial" w:cs="Arial"/>
                <w:i/>
                <w:iCs/>
                <w:color w:val="000000"/>
                <w:sz w:val="22"/>
                <w:szCs w:val="22"/>
              </w:rPr>
            </w:rPrChange>
          </w:rPr>
          <w:t>.</w:t>
        </w:r>
        <w:r w:rsidRPr="00A37D6B">
          <w:rPr>
            <w:rStyle w:val="Hyperlink"/>
            <w:rFonts w:ascii="Arial" w:hAnsi="Arial" w:cs="Arial"/>
            <w:color w:val="000000"/>
            <w:sz w:val="20"/>
            <w:szCs w:val="20"/>
            <w:u w:val="none"/>
            <w:rPrChange w:id="1711" w:author="Bothoff-Shanahan,Meghan R.(Student)" w:date="2023-12-11T17:02:00Z">
              <w:rPr>
                <w:rStyle w:val="Hyperlink"/>
                <w:rFonts w:ascii="Arial" w:hAnsi="Arial" w:cs="Arial"/>
                <w:color w:val="000000"/>
                <w:sz w:val="22"/>
                <w:szCs w:val="22"/>
              </w:rPr>
            </w:rPrChange>
          </w:rPr>
          <w:t xml:space="preserve">, vol. 20, no. 6, pp. 262–267, Jun. 2012, </w:t>
        </w:r>
        <w:proofErr w:type="spellStart"/>
        <w:r w:rsidRPr="00A37D6B">
          <w:rPr>
            <w:rStyle w:val="Hyperlink"/>
            <w:rFonts w:ascii="Arial" w:hAnsi="Arial" w:cs="Arial"/>
            <w:color w:val="000000"/>
            <w:sz w:val="20"/>
            <w:szCs w:val="20"/>
            <w:u w:val="none"/>
            <w:rPrChange w:id="1712" w:author="Bothoff-Shanahan,Meghan R.(Student)" w:date="2023-12-11T17:02:00Z">
              <w:rPr>
                <w:rStyle w:val="Hyperlink"/>
                <w:rFonts w:ascii="Arial" w:hAnsi="Arial" w:cs="Arial"/>
                <w:color w:val="000000"/>
                <w:sz w:val="22"/>
                <w:szCs w:val="22"/>
              </w:rPr>
            </w:rPrChange>
          </w:rPr>
          <w:t>doi</w:t>
        </w:r>
        <w:proofErr w:type="spellEnd"/>
        <w:r w:rsidRPr="00A37D6B">
          <w:rPr>
            <w:rStyle w:val="Hyperlink"/>
            <w:rFonts w:ascii="Arial" w:hAnsi="Arial" w:cs="Arial"/>
            <w:color w:val="000000"/>
            <w:sz w:val="20"/>
            <w:szCs w:val="20"/>
            <w:u w:val="none"/>
            <w:rPrChange w:id="1713" w:author="Bothoff-Shanahan,Meghan R.(Student)" w:date="2023-12-11T17:02:00Z">
              <w:rPr>
                <w:rStyle w:val="Hyperlink"/>
                <w:rFonts w:ascii="Arial" w:hAnsi="Arial" w:cs="Arial"/>
                <w:color w:val="000000"/>
                <w:sz w:val="22"/>
                <w:szCs w:val="22"/>
              </w:rPr>
            </w:rPrChange>
          </w:rPr>
          <w:t>: 10.1016/j.tim.2012.04.003.</w:t>
        </w:r>
        <w:r w:rsidRPr="00A37D6B">
          <w:rPr>
            <w:rFonts w:ascii="Arial" w:hAnsi="Arial" w:cs="Arial"/>
            <w:sz w:val="20"/>
            <w:szCs w:val="20"/>
            <w:rPrChange w:id="1714" w:author="Bothoff-Shanahan,Meghan R.(Student)" w:date="2023-12-11T17:02:00Z">
              <w:rPr/>
            </w:rPrChange>
          </w:rPr>
          <w:fldChar w:fldCharType="end"/>
        </w:r>
      </w:ins>
    </w:p>
    <w:p w14:paraId="64C5A664" w14:textId="77777777" w:rsidR="00A37D6B" w:rsidRPr="00A37D6B" w:rsidRDefault="00A37D6B" w:rsidP="00A37D6B">
      <w:pPr>
        <w:pStyle w:val="NormalWeb"/>
        <w:spacing w:before="0" w:beforeAutospacing="0" w:after="0" w:afterAutospacing="0"/>
        <w:ind w:hanging="384"/>
        <w:rPr>
          <w:ins w:id="1715" w:author="Bothoff-Shanahan,Meghan R.(Student)" w:date="2023-12-11T17:02:00Z"/>
          <w:rFonts w:ascii="Arial" w:hAnsi="Arial" w:cs="Arial"/>
          <w:sz w:val="20"/>
          <w:szCs w:val="20"/>
          <w:rPrChange w:id="1716" w:author="Bothoff-Shanahan,Meghan R.(Student)" w:date="2023-12-11T17:02:00Z">
            <w:rPr>
              <w:ins w:id="1717" w:author="Bothoff-Shanahan,Meghan R.(Student)" w:date="2023-12-11T17:02:00Z"/>
            </w:rPr>
          </w:rPrChange>
        </w:rPr>
      </w:pPr>
      <w:ins w:id="1718" w:author="Bothoff-Shanahan,Meghan R.(Student)" w:date="2023-12-11T17:02:00Z">
        <w:r w:rsidRPr="00A37D6B">
          <w:rPr>
            <w:rFonts w:ascii="Arial" w:hAnsi="Arial" w:cs="Arial"/>
            <w:sz w:val="20"/>
            <w:szCs w:val="20"/>
            <w:rPrChange w:id="1719" w:author="Bothoff-Shanahan,Meghan R.(Student)" w:date="2023-12-11T17:02:00Z">
              <w:rPr/>
            </w:rPrChange>
          </w:rPr>
          <w:fldChar w:fldCharType="begin"/>
        </w:r>
        <w:r w:rsidRPr="00A37D6B">
          <w:rPr>
            <w:rFonts w:ascii="Arial" w:hAnsi="Arial" w:cs="Arial"/>
            <w:sz w:val="20"/>
            <w:szCs w:val="20"/>
            <w:rPrChange w:id="1720" w:author="Bothoff-Shanahan,Meghan R.(Student)" w:date="2023-12-11T17:02:00Z">
              <w:rPr/>
            </w:rPrChange>
          </w:rPr>
          <w:instrText>HYPERLINK "https://www.zotero.org/google-docs/?6NCJym"</w:instrText>
        </w:r>
        <w:r w:rsidRPr="002E5F7A">
          <w:rPr>
            <w:rFonts w:ascii="Arial" w:hAnsi="Arial" w:cs="Arial"/>
            <w:sz w:val="20"/>
            <w:szCs w:val="20"/>
          </w:rPr>
        </w:r>
        <w:r w:rsidRPr="00A37D6B">
          <w:rPr>
            <w:rFonts w:ascii="Arial" w:hAnsi="Arial" w:cs="Arial"/>
            <w:sz w:val="20"/>
            <w:szCs w:val="20"/>
            <w:rPrChange w:id="1721" w:author="Bothoff-Shanahan,Meghan R.(Student)" w:date="2023-12-11T17:02:00Z">
              <w:rPr/>
            </w:rPrChange>
          </w:rPr>
          <w:fldChar w:fldCharType="separate"/>
        </w:r>
        <w:r w:rsidRPr="00A37D6B">
          <w:rPr>
            <w:rStyle w:val="Hyperlink"/>
            <w:rFonts w:ascii="Arial" w:hAnsi="Arial" w:cs="Arial"/>
            <w:color w:val="000000"/>
            <w:sz w:val="20"/>
            <w:szCs w:val="20"/>
            <w:u w:val="none"/>
            <w:rPrChange w:id="1722" w:author="Bothoff-Shanahan,Meghan R.(Student)" w:date="2023-12-11T17:02:00Z">
              <w:rPr>
                <w:rStyle w:val="Hyperlink"/>
                <w:rFonts w:ascii="Arial" w:hAnsi="Arial" w:cs="Arial"/>
                <w:color w:val="000000"/>
                <w:sz w:val="22"/>
                <w:szCs w:val="22"/>
              </w:rPr>
            </w:rPrChange>
          </w:rPr>
          <w:t>[13]</w:t>
        </w:r>
        <w:r w:rsidRPr="00A37D6B">
          <w:rPr>
            <w:rStyle w:val="apple-tab-span"/>
            <w:rFonts w:ascii="Arial" w:hAnsi="Arial" w:cs="Arial"/>
            <w:color w:val="000000"/>
            <w:sz w:val="20"/>
            <w:szCs w:val="20"/>
            <w:rPrChange w:id="1723" w:author="Bothoff-Shanahan,Meghan R.(Student)" w:date="2023-12-11T17:02:00Z">
              <w:rPr>
                <w:rStyle w:val="apple-tab-span"/>
                <w:rFonts w:ascii="Arial" w:hAnsi="Arial" w:cs="Arial"/>
                <w:color w:val="000000"/>
                <w:sz w:val="22"/>
                <w:szCs w:val="22"/>
              </w:rPr>
            </w:rPrChange>
          </w:rPr>
          <w:tab/>
        </w:r>
        <w:r w:rsidRPr="00A37D6B">
          <w:rPr>
            <w:rStyle w:val="Hyperlink"/>
            <w:rFonts w:ascii="Arial" w:hAnsi="Arial" w:cs="Arial"/>
            <w:color w:val="000000"/>
            <w:sz w:val="20"/>
            <w:szCs w:val="20"/>
            <w:u w:val="none"/>
            <w:rPrChange w:id="1724" w:author="Bothoff-Shanahan,Meghan R.(Student)" w:date="2023-12-11T17:02:00Z">
              <w:rPr>
                <w:rStyle w:val="Hyperlink"/>
                <w:rFonts w:ascii="Arial" w:hAnsi="Arial" w:cs="Arial"/>
                <w:color w:val="000000"/>
                <w:sz w:val="22"/>
                <w:szCs w:val="22"/>
              </w:rPr>
            </w:rPrChange>
          </w:rPr>
          <w:t xml:space="preserve">C. A. </w:t>
        </w:r>
        <w:proofErr w:type="spellStart"/>
        <w:r w:rsidRPr="00A37D6B">
          <w:rPr>
            <w:rStyle w:val="Hyperlink"/>
            <w:rFonts w:ascii="Arial" w:hAnsi="Arial" w:cs="Arial"/>
            <w:color w:val="000000"/>
            <w:sz w:val="20"/>
            <w:szCs w:val="20"/>
            <w:u w:val="none"/>
            <w:rPrChange w:id="1725" w:author="Bothoff-Shanahan,Meghan R.(Student)" w:date="2023-12-11T17:02:00Z">
              <w:rPr>
                <w:rStyle w:val="Hyperlink"/>
                <w:rFonts w:ascii="Arial" w:hAnsi="Arial" w:cs="Arial"/>
                <w:color w:val="000000"/>
                <w:sz w:val="22"/>
                <w:szCs w:val="22"/>
              </w:rPr>
            </w:rPrChange>
          </w:rPr>
          <w:t>Fuchsman</w:t>
        </w:r>
        <w:proofErr w:type="spellEnd"/>
        <w:r w:rsidRPr="00A37D6B">
          <w:rPr>
            <w:rStyle w:val="Hyperlink"/>
            <w:rFonts w:ascii="Arial" w:hAnsi="Arial" w:cs="Arial"/>
            <w:color w:val="000000"/>
            <w:sz w:val="20"/>
            <w:szCs w:val="20"/>
            <w:u w:val="none"/>
            <w:rPrChange w:id="1726" w:author="Bothoff-Shanahan,Meghan R.(Student)" w:date="2023-12-11T17:02:00Z">
              <w:rPr>
                <w:rStyle w:val="Hyperlink"/>
                <w:rFonts w:ascii="Arial" w:hAnsi="Arial" w:cs="Arial"/>
                <w:color w:val="000000"/>
                <w:sz w:val="22"/>
                <w:szCs w:val="22"/>
              </w:rPr>
            </w:rPrChange>
          </w:rPr>
          <w:t xml:space="preserve">, R. E. Collins, G. Rocap, and W. J. Brazelton, “Effect of the environment on horizontal gene transfer between bacteria and archaea,” </w:t>
        </w:r>
        <w:proofErr w:type="spellStart"/>
        <w:r w:rsidRPr="00A37D6B">
          <w:rPr>
            <w:rStyle w:val="Hyperlink"/>
            <w:rFonts w:ascii="Arial" w:hAnsi="Arial" w:cs="Arial"/>
            <w:i/>
            <w:iCs/>
            <w:color w:val="000000"/>
            <w:sz w:val="20"/>
            <w:szCs w:val="20"/>
            <w:u w:val="none"/>
            <w:rPrChange w:id="1727" w:author="Bothoff-Shanahan,Meghan R.(Student)" w:date="2023-12-11T17:02:00Z">
              <w:rPr>
                <w:rStyle w:val="Hyperlink"/>
                <w:rFonts w:ascii="Arial" w:hAnsi="Arial" w:cs="Arial"/>
                <w:i/>
                <w:iCs/>
                <w:color w:val="000000"/>
                <w:sz w:val="22"/>
                <w:szCs w:val="22"/>
              </w:rPr>
            </w:rPrChange>
          </w:rPr>
          <w:t>PeerJ</w:t>
        </w:r>
        <w:proofErr w:type="spellEnd"/>
        <w:r w:rsidRPr="00A37D6B">
          <w:rPr>
            <w:rStyle w:val="Hyperlink"/>
            <w:rFonts w:ascii="Arial" w:hAnsi="Arial" w:cs="Arial"/>
            <w:color w:val="000000"/>
            <w:sz w:val="20"/>
            <w:szCs w:val="20"/>
            <w:u w:val="none"/>
            <w:rPrChange w:id="1728" w:author="Bothoff-Shanahan,Meghan R.(Student)" w:date="2023-12-11T17:02:00Z">
              <w:rPr>
                <w:rStyle w:val="Hyperlink"/>
                <w:rFonts w:ascii="Arial" w:hAnsi="Arial" w:cs="Arial"/>
                <w:color w:val="000000"/>
                <w:sz w:val="22"/>
                <w:szCs w:val="22"/>
              </w:rPr>
            </w:rPrChange>
          </w:rPr>
          <w:t xml:space="preserve">, vol. 5, p. e3865, Sep. 2017, </w:t>
        </w:r>
        <w:proofErr w:type="spellStart"/>
        <w:r w:rsidRPr="00A37D6B">
          <w:rPr>
            <w:rStyle w:val="Hyperlink"/>
            <w:rFonts w:ascii="Arial" w:hAnsi="Arial" w:cs="Arial"/>
            <w:color w:val="000000"/>
            <w:sz w:val="20"/>
            <w:szCs w:val="20"/>
            <w:u w:val="none"/>
            <w:rPrChange w:id="1729" w:author="Bothoff-Shanahan,Meghan R.(Student)" w:date="2023-12-11T17:02:00Z">
              <w:rPr>
                <w:rStyle w:val="Hyperlink"/>
                <w:rFonts w:ascii="Arial" w:hAnsi="Arial" w:cs="Arial"/>
                <w:color w:val="000000"/>
                <w:sz w:val="22"/>
                <w:szCs w:val="22"/>
              </w:rPr>
            </w:rPrChange>
          </w:rPr>
          <w:t>doi</w:t>
        </w:r>
        <w:proofErr w:type="spellEnd"/>
        <w:r w:rsidRPr="00A37D6B">
          <w:rPr>
            <w:rStyle w:val="Hyperlink"/>
            <w:rFonts w:ascii="Arial" w:hAnsi="Arial" w:cs="Arial"/>
            <w:color w:val="000000"/>
            <w:sz w:val="20"/>
            <w:szCs w:val="20"/>
            <w:u w:val="none"/>
            <w:rPrChange w:id="1730" w:author="Bothoff-Shanahan,Meghan R.(Student)" w:date="2023-12-11T17:02:00Z">
              <w:rPr>
                <w:rStyle w:val="Hyperlink"/>
                <w:rFonts w:ascii="Arial" w:hAnsi="Arial" w:cs="Arial"/>
                <w:color w:val="000000"/>
                <w:sz w:val="22"/>
                <w:szCs w:val="22"/>
              </w:rPr>
            </w:rPrChange>
          </w:rPr>
          <w:t>: 10.7717/peerj.3865.</w:t>
        </w:r>
        <w:r w:rsidRPr="00A37D6B">
          <w:rPr>
            <w:rFonts w:ascii="Arial" w:hAnsi="Arial" w:cs="Arial"/>
            <w:sz w:val="20"/>
            <w:szCs w:val="20"/>
            <w:rPrChange w:id="1731" w:author="Bothoff-Shanahan,Meghan R.(Student)" w:date="2023-12-11T17:02:00Z">
              <w:rPr/>
            </w:rPrChange>
          </w:rPr>
          <w:fldChar w:fldCharType="end"/>
        </w:r>
      </w:ins>
    </w:p>
    <w:p w14:paraId="01F9F0B1" w14:textId="3291982C" w:rsidR="00310728" w:rsidRPr="00A37D6B" w:rsidDel="00A37D6B" w:rsidRDefault="00000000" w:rsidP="00A37D6B">
      <w:pPr>
        <w:widowControl w:val="0"/>
        <w:spacing w:line="240" w:lineRule="auto"/>
        <w:ind w:left="384" w:hanging="384"/>
        <w:rPr>
          <w:del w:id="1732" w:author="Bothoff-Shanahan,Meghan R.(Student)" w:date="2023-12-11T17:02:00Z"/>
          <w:sz w:val="20"/>
          <w:szCs w:val="20"/>
        </w:rPr>
      </w:pPr>
      <w:del w:id="1733" w:author="Bothoff-Shanahan,Meghan R.(Student)" w:date="2023-12-11T17:02:00Z">
        <w:r w:rsidRPr="00A37D6B" w:rsidDel="00A37D6B">
          <w:rPr>
            <w:sz w:val="20"/>
            <w:szCs w:val="20"/>
          </w:rPr>
          <w:delText>[1]</w:delText>
        </w:r>
        <w:r w:rsidRPr="00A37D6B" w:rsidDel="00A37D6B">
          <w:rPr>
            <w:sz w:val="20"/>
            <w:szCs w:val="20"/>
          </w:rPr>
          <w:tab/>
          <w:delText>A. J. Ellington, T. J. Schult, C. R. Reisch, and B. C. Christner, “Comparative Genomics and Directed Evolution Reveal Genetic Determinants of Extreme UVC Radiation Tolerance in Bacteria Recovered from the Stratosphere.” bioRxiv, p. 2023.03.27.534493, Mar. 28, 2023. doi: 10.1101/2023.03.27.534493.</w:delText>
        </w:r>
      </w:del>
    </w:p>
    <w:p w14:paraId="6C936F3E" w14:textId="19B7300E" w:rsidR="00310728" w:rsidRPr="00A37D6B" w:rsidDel="00A37D6B" w:rsidRDefault="00000000" w:rsidP="00A37D6B">
      <w:pPr>
        <w:widowControl w:val="0"/>
        <w:spacing w:line="240" w:lineRule="auto"/>
        <w:ind w:left="384" w:hanging="384"/>
        <w:rPr>
          <w:del w:id="1734" w:author="Bothoff-Shanahan,Meghan R.(Student)" w:date="2023-12-11T17:02:00Z"/>
          <w:sz w:val="20"/>
          <w:szCs w:val="20"/>
        </w:rPr>
      </w:pPr>
      <w:del w:id="1735" w:author="Bothoff-Shanahan,Meghan R.(Student)" w:date="2023-12-11T17:02:00Z">
        <w:r w:rsidRPr="00A37D6B" w:rsidDel="00A37D6B">
          <w:rPr>
            <w:sz w:val="20"/>
            <w:szCs w:val="20"/>
          </w:rPr>
          <w:delText>[2]</w:delText>
        </w:r>
        <w:r w:rsidRPr="00A37D6B" w:rsidDel="00A37D6B">
          <w:rPr>
            <w:sz w:val="20"/>
            <w:szCs w:val="20"/>
          </w:rPr>
          <w:tab/>
          <w:delText xml:space="preserve">K. S. Makarova </w:delText>
        </w:r>
        <w:r w:rsidRPr="00A37D6B" w:rsidDel="00A37D6B">
          <w:rPr>
            <w:i/>
            <w:sz w:val="20"/>
            <w:szCs w:val="20"/>
          </w:rPr>
          <w:delText>et al.</w:delText>
        </w:r>
        <w:r w:rsidRPr="00A37D6B" w:rsidDel="00A37D6B">
          <w:rPr>
            <w:sz w:val="20"/>
            <w:szCs w:val="20"/>
          </w:rPr>
          <w:delText xml:space="preserve">, “Genome of the Extremely Radiation-Resistant Bacterium Deinococcus radiodurans Viewed from the Perspective of Comparative Genomics,” </w:delText>
        </w:r>
        <w:r w:rsidRPr="00A37D6B" w:rsidDel="00A37D6B">
          <w:rPr>
            <w:i/>
            <w:sz w:val="20"/>
            <w:szCs w:val="20"/>
          </w:rPr>
          <w:delText>Microbiol. Mol. Biol. Rev.</w:delText>
        </w:r>
        <w:r w:rsidRPr="00A37D6B" w:rsidDel="00A37D6B">
          <w:rPr>
            <w:sz w:val="20"/>
            <w:szCs w:val="20"/>
          </w:rPr>
          <w:delText>, vol. 65, no. 1, pp. 44–79, Mar. 2001, doi: 10.1128/mmbr.65.1.44-79.2001.</w:delText>
        </w:r>
      </w:del>
    </w:p>
    <w:p w14:paraId="6F1F9F86" w14:textId="586F1FE8" w:rsidR="00310728" w:rsidRPr="00A37D6B" w:rsidDel="00A37D6B" w:rsidRDefault="00000000" w:rsidP="00A37D6B">
      <w:pPr>
        <w:widowControl w:val="0"/>
        <w:spacing w:line="240" w:lineRule="auto"/>
        <w:ind w:left="384" w:hanging="384"/>
        <w:rPr>
          <w:del w:id="1736" w:author="Bothoff-Shanahan,Meghan R.(Student)" w:date="2023-12-11T17:02:00Z"/>
          <w:sz w:val="20"/>
          <w:szCs w:val="20"/>
        </w:rPr>
      </w:pPr>
      <w:del w:id="1737" w:author="Bothoff-Shanahan,Meghan R.(Student)" w:date="2023-12-11T17:02:00Z">
        <w:r w:rsidRPr="00A37D6B" w:rsidDel="00A37D6B">
          <w:rPr>
            <w:sz w:val="20"/>
            <w:szCs w:val="20"/>
          </w:rPr>
          <w:delText>[3]</w:delText>
        </w:r>
        <w:r w:rsidRPr="00A37D6B" w:rsidDel="00A37D6B">
          <w:rPr>
            <w:sz w:val="20"/>
            <w:szCs w:val="20"/>
          </w:rPr>
          <w:tab/>
          <w:delText xml:space="preserve">J. Armstrong, I. T. Fiddes, M. Diekhans, and B. Paten, “Whole-Genome Alignment and Comparative Annotation,” </w:delText>
        </w:r>
        <w:r w:rsidRPr="00A37D6B" w:rsidDel="00A37D6B">
          <w:rPr>
            <w:i/>
            <w:sz w:val="20"/>
            <w:szCs w:val="20"/>
          </w:rPr>
          <w:delText>Annu. Rev. Anim. Biosci.</w:delText>
        </w:r>
        <w:r w:rsidRPr="00A37D6B" w:rsidDel="00A37D6B">
          <w:rPr>
            <w:sz w:val="20"/>
            <w:szCs w:val="20"/>
          </w:rPr>
          <w:delText>, vol. 7, pp. 41–64, Feb. 2019, doi: 10.1146/annurev-animal-020518-115005.</w:delText>
        </w:r>
      </w:del>
    </w:p>
    <w:p w14:paraId="2B37CE25" w14:textId="3BB8D133" w:rsidR="00310728" w:rsidRPr="00A37D6B" w:rsidDel="00A37D6B" w:rsidRDefault="00000000" w:rsidP="00A37D6B">
      <w:pPr>
        <w:widowControl w:val="0"/>
        <w:spacing w:line="240" w:lineRule="auto"/>
        <w:ind w:left="384" w:hanging="384"/>
        <w:rPr>
          <w:del w:id="1738" w:author="Bothoff-Shanahan,Meghan R.(Student)" w:date="2023-12-11T17:02:00Z"/>
          <w:sz w:val="20"/>
          <w:szCs w:val="20"/>
        </w:rPr>
      </w:pPr>
      <w:del w:id="1739" w:author="Bothoff-Shanahan,Meghan R.(Student)" w:date="2023-12-11T17:02:00Z">
        <w:r w:rsidRPr="00A37D6B" w:rsidDel="00A37D6B">
          <w:rPr>
            <w:sz w:val="20"/>
            <w:szCs w:val="20"/>
          </w:rPr>
          <w:delText>[4]</w:delText>
        </w:r>
        <w:r w:rsidRPr="00A37D6B" w:rsidDel="00A37D6B">
          <w:rPr>
            <w:sz w:val="20"/>
            <w:szCs w:val="20"/>
          </w:rPr>
          <w:tab/>
          <w:delText xml:space="preserve">I.-M. A. Chen </w:delText>
        </w:r>
        <w:r w:rsidRPr="00A37D6B" w:rsidDel="00A37D6B">
          <w:rPr>
            <w:i/>
            <w:sz w:val="20"/>
            <w:szCs w:val="20"/>
          </w:rPr>
          <w:delText>et al.</w:delText>
        </w:r>
        <w:r w:rsidRPr="00A37D6B" w:rsidDel="00A37D6B">
          <w:rPr>
            <w:sz w:val="20"/>
            <w:szCs w:val="20"/>
          </w:rPr>
          <w:delText xml:space="preserve">, “The IMG/M data management and analysis system v.6.0: new tools and advanced capabilities,” </w:delText>
        </w:r>
        <w:r w:rsidRPr="00A37D6B" w:rsidDel="00A37D6B">
          <w:rPr>
            <w:i/>
            <w:sz w:val="20"/>
            <w:szCs w:val="20"/>
          </w:rPr>
          <w:delText>Nucleic Acids Res.</w:delText>
        </w:r>
        <w:r w:rsidRPr="00A37D6B" w:rsidDel="00A37D6B">
          <w:rPr>
            <w:sz w:val="20"/>
            <w:szCs w:val="20"/>
          </w:rPr>
          <w:delText>, vol. 49, no. D1, pp. D751–D763, Oct. 2020, doi: 10.1093/nar/gkaa939.</w:delText>
        </w:r>
      </w:del>
    </w:p>
    <w:p w14:paraId="16EC1BAA" w14:textId="024045D5" w:rsidR="00310728" w:rsidRPr="00A37D6B" w:rsidDel="00A37D6B" w:rsidRDefault="00000000" w:rsidP="00A37D6B">
      <w:pPr>
        <w:widowControl w:val="0"/>
        <w:spacing w:line="240" w:lineRule="auto"/>
        <w:ind w:left="384" w:hanging="384"/>
        <w:rPr>
          <w:del w:id="1740" w:author="Bothoff-Shanahan,Meghan R.(Student)" w:date="2023-12-11T17:02:00Z"/>
          <w:sz w:val="20"/>
          <w:szCs w:val="20"/>
        </w:rPr>
      </w:pPr>
      <w:del w:id="1741" w:author="Bothoff-Shanahan,Meghan R.(Student)" w:date="2023-12-11T17:02:00Z">
        <w:r w:rsidRPr="00A37D6B" w:rsidDel="00A37D6B">
          <w:rPr>
            <w:sz w:val="20"/>
            <w:szCs w:val="20"/>
          </w:rPr>
          <w:delText>[5]</w:delText>
        </w:r>
        <w:r w:rsidRPr="00A37D6B" w:rsidDel="00A37D6B">
          <w:rPr>
            <w:sz w:val="20"/>
            <w:szCs w:val="20"/>
          </w:rPr>
          <w:tab/>
          <w:delText xml:space="preserve">S.-L. Liu, Y.-R. Chiang, H. Yoon, and H.-Y. Fu, “Comparative Genome Analysis Reveals Cyanidiococcus gen. nov., A New Extremophilic Red Algal Genus Sister to Cyanidioschyzon (Cyanidioschyzonaceae, Rhodophyta),” </w:delText>
        </w:r>
        <w:r w:rsidRPr="00A37D6B" w:rsidDel="00A37D6B">
          <w:rPr>
            <w:i/>
            <w:sz w:val="20"/>
            <w:szCs w:val="20"/>
          </w:rPr>
          <w:delText>J. Phycol.</w:delText>
        </w:r>
        <w:r w:rsidRPr="00A37D6B" w:rsidDel="00A37D6B">
          <w:rPr>
            <w:sz w:val="20"/>
            <w:szCs w:val="20"/>
          </w:rPr>
          <w:delText>, vol. 56, Jul. 2020, doi: 10.1111/jpy.13056.</w:delText>
        </w:r>
      </w:del>
    </w:p>
    <w:p w14:paraId="7AEE0166" w14:textId="0ECC47BC" w:rsidR="00310728" w:rsidRPr="00A37D6B" w:rsidDel="00A37D6B" w:rsidRDefault="00000000" w:rsidP="00A37D6B">
      <w:pPr>
        <w:widowControl w:val="0"/>
        <w:spacing w:line="240" w:lineRule="auto"/>
        <w:ind w:left="384" w:hanging="384"/>
        <w:rPr>
          <w:del w:id="1742" w:author="Bothoff-Shanahan,Meghan R.(Student)" w:date="2023-12-11T17:02:00Z"/>
          <w:sz w:val="20"/>
          <w:szCs w:val="20"/>
        </w:rPr>
      </w:pPr>
      <w:del w:id="1743" w:author="Bothoff-Shanahan,Meghan R.(Student)" w:date="2023-12-11T17:02:00Z">
        <w:r w:rsidRPr="00A37D6B" w:rsidDel="00A37D6B">
          <w:rPr>
            <w:sz w:val="20"/>
            <w:szCs w:val="20"/>
          </w:rPr>
          <w:delText>[6]</w:delText>
        </w:r>
        <w:r w:rsidRPr="00A37D6B" w:rsidDel="00A37D6B">
          <w:rPr>
            <w:sz w:val="20"/>
            <w:szCs w:val="20"/>
          </w:rPr>
          <w:tab/>
          <w:delText xml:space="preserve">M. V. Omelchenko </w:delText>
        </w:r>
        <w:r w:rsidRPr="00A37D6B" w:rsidDel="00A37D6B">
          <w:rPr>
            <w:i/>
            <w:sz w:val="20"/>
            <w:szCs w:val="20"/>
          </w:rPr>
          <w:delText>et al.</w:delText>
        </w:r>
        <w:r w:rsidRPr="00A37D6B" w:rsidDel="00A37D6B">
          <w:rPr>
            <w:sz w:val="20"/>
            <w:szCs w:val="20"/>
          </w:rPr>
          <w:delText xml:space="preserve">, “Comparative genomics of Thermus thermophilus and Deinococcus radiodurans: divergent routes of adaptation to thermophily and radiation resistance,” </w:delText>
        </w:r>
        <w:r w:rsidRPr="00A37D6B" w:rsidDel="00A37D6B">
          <w:rPr>
            <w:i/>
            <w:sz w:val="20"/>
            <w:szCs w:val="20"/>
          </w:rPr>
          <w:delText>BMC Evol. Biol.</w:delText>
        </w:r>
        <w:r w:rsidRPr="00A37D6B" w:rsidDel="00A37D6B">
          <w:rPr>
            <w:sz w:val="20"/>
            <w:szCs w:val="20"/>
          </w:rPr>
          <w:delText>, vol. 5, p. 57, Oct. 2005, doi: 10.1186/1471-2148-5-57.</w:delText>
        </w:r>
      </w:del>
    </w:p>
    <w:p w14:paraId="17B8B28C" w14:textId="78111DED" w:rsidR="00310728" w:rsidRPr="00A37D6B" w:rsidDel="00A37D6B" w:rsidRDefault="00000000" w:rsidP="00A37D6B">
      <w:pPr>
        <w:widowControl w:val="0"/>
        <w:spacing w:line="240" w:lineRule="auto"/>
        <w:ind w:left="384" w:hanging="384"/>
        <w:rPr>
          <w:del w:id="1744" w:author="Bothoff-Shanahan,Meghan R.(Student)" w:date="2023-12-11T17:02:00Z"/>
          <w:sz w:val="20"/>
          <w:szCs w:val="20"/>
        </w:rPr>
      </w:pPr>
      <w:del w:id="1745" w:author="Bothoff-Shanahan,Meghan R.(Student)" w:date="2023-12-11T17:02:00Z">
        <w:r w:rsidRPr="00A37D6B" w:rsidDel="00A37D6B">
          <w:rPr>
            <w:sz w:val="20"/>
            <w:szCs w:val="20"/>
          </w:rPr>
          <w:delText>[7]</w:delText>
        </w:r>
        <w:r w:rsidRPr="00A37D6B" w:rsidDel="00A37D6B">
          <w:rPr>
            <w:sz w:val="20"/>
            <w:szCs w:val="20"/>
          </w:rPr>
          <w:tab/>
          <w:delText xml:space="preserve">J. V. Etten and D. Bhattacharya, “Horizontal Gene Transfer in Eukaryotes: Not if, but How Much?,” </w:delText>
        </w:r>
        <w:r w:rsidRPr="00A37D6B" w:rsidDel="00A37D6B">
          <w:rPr>
            <w:i/>
            <w:sz w:val="20"/>
            <w:szCs w:val="20"/>
          </w:rPr>
          <w:delText>Trends Genet.</w:delText>
        </w:r>
        <w:r w:rsidRPr="00A37D6B" w:rsidDel="00A37D6B">
          <w:rPr>
            <w:sz w:val="20"/>
            <w:szCs w:val="20"/>
          </w:rPr>
          <w:delText>, vol. 36, no. 12, pp. 915–925, Dec. 2020, doi: 10.1016/j.tig.2020.08.006.</w:delText>
        </w:r>
      </w:del>
    </w:p>
    <w:p w14:paraId="23A66E84" w14:textId="25CFFB69" w:rsidR="00310728" w:rsidRPr="00A37D6B" w:rsidRDefault="00000000" w:rsidP="00A37D6B">
      <w:pPr>
        <w:widowControl w:val="0"/>
        <w:spacing w:line="240" w:lineRule="auto"/>
        <w:ind w:left="384" w:hanging="384"/>
        <w:rPr>
          <w:color w:val="980000"/>
          <w:sz w:val="20"/>
          <w:szCs w:val="20"/>
        </w:rPr>
      </w:pPr>
      <w:del w:id="1746" w:author="Bothoff-Shanahan,Meghan R.(Student)" w:date="2023-12-11T17:02:00Z">
        <w:r w:rsidRPr="00A37D6B" w:rsidDel="00A37D6B">
          <w:rPr>
            <w:sz w:val="20"/>
            <w:szCs w:val="20"/>
          </w:rPr>
          <w:delText>[8]</w:delText>
        </w:r>
        <w:r w:rsidRPr="00A37D6B" w:rsidDel="00A37D6B">
          <w:rPr>
            <w:sz w:val="20"/>
            <w:szCs w:val="20"/>
          </w:rPr>
          <w:tab/>
          <w:delText xml:space="preserve">I. Maqbool, M. Sudharsan, G. Kanimozhi, S. T. Alrashood, H. A. Khan, and N. R. Prasad, “Crude Cell-Free Extract From Deinococcus radiodurans Exhibit Anticancer Activity by Inducing Apoptosis in Triple-Negative Breast Cancer Cells,” </w:delText>
        </w:r>
        <w:r w:rsidRPr="00A37D6B" w:rsidDel="00A37D6B">
          <w:rPr>
            <w:i/>
            <w:sz w:val="20"/>
            <w:szCs w:val="20"/>
          </w:rPr>
          <w:delText>Front. Cell Dev. Biol.</w:delText>
        </w:r>
        <w:r w:rsidRPr="00A37D6B" w:rsidDel="00A37D6B">
          <w:rPr>
            <w:sz w:val="20"/>
            <w:szCs w:val="20"/>
          </w:rPr>
          <w:delText>, vol. 8, p. 707, Jul. 2020, doi: 10.3389/fcell.2020.00707.</w:delText>
        </w:r>
      </w:del>
    </w:p>
    <w:sectPr w:rsidR="00310728" w:rsidRPr="00A37D6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cik,Garrett M.(Computer Science)" w:date="2023-11-19T15:42:00Z" w:initials="DMS">
    <w:p w14:paraId="1240ABB1" w14:textId="77777777" w:rsidR="00AA02BD" w:rsidRDefault="00AA02BD" w:rsidP="00F65F61">
      <w:r>
        <w:rPr>
          <w:rStyle w:val="CommentReference"/>
        </w:rPr>
        <w:annotationRef/>
      </w:r>
      <w:r>
        <w:rPr>
          <w:color w:val="000000"/>
          <w:sz w:val="20"/>
          <w:szCs w:val="20"/>
        </w:rPr>
        <w:t>Excellent job! You cover a ton of information, but your paper is nicely organized and therefore will be accessible to a broad audience.</w:t>
      </w:r>
    </w:p>
    <w:p w14:paraId="56074FC9" w14:textId="77777777" w:rsidR="00AA02BD" w:rsidRDefault="00AA02BD" w:rsidP="00F65F61"/>
    <w:p w14:paraId="718CAB7B" w14:textId="77777777" w:rsidR="00AA02BD" w:rsidRDefault="00AA02BD" w:rsidP="00F65F61">
      <w:r>
        <w:rPr>
          <w:color w:val="000000"/>
          <w:sz w:val="20"/>
          <w:szCs w:val="20"/>
        </w:rPr>
        <w:t>The only thing missing at this point is to mention limitations in the Discussion. In your case, one of the limitations is that the BLAST analysis depends on the scoring system used (match, mismatch, and gap penalty), and a different scoring system could lead to (slightly) different results.</w:t>
      </w:r>
    </w:p>
    <w:p w14:paraId="3C9B893E" w14:textId="77777777" w:rsidR="00AA02BD" w:rsidRDefault="00AA02BD" w:rsidP="00F65F61"/>
    <w:p w14:paraId="3BC548CC" w14:textId="77777777" w:rsidR="00AA02BD" w:rsidRDefault="00AA02BD" w:rsidP="00F65F61">
      <w:r>
        <w:rPr>
          <w:color w:val="000000"/>
          <w:sz w:val="20"/>
          <w:szCs w:val="20"/>
        </w:rPr>
        <w:t>You can also discuss how your results support horizontal gene transfer, although you need to be careful in the interpretation. BLAST results only indicate that two species have similar genes. These could have potentially derived from a common ancestor, or evolved independently, or might be seen now because of horizontal gene transfer. The papers you cite do phylogenetic analysis and therefore have more evidence for HGT, but you are very nicely confirming the presence of these genes in other organisms.</w:t>
      </w:r>
    </w:p>
  </w:comment>
  <w:comment w:id="62" w:author="Dancik,Garrett M.(Computer Science)" w:date="2023-11-19T15:05:00Z" w:initials="DMS">
    <w:p w14:paraId="0187924F" w14:textId="5A09C5C1" w:rsidR="000156CD" w:rsidRDefault="000156CD" w:rsidP="00AD0078">
      <w:r>
        <w:rPr>
          <w:rStyle w:val="CommentReference"/>
        </w:rPr>
        <w:annotationRef/>
      </w:r>
      <w:r>
        <w:rPr>
          <w:color w:val="000000"/>
          <w:sz w:val="20"/>
          <w:szCs w:val="20"/>
        </w:rPr>
        <w:t>Include a blank space before the reference.</w:t>
      </w:r>
    </w:p>
  </w:comment>
  <w:comment w:id="69" w:author="Dancik,Garrett M.(Computer Science)" w:date="2023-11-19T15:07:00Z" w:initials="DMS">
    <w:p w14:paraId="45B98804" w14:textId="77777777" w:rsidR="000156CD" w:rsidRDefault="000156CD" w:rsidP="00601740">
      <w:r>
        <w:rPr>
          <w:rStyle w:val="CommentReference"/>
        </w:rPr>
        <w:annotationRef/>
      </w:r>
      <w:r>
        <w:rPr>
          <w:color w:val="000000"/>
          <w:sz w:val="20"/>
          <w:szCs w:val="20"/>
        </w:rPr>
        <w:t>This should be italicized. Gene names are also italicized, though protein names are not.</w:t>
      </w:r>
    </w:p>
  </w:comment>
  <w:comment w:id="312" w:author="Mae Shanahan" w:date="2023-11-19T14:39:00Z" w:initials="">
    <w:p w14:paraId="0320F365" w14:textId="6124A626" w:rsidR="00310728" w:rsidRDefault="00000000">
      <w:pPr>
        <w:widowControl w:val="0"/>
        <w:pBdr>
          <w:top w:val="nil"/>
          <w:left w:val="nil"/>
          <w:bottom w:val="nil"/>
          <w:right w:val="nil"/>
          <w:between w:val="nil"/>
        </w:pBdr>
        <w:spacing w:line="240" w:lineRule="auto"/>
        <w:rPr>
          <w:color w:val="000000"/>
        </w:rPr>
      </w:pPr>
      <w:r>
        <w:rPr>
          <w:color w:val="000000"/>
        </w:rPr>
        <w:t>May need to edit this since I haven't finished importing this data so it may need to happen in multiple steps like Deinococcus radiodurans</w:t>
      </w:r>
    </w:p>
  </w:comment>
  <w:comment w:id="356" w:author="Mae Shanahan" w:date="2023-11-19T14:39:00Z" w:initials="">
    <w:p w14:paraId="22261214" w14:textId="77777777" w:rsidR="00310728" w:rsidRDefault="00000000">
      <w:pPr>
        <w:widowControl w:val="0"/>
        <w:pBdr>
          <w:top w:val="nil"/>
          <w:left w:val="nil"/>
          <w:bottom w:val="nil"/>
          <w:right w:val="nil"/>
          <w:between w:val="nil"/>
        </w:pBdr>
        <w:spacing w:line="240" w:lineRule="auto"/>
        <w:rPr>
          <w:color w:val="000000"/>
        </w:rPr>
      </w:pPr>
      <w:r>
        <w:rPr>
          <w:color w:val="000000"/>
        </w:rPr>
        <w:t>Again, may need to edit this depending on how easy it is to retrieve info for the remaining Deinococcus species. This portion of the code is still a work in progress.</w:t>
      </w:r>
    </w:p>
  </w:comment>
  <w:comment w:id="410" w:author="Mae Shanahan" w:date="2023-11-19T14:37:00Z" w:initials="">
    <w:p w14:paraId="29905F70" w14:textId="77777777" w:rsidR="00310728" w:rsidRDefault="00000000">
      <w:pPr>
        <w:widowControl w:val="0"/>
        <w:pBdr>
          <w:top w:val="nil"/>
          <w:left w:val="nil"/>
          <w:bottom w:val="nil"/>
          <w:right w:val="nil"/>
          <w:between w:val="nil"/>
        </w:pBdr>
        <w:spacing w:line="240" w:lineRule="auto"/>
        <w:rPr>
          <w:color w:val="000000"/>
        </w:rPr>
      </w:pPr>
      <w:r>
        <w:rPr>
          <w:color w:val="000000"/>
        </w:rPr>
        <w:t>This may change - the code for this portion of the project is still a work in progress.</w:t>
      </w:r>
    </w:p>
  </w:comment>
  <w:comment w:id="411" w:author="Dancik,Garrett M.(Computer Science)" w:date="2023-11-19T15:19:00Z" w:initials="DMS">
    <w:p w14:paraId="5368D4F3" w14:textId="77777777" w:rsidR="008936F5" w:rsidRDefault="008936F5" w:rsidP="004166CF">
      <w:r>
        <w:rPr>
          <w:rStyle w:val="CommentReference"/>
        </w:rPr>
        <w:annotationRef/>
      </w:r>
      <w:r>
        <w:rPr>
          <w:color w:val="000000"/>
          <w:sz w:val="20"/>
          <w:szCs w:val="20"/>
        </w:rPr>
        <w:t>I cannot think of any additional statistical tests that will be relevant for you. The most relevant stat is the E value which you can extract from the BLAST results, which is the number of results with that score or higher expected by chance. There is no universal cutoff for e-values, because it will depend on the size of the query sequence. But an E-value &lt; 1 indicates that you wouldn’t expect to see that strong of a match in the sequences you are looking at.</w:t>
      </w:r>
    </w:p>
  </w:comment>
  <w:comment w:id="451" w:author="Dancik,Garrett M.(Computer Science)" w:date="2023-11-19T15:30:00Z" w:initials="DMS">
    <w:p w14:paraId="1F108557" w14:textId="77777777" w:rsidR="00A27888" w:rsidRDefault="00A27888" w:rsidP="00F41D5A">
      <w:r>
        <w:rPr>
          <w:rStyle w:val="CommentReference"/>
        </w:rPr>
        <w:annotationRef/>
      </w:r>
      <w:r>
        <w:rPr>
          <w:color w:val="000000"/>
          <w:sz w:val="20"/>
          <w:szCs w:val="20"/>
        </w:rPr>
        <w:t xml:space="preserve">You should only define terms here as needed. I’m not sure if you need Title (unless this is displayed in a Figure/Table). </w:t>
      </w:r>
    </w:p>
  </w:comment>
  <w:comment w:id="452" w:author="Bothoff-Shanahan,Meghan R.(Student)" w:date="2023-12-11T16:56:00Z" w:initials="MB">
    <w:p w14:paraId="32261F71" w14:textId="77777777" w:rsidR="00A37D6B" w:rsidRDefault="00A37D6B" w:rsidP="00A37D6B">
      <w:pPr>
        <w:pStyle w:val="CommentText"/>
      </w:pPr>
      <w:r>
        <w:rPr>
          <w:rStyle w:val="CommentReference"/>
        </w:rPr>
        <w:annotationRef/>
      </w:r>
      <w:r>
        <w:t>It did end up in my tables so I guess it’s still relevant here?</w:t>
      </w:r>
    </w:p>
  </w:comment>
  <w:comment w:id="457" w:author="Mae Shanahan" w:date="2023-11-19T14:52:00Z" w:initials="">
    <w:p w14:paraId="22AA11D3" w14:textId="0FEB21CD" w:rsidR="00310728" w:rsidRDefault="00000000">
      <w:pPr>
        <w:widowControl w:val="0"/>
        <w:pBdr>
          <w:top w:val="nil"/>
          <w:left w:val="nil"/>
          <w:bottom w:val="nil"/>
          <w:right w:val="nil"/>
          <w:between w:val="nil"/>
        </w:pBdr>
        <w:spacing w:line="240" w:lineRule="auto"/>
        <w:rPr>
          <w:color w:val="000000"/>
        </w:rPr>
      </w:pPr>
      <w:r>
        <w:rPr>
          <w:color w:val="000000"/>
        </w:rPr>
        <w:t>Maybe move this to the discussion section? Not sure how objective it is.</w:t>
      </w:r>
    </w:p>
  </w:comment>
  <w:comment w:id="458" w:author="Dancik,Garrett M.(Computer Science)" w:date="2023-11-19T15:27:00Z" w:initials="DMS">
    <w:p w14:paraId="44CC47AA" w14:textId="77777777" w:rsidR="00A27888" w:rsidRDefault="00A27888" w:rsidP="006D0599">
      <w:r>
        <w:rPr>
          <w:rStyle w:val="CommentReference"/>
        </w:rPr>
        <w:annotationRef/>
      </w:r>
      <w:r>
        <w:rPr>
          <w:sz w:val="20"/>
          <w:szCs w:val="20"/>
        </w:rPr>
        <w:t>Yes, move to the discussion. But you should also highlight key results here. For example, mention whether a select gene had a BLAST hit in another organism — these are the ones you would then focus on in the discussion, as providing some evidence for HGT.</w:t>
      </w:r>
    </w:p>
  </w:comment>
  <w:comment w:id="993" w:author="Mae Shanahan" w:date="2023-11-19T14:40:00Z" w:initials="">
    <w:p w14:paraId="717A7FBA" w14:textId="3DA232F8" w:rsidR="00310728" w:rsidRDefault="00000000">
      <w:pPr>
        <w:widowControl w:val="0"/>
        <w:pBdr>
          <w:top w:val="nil"/>
          <w:left w:val="nil"/>
          <w:bottom w:val="nil"/>
          <w:right w:val="nil"/>
          <w:between w:val="nil"/>
        </w:pBdr>
        <w:spacing w:line="240" w:lineRule="auto"/>
        <w:rPr>
          <w:color w:val="000000"/>
        </w:rPr>
      </w:pPr>
      <w:r>
        <w:rPr>
          <w:color w:val="000000"/>
        </w:rPr>
        <w:t>Sample data, not representative of actual results</w:t>
      </w:r>
    </w:p>
  </w:comment>
  <w:comment w:id="994" w:author="Dancik,Garrett M.(Computer Science)" w:date="2023-11-19T15:36:00Z" w:initials="DMS">
    <w:p w14:paraId="6EAC57F9" w14:textId="77777777" w:rsidR="00A27888" w:rsidRDefault="00A27888" w:rsidP="00D54286">
      <w:r>
        <w:rPr>
          <w:rStyle w:val="CommentReference"/>
        </w:rPr>
        <w:annotationRef/>
      </w:r>
      <w:r>
        <w:rPr>
          <w:color w:val="000000"/>
          <w:sz w:val="20"/>
          <w:szCs w:val="20"/>
        </w:rPr>
        <w:t xml:space="preserve">These are good figures as they very nicely capture the BLAST results; however, keep in mind that BLAST score (the alignment score we talked about in CSC 314) will depend on the length of the sequence. If two genes are identically found in both </w:t>
      </w:r>
      <w:r>
        <w:rPr>
          <w:i/>
          <w:iCs/>
          <w:color w:val="000000"/>
          <w:sz w:val="20"/>
          <w:szCs w:val="20"/>
        </w:rPr>
        <w:t>D. radiodurans</w:t>
      </w:r>
      <w:r>
        <w:rPr>
          <w:color w:val="000000"/>
          <w:sz w:val="20"/>
          <w:szCs w:val="20"/>
        </w:rPr>
        <w:t xml:space="preserve"> and </w:t>
      </w:r>
      <w:r>
        <w:rPr>
          <w:i/>
          <w:iCs/>
          <w:color w:val="000000"/>
          <w:sz w:val="20"/>
          <w:szCs w:val="20"/>
        </w:rPr>
        <w:t>T. themrophilus</w:t>
      </w:r>
      <w:r>
        <w:rPr>
          <w:color w:val="000000"/>
          <w:sz w:val="20"/>
          <w:szCs w:val="20"/>
        </w:rPr>
        <w:t xml:space="preserve">, the longer gene will have the higher score. You can interpret this in the Discussion, but higher score does not necessarily mean more evidence of a match. </w:t>
      </w:r>
    </w:p>
    <w:p w14:paraId="64B7DE78" w14:textId="77777777" w:rsidR="00A27888" w:rsidRDefault="00A27888" w:rsidP="00D54286"/>
    <w:p w14:paraId="0F07F95E" w14:textId="77777777" w:rsidR="00A27888" w:rsidRDefault="00A27888" w:rsidP="00D54286">
      <w:r>
        <w:rPr>
          <w:color w:val="000000"/>
          <w:sz w:val="20"/>
          <w:szCs w:val="20"/>
        </w:rPr>
        <w:t>However, if you are looking for the same gene in two different species, then the species with the higher scoring match may be more closely related.</w:t>
      </w:r>
    </w:p>
  </w:comment>
  <w:comment w:id="1004" w:author="Mae Shanahan" w:date="2023-11-19T14:40:00Z" w:initials="">
    <w:p w14:paraId="0382E5A1" w14:textId="02E96CAF" w:rsidR="00310728" w:rsidRDefault="00000000">
      <w:pPr>
        <w:widowControl w:val="0"/>
        <w:pBdr>
          <w:top w:val="nil"/>
          <w:left w:val="nil"/>
          <w:bottom w:val="nil"/>
          <w:right w:val="nil"/>
          <w:between w:val="nil"/>
        </w:pBdr>
        <w:spacing w:line="240" w:lineRule="auto"/>
        <w:rPr>
          <w:color w:val="000000"/>
        </w:rPr>
      </w:pPr>
      <w:r>
        <w:rPr>
          <w:color w:val="000000"/>
        </w:rPr>
        <w:t>Sample data, not representative of actual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C548CC" w15:done="0"/>
  <w15:commentEx w15:paraId="0187924F" w15:done="0"/>
  <w15:commentEx w15:paraId="45B98804" w15:done="0"/>
  <w15:commentEx w15:paraId="0320F365" w15:done="0"/>
  <w15:commentEx w15:paraId="22261214" w15:done="0"/>
  <w15:commentEx w15:paraId="29905F70" w15:done="0"/>
  <w15:commentEx w15:paraId="5368D4F3" w15:paraIdParent="29905F70" w15:done="0"/>
  <w15:commentEx w15:paraId="1F108557" w15:done="0"/>
  <w15:commentEx w15:paraId="32261F71" w15:paraIdParent="1F108557" w15:done="0"/>
  <w15:commentEx w15:paraId="22AA11D3" w15:done="0"/>
  <w15:commentEx w15:paraId="44CC47AA" w15:paraIdParent="22AA11D3" w15:done="0"/>
  <w15:commentEx w15:paraId="717A7FBA" w15:done="0"/>
  <w15:commentEx w15:paraId="0F07F95E" w15:paraIdParent="717A7FBA" w15:done="0"/>
  <w15:commentEx w15:paraId="0382E5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04AB4C" w16cex:dateUtc="2023-11-19T20:42:00Z">
    <w16cex:extLst>
      <w16:ext w16:uri="{CE6994B0-6A32-4C9F-8C6B-6E91EDA988CE}">
        <cr:reactions xmlns:cr="http://schemas.microsoft.com/office/comments/2020/reactions">
          <cr:reaction reactionType="1">
            <cr:reactionInfo dateUtc="2023-12-11T21:48:01Z">
              <cr:user userId="S::bothoffshanahanm@my.easternct.edu::5b80301b-c7b9-4346-bae1-b3edec468aea" userProvider="AD" userName="Bothoff-Shanahan,Meghan R.(Student)"/>
            </cr:reactionInfo>
          </cr:reaction>
        </cr:reactions>
      </w16:ext>
    </w16cex:extLst>
  </w16cex:commentExtensible>
  <w16cex:commentExtensible w16cex:durableId="2904A2A6" w16cex:dateUtc="2023-11-19T20:05:00Z"/>
  <w16cex:commentExtensible w16cex:durableId="2904A32A" w16cex:dateUtc="2023-11-19T20:07:00Z">
    <w16cex:extLst>
      <w16:ext w16:uri="{CE6994B0-6A32-4C9F-8C6B-6E91EDA988CE}">
        <cr:reactions xmlns:cr="http://schemas.microsoft.com/office/comments/2020/reactions">
          <cr:reaction reactionType="1">
            <cr:reactionInfo dateUtc="2023-12-11T21:49:13Z">
              <cr:user userId="S::bothoffshanahanm@my.easternct.edu::5b80301b-c7b9-4346-bae1-b3edec468aea" userProvider="AD" userName="Bothoff-Shanahan,Meghan R.(Student)"/>
            </cr:reactionInfo>
          </cr:reaction>
        </cr:reactions>
      </w16:ext>
    </w16cex:extLst>
  </w16cex:commentExtensible>
  <w16cex:commentExtensible w16cex:durableId="2904A60F" w16cex:dateUtc="2023-11-19T20:19:00Z"/>
  <w16cex:commentExtensible w16cex:durableId="2904A89F" w16cex:dateUtc="2023-11-19T20:30:00Z">
    <w16cex:extLst>
      <w16:ext w16:uri="{CE6994B0-6A32-4C9F-8C6B-6E91EDA988CE}">
        <cr:reactions xmlns:cr="http://schemas.microsoft.com/office/comments/2020/reactions">
          <cr:reaction reactionType="1">
            <cr:reactionInfo dateUtc="2023-12-11T21:55:50Z">
              <cr:user userId="S::bothoffshanahanm@my.easternct.edu::5b80301b-c7b9-4346-bae1-b3edec468aea" userProvider="AD" userName="Bothoff-Shanahan,Meghan R.(Student)"/>
            </cr:reactionInfo>
          </cr:reaction>
        </cr:reactions>
      </w16:ext>
    </w16cex:extLst>
  </w16cex:commentExtensible>
  <w16cex:commentExtensible w16cex:durableId="6125CE03" w16cex:dateUtc="2023-12-11T21:56:00Z"/>
  <w16cex:commentExtensible w16cex:durableId="2904A7CE" w16cex:dateUtc="2023-11-19T20:27:00Z"/>
  <w16cex:commentExtensible w16cex:durableId="2904A9E2" w16cex:dateUtc="2023-11-19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C548CC" w16cid:durableId="2904AB4C"/>
  <w16cid:commentId w16cid:paraId="0187924F" w16cid:durableId="2904A2A6"/>
  <w16cid:commentId w16cid:paraId="45B98804" w16cid:durableId="2904A32A"/>
  <w16cid:commentId w16cid:paraId="0320F365" w16cid:durableId="2904A08D"/>
  <w16cid:commentId w16cid:paraId="22261214" w16cid:durableId="2904A08E"/>
  <w16cid:commentId w16cid:paraId="29905F70" w16cid:durableId="2904A08F"/>
  <w16cid:commentId w16cid:paraId="5368D4F3" w16cid:durableId="2904A60F"/>
  <w16cid:commentId w16cid:paraId="1F108557" w16cid:durableId="2904A89F"/>
  <w16cid:commentId w16cid:paraId="32261F71" w16cid:durableId="6125CE03"/>
  <w16cid:commentId w16cid:paraId="22AA11D3" w16cid:durableId="2904A090"/>
  <w16cid:commentId w16cid:paraId="44CC47AA" w16cid:durableId="2904A7CE"/>
  <w16cid:commentId w16cid:paraId="717A7FBA" w16cid:durableId="2904A091"/>
  <w16cid:commentId w16cid:paraId="0F07F95E" w16cid:durableId="2904A9E2"/>
  <w16cid:commentId w16cid:paraId="0382E5A1" w16cid:durableId="2904A0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204D2" w14:textId="77777777" w:rsidR="00AB2B2C" w:rsidRDefault="00AB2B2C" w:rsidP="000156CD">
      <w:pPr>
        <w:spacing w:line="240" w:lineRule="auto"/>
      </w:pPr>
      <w:r>
        <w:separator/>
      </w:r>
    </w:p>
  </w:endnote>
  <w:endnote w:type="continuationSeparator" w:id="0">
    <w:p w14:paraId="20A148FF" w14:textId="77777777" w:rsidR="00AB2B2C" w:rsidRDefault="00AB2B2C" w:rsidP="000156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7546D" w14:textId="77777777" w:rsidR="00AB2B2C" w:rsidRDefault="00AB2B2C" w:rsidP="000156CD">
      <w:pPr>
        <w:spacing w:line="240" w:lineRule="auto"/>
      </w:pPr>
      <w:r>
        <w:separator/>
      </w:r>
    </w:p>
  </w:footnote>
  <w:footnote w:type="continuationSeparator" w:id="0">
    <w:p w14:paraId="33F975EB" w14:textId="77777777" w:rsidR="00AB2B2C" w:rsidRDefault="00AB2B2C" w:rsidP="000156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63E0"/>
    <w:multiLevelType w:val="multilevel"/>
    <w:tmpl w:val="CAEE8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10109F"/>
    <w:multiLevelType w:val="multilevel"/>
    <w:tmpl w:val="8926E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21374F"/>
    <w:multiLevelType w:val="multilevel"/>
    <w:tmpl w:val="FBBC1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4D43E5"/>
    <w:multiLevelType w:val="multilevel"/>
    <w:tmpl w:val="CD06E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DE0850"/>
    <w:multiLevelType w:val="multilevel"/>
    <w:tmpl w:val="0F405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D80752"/>
    <w:multiLevelType w:val="multilevel"/>
    <w:tmpl w:val="FEE06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7938D3"/>
    <w:multiLevelType w:val="multilevel"/>
    <w:tmpl w:val="7EE8E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5B07A4"/>
    <w:multiLevelType w:val="multilevel"/>
    <w:tmpl w:val="982AF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7700711">
    <w:abstractNumId w:val="2"/>
  </w:num>
  <w:num w:numId="2" w16cid:durableId="1868331993">
    <w:abstractNumId w:val="3"/>
  </w:num>
  <w:num w:numId="3" w16cid:durableId="999503065">
    <w:abstractNumId w:val="1"/>
  </w:num>
  <w:num w:numId="4" w16cid:durableId="2087920052">
    <w:abstractNumId w:val="0"/>
  </w:num>
  <w:num w:numId="5" w16cid:durableId="70153911">
    <w:abstractNumId w:val="4"/>
  </w:num>
  <w:num w:numId="6" w16cid:durableId="1460107936">
    <w:abstractNumId w:val="6"/>
  </w:num>
  <w:num w:numId="7" w16cid:durableId="1500343704">
    <w:abstractNumId w:val="7"/>
  </w:num>
  <w:num w:numId="8" w16cid:durableId="202246293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cik,Garrett M.(Computer Science)">
    <w15:presenceInfo w15:providerId="AD" w15:userId="S::dancikg@easternct.edu::47923450-065f-4883-b3d0-9050aca1fa65"/>
  </w15:person>
  <w15:person w15:author="Bothoff-Shanahan,Meghan R.(Student)">
    <w15:presenceInfo w15:providerId="AD" w15:userId="S::bothoffshanahanm@my.easternct.edu::5b80301b-c7b9-4346-bae1-b3edec468a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28"/>
    <w:rsid w:val="000156CD"/>
    <w:rsid w:val="000E42C0"/>
    <w:rsid w:val="002E5F7A"/>
    <w:rsid w:val="00310728"/>
    <w:rsid w:val="0076584B"/>
    <w:rsid w:val="007843D7"/>
    <w:rsid w:val="008936F5"/>
    <w:rsid w:val="00A27888"/>
    <w:rsid w:val="00A37D6B"/>
    <w:rsid w:val="00AA02BD"/>
    <w:rsid w:val="00AB2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DDD48"/>
  <w15:docId w15:val="{4E61D4AF-F113-AB4D-8C1C-BC043A1D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0156CD"/>
    <w:pPr>
      <w:tabs>
        <w:tab w:val="center" w:pos="4680"/>
        <w:tab w:val="right" w:pos="9360"/>
      </w:tabs>
      <w:spacing w:line="240" w:lineRule="auto"/>
    </w:pPr>
  </w:style>
  <w:style w:type="character" w:customStyle="1" w:styleId="HeaderChar">
    <w:name w:val="Header Char"/>
    <w:basedOn w:val="DefaultParagraphFont"/>
    <w:link w:val="Header"/>
    <w:uiPriority w:val="99"/>
    <w:rsid w:val="000156CD"/>
  </w:style>
  <w:style w:type="paragraph" w:styleId="Footer">
    <w:name w:val="footer"/>
    <w:basedOn w:val="Normal"/>
    <w:link w:val="FooterChar"/>
    <w:uiPriority w:val="99"/>
    <w:unhideWhenUsed/>
    <w:rsid w:val="000156CD"/>
    <w:pPr>
      <w:tabs>
        <w:tab w:val="center" w:pos="4680"/>
        <w:tab w:val="right" w:pos="9360"/>
      </w:tabs>
      <w:spacing w:line="240" w:lineRule="auto"/>
    </w:pPr>
  </w:style>
  <w:style w:type="character" w:customStyle="1" w:styleId="FooterChar">
    <w:name w:val="Footer Char"/>
    <w:basedOn w:val="DefaultParagraphFont"/>
    <w:link w:val="Footer"/>
    <w:uiPriority w:val="99"/>
    <w:rsid w:val="000156CD"/>
  </w:style>
  <w:style w:type="paragraph" w:styleId="Revision">
    <w:name w:val="Revision"/>
    <w:hidden/>
    <w:uiPriority w:val="99"/>
    <w:semiHidden/>
    <w:rsid w:val="000156CD"/>
    <w:pPr>
      <w:spacing w:line="240" w:lineRule="auto"/>
    </w:pPr>
  </w:style>
  <w:style w:type="paragraph" w:styleId="CommentSubject">
    <w:name w:val="annotation subject"/>
    <w:basedOn w:val="CommentText"/>
    <w:next w:val="CommentText"/>
    <w:link w:val="CommentSubjectChar"/>
    <w:uiPriority w:val="99"/>
    <w:semiHidden/>
    <w:unhideWhenUsed/>
    <w:rsid w:val="000156CD"/>
    <w:rPr>
      <w:b/>
      <w:bCs/>
    </w:rPr>
  </w:style>
  <w:style w:type="character" w:customStyle="1" w:styleId="CommentSubjectChar">
    <w:name w:val="Comment Subject Char"/>
    <w:basedOn w:val="CommentTextChar"/>
    <w:link w:val="CommentSubject"/>
    <w:uiPriority w:val="99"/>
    <w:semiHidden/>
    <w:rsid w:val="000156CD"/>
    <w:rPr>
      <w:b/>
      <w:bCs/>
      <w:sz w:val="20"/>
      <w:szCs w:val="20"/>
    </w:rPr>
  </w:style>
  <w:style w:type="paragraph" w:styleId="NormalWeb">
    <w:name w:val="Normal (Web)"/>
    <w:basedOn w:val="Normal"/>
    <w:uiPriority w:val="99"/>
    <w:semiHidden/>
    <w:unhideWhenUsed/>
    <w:rsid w:val="007843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37D6B"/>
    <w:rPr>
      <w:color w:val="0000FF"/>
      <w:u w:val="single"/>
    </w:rPr>
  </w:style>
  <w:style w:type="character" w:customStyle="1" w:styleId="apple-tab-span">
    <w:name w:val="apple-tab-span"/>
    <w:basedOn w:val="DefaultParagraphFont"/>
    <w:rsid w:val="00A37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220">
      <w:bodyDiv w:val="1"/>
      <w:marLeft w:val="0"/>
      <w:marRight w:val="0"/>
      <w:marTop w:val="0"/>
      <w:marBottom w:val="0"/>
      <w:divBdr>
        <w:top w:val="none" w:sz="0" w:space="0" w:color="auto"/>
        <w:left w:val="none" w:sz="0" w:space="0" w:color="auto"/>
        <w:bottom w:val="none" w:sz="0" w:space="0" w:color="auto"/>
        <w:right w:val="none" w:sz="0" w:space="0" w:color="auto"/>
      </w:divBdr>
    </w:div>
    <w:div w:id="218054393">
      <w:bodyDiv w:val="1"/>
      <w:marLeft w:val="0"/>
      <w:marRight w:val="0"/>
      <w:marTop w:val="0"/>
      <w:marBottom w:val="0"/>
      <w:divBdr>
        <w:top w:val="none" w:sz="0" w:space="0" w:color="auto"/>
        <w:left w:val="none" w:sz="0" w:space="0" w:color="auto"/>
        <w:bottom w:val="none" w:sz="0" w:space="0" w:color="auto"/>
        <w:right w:val="none" w:sz="0" w:space="0" w:color="auto"/>
      </w:divBdr>
    </w:div>
    <w:div w:id="629213226">
      <w:bodyDiv w:val="1"/>
      <w:marLeft w:val="0"/>
      <w:marRight w:val="0"/>
      <w:marTop w:val="0"/>
      <w:marBottom w:val="0"/>
      <w:divBdr>
        <w:top w:val="none" w:sz="0" w:space="0" w:color="auto"/>
        <w:left w:val="none" w:sz="0" w:space="0" w:color="auto"/>
        <w:bottom w:val="none" w:sz="0" w:space="0" w:color="auto"/>
        <w:right w:val="none" w:sz="0" w:space="0" w:color="auto"/>
      </w:divBdr>
    </w:div>
    <w:div w:id="739400496">
      <w:bodyDiv w:val="1"/>
      <w:marLeft w:val="0"/>
      <w:marRight w:val="0"/>
      <w:marTop w:val="0"/>
      <w:marBottom w:val="0"/>
      <w:divBdr>
        <w:top w:val="none" w:sz="0" w:space="0" w:color="auto"/>
        <w:left w:val="none" w:sz="0" w:space="0" w:color="auto"/>
        <w:bottom w:val="none" w:sz="0" w:space="0" w:color="auto"/>
        <w:right w:val="none" w:sz="0" w:space="0" w:color="auto"/>
      </w:divBdr>
    </w:div>
    <w:div w:id="815728769">
      <w:bodyDiv w:val="1"/>
      <w:marLeft w:val="0"/>
      <w:marRight w:val="0"/>
      <w:marTop w:val="0"/>
      <w:marBottom w:val="0"/>
      <w:divBdr>
        <w:top w:val="none" w:sz="0" w:space="0" w:color="auto"/>
        <w:left w:val="none" w:sz="0" w:space="0" w:color="auto"/>
        <w:bottom w:val="none" w:sz="0" w:space="0" w:color="auto"/>
        <w:right w:val="none" w:sz="0" w:space="0" w:color="auto"/>
      </w:divBdr>
    </w:div>
    <w:div w:id="935409823">
      <w:bodyDiv w:val="1"/>
      <w:marLeft w:val="0"/>
      <w:marRight w:val="0"/>
      <w:marTop w:val="0"/>
      <w:marBottom w:val="0"/>
      <w:divBdr>
        <w:top w:val="none" w:sz="0" w:space="0" w:color="auto"/>
        <w:left w:val="none" w:sz="0" w:space="0" w:color="auto"/>
        <w:bottom w:val="none" w:sz="0" w:space="0" w:color="auto"/>
        <w:right w:val="none" w:sz="0" w:space="0" w:color="auto"/>
      </w:divBdr>
    </w:div>
    <w:div w:id="1462960876">
      <w:bodyDiv w:val="1"/>
      <w:marLeft w:val="0"/>
      <w:marRight w:val="0"/>
      <w:marTop w:val="0"/>
      <w:marBottom w:val="0"/>
      <w:divBdr>
        <w:top w:val="none" w:sz="0" w:space="0" w:color="auto"/>
        <w:left w:val="none" w:sz="0" w:space="0" w:color="auto"/>
        <w:bottom w:val="none" w:sz="0" w:space="0" w:color="auto"/>
        <w:right w:val="none" w:sz="0" w:space="0" w:color="auto"/>
      </w:divBdr>
    </w:div>
    <w:div w:id="1829246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rdeeceps/Extremophiles" TargetMode="Externa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g"/><Relationship Id="rId10" Type="http://schemas.microsoft.com/office/2018/08/relationships/commentsExtensible" Target="commentsExtensible.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45</Pages>
  <Words>9723</Words>
  <Characters>55424</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Bothoff-Shanahan,Meghan R.(Student)</cp:lastModifiedBy>
  <cp:revision>3</cp:revision>
  <dcterms:created xsi:type="dcterms:W3CDTF">2023-12-11T22:04:00Z</dcterms:created>
  <dcterms:modified xsi:type="dcterms:W3CDTF">2023-12-12T21:42:00Z</dcterms:modified>
</cp:coreProperties>
</file>